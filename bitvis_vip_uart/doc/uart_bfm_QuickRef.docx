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BF864" w14:textId="03A431ED"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74624" behindDoc="0" locked="0" layoutInCell="1" allowOverlap="1" wp14:anchorId="35AE1991" wp14:editId="32D1AADC">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CA2244" w:rsidRPr="00CA2244" w:rsidRDefault="00CA224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CA2244" w:rsidRPr="00CA2244" w:rsidRDefault="00CA224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nb-NO" w:eastAsia="nb-NO"/>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0F6B7E">
        <w:rPr>
          <w:b/>
          <w:color w:val="000000" w:themeColor="text1"/>
          <w:sz w:val="40"/>
          <w:szCs w:val="40"/>
        </w:rPr>
        <w:t>UART</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4D1BFE34" w14:textId="573AE225" w:rsidR="00424657" w:rsidRDefault="00093F64" w:rsidP="00093F64">
      <w:r w:rsidRPr="00093F64">
        <w:t>For general information see UVVM Essential Mechanisms located in uvvm_vvc_framework/doc.</w:t>
      </w:r>
      <w:r w:rsidR="008A1E1A">
        <w:t xml:space="preserve"> </w:t>
      </w:r>
      <w:r w:rsidR="008A1E1A" w:rsidRPr="007B2AD6">
        <w:rPr>
          <w:b/>
          <w:bCs/>
        </w:rPr>
        <w:t>CAUTION</w:t>
      </w:r>
      <w:r w:rsidR="008A1E1A">
        <w:t xml:space="preserve">: shaded </w:t>
      </w:r>
      <w:r w:rsidR="008A1E1A" w:rsidRPr="007B2AD6">
        <w:rPr>
          <w:highlight w:val="darkGray"/>
        </w:rPr>
        <w:t>code/description</w:t>
      </w:r>
      <w:r w:rsidR="008A1E1A">
        <w:t xml:space="preserve"> is preliminary.</w:t>
      </w:r>
      <w:bookmarkStart w:id="0" w:name="_GoBack"/>
      <w:bookmarkEnd w:id="0"/>
    </w:p>
    <w:p w14:paraId="3505FCD7" w14:textId="77777777" w:rsidR="00093F64" w:rsidRPr="00E4579C" w:rsidRDefault="00093F64" w:rsidP="00093F64"/>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4A2BEDAC"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3D0D8173" w14:textId="3CE93227" w:rsidR="00A21ACE" w:rsidRPr="00CD57FD" w:rsidRDefault="000F6B7E" w:rsidP="000F6B7E">
            <w:pPr>
              <w:widowControl w:val="0"/>
              <w:tabs>
                <w:tab w:val="left" w:pos="851"/>
              </w:tabs>
              <w:autoSpaceDE w:val="0"/>
              <w:autoSpaceDN w:val="0"/>
              <w:adjustRightInd w:val="0"/>
              <w:rPr>
                <w:color w:val="ED7D31"/>
                <w:szCs w:val="24"/>
              </w:rPr>
            </w:pPr>
            <w:r>
              <w:rPr>
                <w:rFonts w:cs="Verdana"/>
                <w:color w:val="FFFFFF"/>
                <w:sz w:val="22"/>
                <w:szCs w:val="30"/>
              </w:rPr>
              <w:t>uart</w:t>
            </w:r>
            <w:r w:rsidR="008E154A" w:rsidRPr="002A494A">
              <w:rPr>
                <w:rFonts w:cs="Verdana"/>
                <w:color w:val="FFFFFF"/>
                <w:sz w:val="22"/>
                <w:szCs w:val="30"/>
              </w:rPr>
              <w:t>_</w:t>
            </w:r>
            <w:r>
              <w:rPr>
                <w:rFonts w:cs="Verdana"/>
                <w:color w:val="FFFFFF"/>
                <w:sz w:val="22"/>
                <w:szCs w:val="30"/>
              </w:rPr>
              <w:t>transmit</w:t>
            </w:r>
            <w:r w:rsidR="002A494A">
              <w:rPr>
                <w:rFonts w:cs="Verdana"/>
                <w:color w:val="FFFFFF"/>
                <w:sz w:val="22"/>
                <w:szCs w:val="30"/>
              </w:rPr>
              <w:t xml:space="preserve"> </w:t>
            </w:r>
            <w:r>
              <w:rPr>
                <w:rFonts w:cs="Verdana"/>
                <w:color w:val="FFFFFF"/>
                <w:szCs w:val="30"/>
              </w:rPr>
              <w:t>(</w:t>
            </w:r>
            <w:r w:rsidR="00A32994" w:rsidRPr="00CD57FD">
              <w:rPr>
                <w:rFonts w:cs="Verdana"/>
                <w:color w:val="FFFFFF"/>
                <w:szCs w:val="30"/>
              </w:rPr>
              <w:t xml:space="preserve">data_value, msg, </w:t>
            </w:r>
            <w:r w:rsidR="008E154A" w:rsidRPr="00CD57FD">
              <w:rPr>
                <w:rFonts w:cs="Verdana"/>
                <w:color w:val="FFFFFF"/>
                <w:szCs w:val="30"/>
              </w:rPr>
              <w:t xml:space="preserve">clk, </w:t>
            </w:r>
            <w:r>
              <w:rPr>
                <w:rFonts w:cs="Verdana"/>
                <w:color w:val="FFFFFF"/>
                <w:szCs w:val="30"/>
              </w:rPr>
              <w:t>tx</w:t>
            </w:r>
            <w:r w:rsidR="008E154A" w:rsidRPr="00CD57FD">
              <w:rPr>
                <w:rFonts w:cs="Verdana"/>
                <w:color w:val="FFFFFF"/>
                <w:szCs w:val="30"/>
              </w:rPr>
              <w:t>, [</w:t>
            </w:r>
            <w:r>
              <w:rPr>
                <w:rFonts w:cs="Verdana"/>
                <w:color w:val="FFFFFF"/>
                <w:szCs w:val="30"/>
              </w:rPr>
              <w:t>config, [scope, [msg_id_panel</w:t>
            </w:r>
            <w:r w:rsidR="008E154A" w:rsidRPr="00CD57FD">
              <w:rPr>
                <w:rFonts w:cs="Verdana"/>
                <w:color w:val="FFFFFF"/>
                <w:szCs w:val="30"/>
              </w:rPr>
              <w:t>]]])</w:t>
            </w:r>
          </w:p>
        </w:tc>
      </w:tr>
      <w:tr w:rsidR="00A21ACE" w:rsidRPr="0042320D" w14:paraId="293E5974" w14:textId="77777777" w:rsidTr="000F6B7E">
        <w:trPr>
          <w:trHeight w:val="744"/>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401D85D7" w14:textId="24AA23E6"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r w:rsidR="000F6B7E">
              <w:rPr>
                <w:rFonts w:cs="Verdana"/>
                <w:b w:val="0"/>
                <w:sz w:val="15"/>
                <w:szCs w:val="13"/>
              </w:rPr>
              <w:t>uart_transmit</w:t>
            </w:r>
            <w:r w:rsidR="00234C55" w:rsidRPr="00C22FF5">
              <w:rPr>
                <w:rFonts w:cs="Verdana"/>
                <w:b w:val="0"/>
                <w:sz w:val="15"/>
                <w:szCs w:val="13"/>
              </w:rPr>
              <w:t>(</w:t>
            </w:r>
            <w:r w:rsidR="000F6B7E">
              <w:rPr>
                <w:rFonts w:cs="Verdana"/>
                <w:b w:val="0"/>
                <w:bCs w:val="0"/>
                <w:sz w:val="15"/>
                <w:szCs w:val="28"/>
              </w:rPr>
              <w:t>x”AA”</w:t>
            </w:r>
            <w:r w:rsidR="000F6B7E">
              <w:rPr>
                <w:rFonts w:cs="Verdana"/>
                <w:b w:val="0"/>
                <w:sz w:val="15"/>
                <w:szCs w:val="13"/>
              </w:rPr>
              <w:t xml:space="preserve">, </w:t>
            </w:r>
            <w:r w:rsidR="00332B44">
              <w:rPr>
                <w:rFonts w:cs="Verdana"/>
                <w:b w:val="0"/>
                <w:bCs w:val="0"/>
                <w:sz w:val="15"/>
                <w:szCs w:val="28"/>
              </w:rPr>
              <w:t>“Se</w:t>
            </w:r>
            <w:r w:rsidR="00C2096E">
              <w:rPr>
                <w:rFonts w:cs="Verdana"/>
                <w:b w:val="0"/>
                <w:bCs w:val="0"/>
                <w:sz w:val="15"/>
                <w:szCs w:val="28"/>
              </w:rPr>
              <w:t>nding data to P</w:t>
            </w:r>
            <w:r w:rsidR="000F6B7E">
              <w:rPr>
                <w:rFonts w:cs="Verdana"/>
                <w:b w:val="0"/>
                <w:bCs w:val="0"/>
                <w:sz w:val="15"/>
                <w:szCs w:val="28"/>
              </w:rPr>
              <w:t>eripheral 1</w:t>
            </w:r>
            <w:r w:rsidR="00C22FF5" w:rsidRPr="00C22FF5">
              <w:rPr>
                <w:rFonts w:cs="Verdana"/>
                <w:b w:val="0"/>
                <w:bCs w:val="0"/>
                <w:sz w:val="15"/>
                <w:szCs w:val="28"/>
              </w:rPr>
              <w:t>”</w:t>
            </w:r>
            <w:r w:rsidR="009B37E1" w:rsidRPr="00C22FF5">
              <w:rPr>
                <w:rFonts w:cs="Verdana"/>
                <w:b w:val="0"/>
                <w:sz w:val="15"/>
                <w:szCs w:val="13"/>
              </w:rPr>
              <w:t xml:space="preserve">, clk, </w:t>
            </w:r>
            <w:r w:rsidR="000F6B7E">
              <w:rPr>
                <w:rFonts w:cs="Verdana"/>
                <w:b w:val="0"/>
                <w:sz w:val="15"/>
                <w:szCs w:val="13"/>
              </w:rPr>
              <w:t>tx);</w:t>
            </w:r>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72816781" w:rsidR="00A21ACE" w:rsidRPr="00932DDF" w:rsidRDefault="001009A4" w:rsidP="00DC77D6">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0F6B7E">
              <w:rPr>
                <w:rFonts w:cs="Verdana"/>
                <w:b w:val="0"/>
                <w:bCs w:val="0"/>
                <w:i/>
                <w:sz w:val="15"/>
                <w:szCs w:val="28"/>
              </w:rPr>
              <w:t>uart_transmit</w:t>
            </w:r>
            <w:r w:rsidR="00DC77D6">
              <w:rPr>
                <w:rFonts w:cs="Verdana"/>
                <w:b w:val="0"/>
                <w:bCs w:val="0"/>
                <w:i/>
                <w:sz w:val="15"/>
                <w:szCs w:val="28"/>
              </w:rPr>
              <w:t>(C_ASCII_A</w:t>
            </w:r>
            <w:r w:rsidR="00020948" w:rsidRPr="00932DDF">
              <w:rPr>
                <w:rFonts w:cs="Verdana"/>
                <w:b w:val="0"/>
                <w:bCs w:val="0"/>
                <w:i/>
                <w:sz w:val="15"/>
                <w:szCs w:val="28"/>
              </w:rPr>
              <w:t xml:space="preserve">, </w:t>
            </w:r>
            <w:r w:rsidR="00332B44" w:rsidRPr="00932DDF">
              <w:rPr>
                <w:rFonts w:cs="Verdana"/>
                <w:b w:val="0"/>
                <w:bCs w:val="0"/>
                <w:i/>
                <w:sz w:val="15"/>
                <w:szCs w:val="28"/>
              </w:rPr>
              <w:t>“</w:t>
            </w:r>
            <w:r w:rsidR="00C2096E">
              <w:rPr>
                <w:rFonts w:cs="Verdana"/>
                <w:b w:val="0"/>
                <w:bCs w:val="0"/>
                <w:i/>
                <w:sz w:val="15"/>
                <w:szCs w:val="28"/>
              </w:rPr>
              <w:t xml:space="preserve">Transmitting </w:t>
            </w:r>
            <w:r w:rsidR="00DC77D6">
              <w:rPr>
                <w:rFonts w:cs="Verdana"/>
                <w:b w:val="0"/>
                <w:bCs w:val="0"/>
                <w:i/>
                <w:sz w:val="15"/>
                <w:szCs w:val="28"/>
              </w:rPr>
              <w:t>ASCII A to DUT</w:t>
            </w:r>
            <w:r w:rsidR="000F6B7E">
              <w:rPr>
                <w:rFonts w:cs="Verdana"/>
                <w:b w:val="0"/>
                <w:bCs w:val="0"/>
                <w:i/>
                <w:sz w:val="15"/>
                <w:szCs w:val="28"/>
              </w:rPr>
              <w:t>”</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nb-NO" w:eastAsia="nb-NO"/>
        </w:rPr>
        <mc:AlternateContent>
          <mc:Choice Requires="wps">
            <w:drawing>
              <wp:anchor distT="0" distB="0" distL="114300" distR="114300" simplePos="0" relativeHeight="251659264" behindDoc="0" locked="0" layoutInCell="1" allowOverlap="1" wp14:anchorId="2F7752E6" wp14:editId="722DBA33">
                <wp:simplePos x="0" y="0"/>
                <wp:positionH relativeFrom="margin">
                  <wp:posOffset>8491220</wp:posOffset>
                </wp:positionH>
                <wp:positionV relativeFrom="paragraph">
                  <wp:posOffset>114564</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D94774A" w:rsidR="009572B4" w:rsidRPr="00F75738" w:rsidRDefault="000F6B7E" w:rsidP="000F6B7E">
                            <w:pPr>
                              <w:jc w:val="center"/>
                              <w:rPr>
                                <w:rFonts w:ascii="Helvetica Neue Light" w:hAnsi="Helvetica Neue Light"/>
                                <w:i/>
                                <w:iCs/>
                                <w:sz w:val="20"/>
                              </w:rPr>
                            </w:pPr>
                            <w:r>
                              <w:rPr>
                                <w:rFonts w:ascii="Helvetica Neue Light" w:hAnsi="Helvetica Neue Light"/>
                                <w:i/>
                                <w:iCs/>
                                <w:sz w:val="20"/>
                              </w:rPr>
                              <w:t>uart</w:t>
                            </w:r>
                            <w:r w:rsidR="00F75738">
                              <w:rPr>
                                <w:rFonts w:ascii="Helvetica Neue Light" w:hAnsi="Helvetica Neue Light"/>
                                <w:i/>
                                <w:iCs/>
                                <w:sz w:val="20"/>
                              </w:rPr>
                              <w:t>_bfm_pkg.vhd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68.6pt;margin-top:9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" filled="f" stroked="f">
                <v:textbox>
                  <w:txbxContent>
                    <w:p w14:paraId="4881D7D7" w14:textId="3D94774A" w:rsidR="009572B4" w:rsidRPr="00F75738" w:rsidRDefault="000F6B7E" w:rsidP="000F6B7E">
                      <w:pPr>
                        <w:jc w:val="center"/>
                        <w:rPr>
                          <w:rFonts w:ascii="Helvetica Neue Light" w:hAnsi="Helvetica Neue Light"/>
                          <w:i/>
                          <w:iCs/>
                          <w:sz w:val="20"/>
                        </w:rPr>
                      </w:pPr>
                      <w:proofErr w:type="spellStart"/>
                      <w:r>
                        <w:rPr>
                          <w:rFonts w:ascii="Helvetica Neue Light" w:hAnsi="Helvetica Neue Light"/>
                          <w:i/>
                          <w:iCs/>
                          <w:sz w:val="20"/>
                        </w:rPr>
                        <w:t>uart</w:t>
                      </w:r>
                      <w:r w:rsidR="00F75738">
                        <w:rPr>
                          <w:rFonts w:ascii="Helvetica Neue Light" w:hAnsi="Helvetica Neue Light"/>
                          <w:i/>
                          <w:iCs/>
                          <w:sz w:val="20"/>
                        </w:rPr>
                        <w:t>_bfm_pkg.vhd</w:t>
                      </w:r>
                      <w:proofErr w:type="spellEnd"/>
                    </w:p>
                  </w:txbxContent>
                </v:textbox>
                <w10:wrap type="square" anchorx="margin"/>
              </v:shape>
            </w:pict>
          </mc:Fallback>
        </mc:AlternateContent>
      </w: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2CEDEE01" w:rsidR="00A21ACE" w:rsidRPr="00CD57FD" w:rsidRDefault="000F6B7E" w:rsidP="009C25CC">
            <w:pPr>
              <w:widowControl w:val="0"/>
              <w:tabs>
                <w:tab w:val="left" w:pos="851"/>
              </w:tabs>
              <w:autoSpaceDE w:val="0"/>
              <w:autoSpaceDN w:val="0"/>
              <w:adjustRightInd w:val="0"/>
              <w:rPr>
                <w:color w:val="ED7D31"/>
                <w:szCs w:val="24"/>
              </w:rPr>
            </w:pPr>
            <w:r>
              <w:rPr>
                <w:rFonts w:cs="Verdana"/>
                <w:color w:val="FFFFFF"/>
                <w:sz w:val="22"/>
                <w:szCs w:val="30"/>
                <w:lang w:val="en-US"/>
              </w:rPr>
              <w:t>uart_receive</w:t>
            </w:r>
            <w:r w:rsidR="002A494A">
              <w:rPr>
                <w:rFonts w:cs="Verdana"/>
                <w:color w:val="FFFFFF"/>
                <w:szCs w:val="30"/>
                <w:lang w:val="en-US"/>
              </w:rPr>
              <w:t xml:space="preserve"> </w:t>
            </w:r>
            <w:r>
              <w:rPr>
                <w:rFonts w:cs="Verdana"/>
                <w:color w:val="FFFFFF"/>
                <w:szCs w:val="30"/>
                <w:lang w:val="en-US"/>
              </w:rPr>
              <w:t>(</w:t>
            </w:r>
            <w:r w:rsidR="00A32994" w:rsidRPr="00CD57FD">
              <w:rPr>
                <w:rFonts w:cs="Verdana"/>
                <w:color w:val="FFFFFF"/>
                <w:szCs w:val="30"/>
                <w:lang w:val="en-US"/>
              </w:rPr>
              <w:t xml:space="preserve">data_value, msg, </w:t>
            </w:r>
            <w:r w:rsidR="00E86489" w:rsidRPr="00CD57FD">
              <w:rPr>
                <w:rFonts w:cs="Verdana"/>
                <w:color w:val="FFFFFF"/>
                <w:szCs w:val="30"/>
                <w:lang w:val="en-US"/>
              </w:rPr>
              <w:t xml:space="preserve">clk, </w:t>
            </w:r>
            <w:r>
              <w:rPr>
                <w:rFonts w:cs="Verdana"/>
                <w:color w:val="FFFFFF"/>
                <w:szCs w:val="30"/>
                <w:lang w:val="en-US"/>
              </w:rPr>
              <w:t>rx</w:t>
            </w:r>
            <w:r w:rsidR="00E86489" w:rsidRPr="00CD57FD">
              <w:rPr>
                <w:rFonts w:cs="Verdana"/>
                <w:color w:val="FFFFFF"/>
                <w:szCs w:val="30"/>
                <w:lang w:val="en-US"/>
              </w:rPr>
              <w:t xml:space="preserve">, </w:t>
            </w:r>
            <w:r>
              <w:rPr>
                <w:rFonts w:cs="Verdana"/>
                <w:color w:val="FFFFFF"/>
                <w:szCs w:val="30"/>
                <w:lang w:val="en-US"/>
              </w:rPr>
              <w:t>terminate_loop,</w:t>
            </w:r>
            <w:r w:rsidR="00E86489" w:rsidRPr="00CD57FD">
              <w:rPr>
                <w:rFonts w:cs="Verdana"/>
                <w:color w:val="FFFFFF"/>
                <w:szCs w:val="30"/>
                <w:lang w:val="en-US"/>
              </w:rPr>
              <w:t xml:space="preserve"> </w:t>
            </w:r>
            <w:r>
              <w:rPr>
                <w:rFonts w:cs="Verdana"/>
                <w:color w:val="FFFFFF"/>
                <w:szCs w:val="30"/>
                <w:lang w:val="en-US"/>
              </w:rPr>
              <w:t xml:space="preserve">[config, </w:t>
            </w:r>
            <w:r w:rsidR="00E86489" w:rsidRPr="00CD57FD">
              <w:rPr>
                <w:rFonts w:cs="Verdana"/>
                <w:color w:val="FFFFFF"/>
                <w:szCs w:val="30"/>
              </w:rPr>
              <w:t>[</w:t>
            </w:r>
            <w:r w:rsidR="00E86489" w:rsidRPr="00CD57FD">
              <w:rPr>
                <w:rFonts w:cs="Verdana"/>
                <w:color w:val="FFFFFF"/>
                <w:szCs w:val="30"/>
                <w:lang w:val="en-US"/>
              </w:rPr>
              <w:t xml:space="preserve">scope, </w:t>
            </w:r>
            <w:r w:rsidR="00E86489" w:rsidRPr="00CD57FD">
              <w:rPr>
                <w:rFonts w:cs="Verdana"/>
                <w:color w:val="FFFFFF"/>
                <w:szCs w:val="30"/>
              </w:rPr>
              <w:t>[</w:t>
            </w:r>
            <w:r w:rsidR="00E86489" w:rsidRPr="00CD57FD">
              <w:rPr>
                <w:rFonts w:cs="Verdana"/>
                <w:color w:val="FFFFFF"/>
                <w:szCs w:val="30"/>
                <w:lang w:val="en-US"/>
              </w:rPr>
              <w:t xml:space="preserve">msg_id_panel, </w:t>
            </w:r>
            <w:r w:rsidR="00E86489" w:rsidRPr="00CD57FD">
              <w:rPr>
                <w:rFonts w:cs="Verdana"/>
                <w:color w:val="FFFFFF"/>
                <w:szCs w:val="30"/>
              </w:rPr>
              <w:t>[</w:t>
            </w:r>
            <w:r w:rsidR="00E86489" w:rsidRPr="00CD57FD">
              <w:rPr>
                <w:rFonts w:cs="Verdana"/>
                <w:color w:val="FFFFFF"/>
                <w:szCs w:val="30"/>
                <w:lang w:val="en-US"/>
              </w:rPr>
              <w:t>proc_name]]]])</w:t>
            </w:r>
          </w:p>
        </w:tc>
      </w:tr>
      <w:tr w:rsidR="00A21ACE" w:rsidRPr="0042320D" w14:paraId="3782049C" w14:textId="77777777" w:rsidTr="00070C12">
        <w:trPr>
          <w:trHeight w:val="679"/>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C8FB366"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r w:rsidR="009C25CC">
              <w:rPr>
                <w:rFonts w:cs="Verdana"/>
                <w:b w:val="0"/>
                <w:sz w:val="15"/>
                <w:szCs w:val="13"/>
              </w:rPr>
              <w:t>uart_receive</w:t>
            </w:r>
            <w:r w:rsidR="00020948" w:rsidRPr="00DC5A49">
              <w:rPr>
                <w:rFonts w:cs="Verdana"/>
                <w:b w:val="0"/>
                <w:sz w:val="15"/>
                <w:szCs w:val="13"/>
              </w:rPr>
              <w:t xml:space="preserve">(v_data_out, </w:t>
            </w:r>
            <w:r w:rsidR="00DC5A49" w:rsidRPr="00DC5A49">
              <w:rPr>
                <w:rFonts w:cs="Verdana"/>
                <w:b w:val="0"/>
                <w:bCs w:val="0"/>
                <w:sz w:val="15"/>
                <w:szCs w:val="28"/>
              </w:rPr>
              <w:t>“</w:t>
            </w:r>
            <w:r w:rsidR="004F5577">
              <w:rPr>
                <w:rFonts w:cs="Verdana"/>
                <w:b w:val="0"/>
                <w:bCs w:val="0"/>
                <w:sz w:val="15"/>
                <w:szCs w:val="28"/>
              </w:rPr>
              <w:t>Receive</w:t>
            </w:r>
            <w:r w:rsidR="00DC5A49" w:rsidRPr="00DC5A49">
              <w:rPr>
                <w:rFonts w:cs="Verdana"/>
                <w:b w:val="0"/>
                <w:bCs w:val="0"/>
                <w:sz w:val="15"/>
                <w:szCs w:val="28"/>
              </w:rPr>
              <w:t xml:space="preserve"> from Peripheral 1”</w:t>
            </w:r>
            <w:r w:rsidR="00020948" w:rsidRPr="00DC5A49">
              <w:rPr>
                <w:rFonts w:cs="Verdana"/>
                <w:b w:val="0"/>
                <w:sz w:val="15"/>
                <w:szCs w:val="13"/>
              </w:rPr>
              <w:t xml:space="preserve">, clk, </w:t>
            </w:r>
            <w:r w:rsidR="009C25CC">
              <w:rPr>
                <w:rFonts w:cs="Verdana"/>
                <w:b w:val="0"/>
                <w:sz w:val="15"/>
                <w:szCs w:val="13"/>
              </w:rPr>
              <w:t>rx, terminate_signal</w:t>
            </w:r>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526E07DD" w:rsidR="00A21ACE" w:rsidRPr="009C25CC" w:rsidRDefault="001009A4" w:rsidP="004F5577">
            <w:pPr>
              <w:widowControl w:val="0"/>
              <w:tabs>
                <w:tab w:val="left" w:pos="851"/>
              </w:tabs>
              <w:autoSpaceDE w:val="0"/>
              <w:autoSpaceDN w:val="0"/>
              <w:adjustRightInd w:val="0"/>
              <w:rPr>
                <w:rFonts w:cs="Verdana"/>
                <w:b w:val="0"/>
                <w:i/>
                <w:szCs w:val="28"/>
              </w:rPr>
            </w:pPr>
            <w:r w:rsidRPr="009C25CC">
              <w:rPr>
                <w:rFonts w:cs="Verdana"/>
                <w:bCs w:val="0"/>
                <w:i/>
                <w:sz w:val="15"/>
                <w:szCs w:val="28"/>
              </w:rPr>
              <w:t>Suggested usage</w:t>
            </w:r>
            <w:r w:rsidRPr="009C25CC">
              <w:rPr>
                <w:rFonts w:cs="Verdana"/>
                <w:b w:val="0"/>
                <w:bCs w:val="0"/>
                <w:i/>
                <w:sz w:val="15"/>
                <w:szCs w:val="28"/>
              </w:rPr>
              <w:t xml:space="preserve">: </w:t>
            </w:r>
            <w:r w:rsidR="00F5276D">
              <w:rPr>
                <w:rFonts w:cs="Verdana"/>
                <w:b w:val="0"/>
                <w:bCs w:val="0"/>
                <w:i/>
                <w:sz w:val="15"/>
                <w:szCs w:val="28"/>
              </w:rPr>
              <w:t>uart_receive</w:t>
            </w:r>
            <w:r w:rsidR="009C25CC" w:rsidRPr="009C25CC">
              <w:rPr>
                <w:rFonts w:cs="Verdana"/>
                <w:b w:val="0"/>
                <w:bCs w:val="0"/>
                <w:i/>
                <w:sz w:val="15"/>
                <w:szCs w:val="28"/>
              </w:rPr>
              <w:t>(</w:t>
            </w:r>
            <w:r w:rsidR="00020948" w:rsidRPr="009C25CC">
              <w:rPr>
                <w:rFonts w:cs="Verdana"/>
                <w:b w:val="0"/>
                <w:bCs w:val="0"/>
                <w:i/>
                <w:sz w:val="15"/>
                <w:szCs w:val="28"/>
              </w:rPr>
              <w:t>v_d</w:t>
            </w:r>
            <w:r w:rsidR="00DC5A49" w:rsidRPr="009C25CC">
              <w:rPr>
                <w:rFonts w:cs="Verdana"/>
                <w:b w:val="0"/>
                <w:bCs w:val="0"/>
                <w:i/>
                <w:sz w:val="15"/>
                <w:szCs w:val="28"/>
              </w:rPr>
              <w:t>ata_out, “</w:t>
            </w:r>
            <w:r w:rsidR="004F5577">
              <w:rPr>
                <w:rFonts w:cs="Verdana"/>
                <w:b w:val="0"/>
                <w:bCs w:val="0"/>
                <w:i/>
                <w:sz w:val="15"/>
                <w:szCs w:val="28"/>
              </w:rPr>
              <w:t>Receive</w:t>
            </w:r>
            <w:r w:rsidR="009C25CC" w:rsidRPr="009C25CC">
              <w:rPr>
                <w:rFonts w:cs="Verdana"/>
                <w:b w:val="0"/>
                <w:bCs w:val="0"/>
                <w:i/>
                <w:sz w:val="15"/>
                <w:szCs w:val="28"/>
              </w:rPr>
              <w:t xml:space="preserve"> from Peripheral 1</w:t>
            </w:r>
            <w:r w:rsidR="00020948" w:rsidRPr="009C25CC">
              <w:rPr>
                <w:rFonts w:cs="Verdana"/>
                <w:b w:val="0"/>
                <w:bCs w:val="0"/>
                <w:i/>
                <w:sz w:val="15"/>
                <w:szCs w:val="28"/>
              </w:rPr>
              <w:t>”);</w:t>
            </w:r>
            <w:r w:rsidR="00A21ACE" w:rsidRPr="009C25CC">
              <w:rPr>
                <w:rFonts w:cs="Verdana"/>
                <w:b w:val="0"/>
                <w:bCs w:val="0"/>
                <w:i/>
                <w:sz w:val="15"/>
                <w:szCs w:val="28"/>
              </w:rPr>
              <w:t xml:space="preserve">  </w:t>
            </w:r>
            <w:r w:rsidR="00A21ACE" w:rsidRPr="009C25CC">
              <w:rPr>
                <w:rFonts w:cs="Verdana"/>
                <w:b w:val="0"/>
                <w:i/>
                <w:sz w:val="15"/>
                <w:szCs w:val="28"/>
              </w:rPr>
              <w:t>-- Suggested usage</w:t>
            </w:r>
            <w:r w:rsidR="00B97327" w:rsidRPr="009C25CC">
              <w:rPr>
                <w:rFonts w:cs="Verdana"/>
                <w:b w:val="0"/>
                <w:i/>
                <w:sz w:val="15"/>
                <w:szCs w:val="28"/>
              </w:rPr>
              <w:t xml:space="preserve"> r</w:t>
            </w:r>
            <w:r w:rsidR="00A21ACE" w:rsidRPr="009C25CC">
              <w:rPr>
                <w:rFonts w:cs="Verdana"/>
                <w:b w:val="0"/>
                <w:i/>
                <w:sz w:val="15"/>
                <w:szCs w:val="28"/>
              </w:rPr>
              <w:t>equires local overload (</w:t>
            </w:r>
            <w:r w:rsidR="00E61652" w:rsidRPr="009C25CC">
              <w:rPr>
                <w:rFonts w:cs="Verdana"/>
                <w:b w:val="0"/>
                <w:i/>
                <w:sz w:val="15"/>
                <w:szCs w:val="28"/>
              </w:rPr>
              <w:t xml:space="preserve">see section </w:t>
            </w:r>
            <w:r w:rsidR="00675E2F" w:rsidRPr="009C25CC">
              <w:rPr>
                <w:rFonts w:cs="Verdana"/>
                <w:b w:val="0"/>
                <w:i/>
                <w:sz w:val="15"/>
                <w:szCs w:val="28"/>
              </w:rPr>
              <w:t>5</w:t>
            </w:r>
            <w:r w:rsidR="00A21ACE" w:rsidRPr="009C25CC">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Rutenettabell1lys-uthevingsfarge1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3F585EDE"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64AF979D" w14:textId="74C6D240" w:rsidR="00A21ACE" w:rsidRPr="00CD57FD" w:rsidRDefault="000F6B7E" w:rsidP="005D6C58">
            <w:pPr>
              <w:widowControl w:val="0"/>
              <w:tabs>
                <w:tab w:val="left" w:pos="851"/>
              </w:tabs>
              <w:autoSpaceDE w:val="0"/>
              <w:autoSpaceDN w:val="0"/>
              <w:adjustRightInd w:val="0"/>
              <w:rPr>
                <w:color w:val="ED7D31"/>
                <w:szCs w:val="24"/>
              </w:rPr>
            </w:pPr>
            <w:r>
              <w:rPr>
                <w:rFonts w:cs="Verdana"/>
                <w:color w:val="FFFFFF"/>
                <w:sz w:val="22"/>
                <w:szCs w:val="30"/>
                <w:lang w:val="en-US"/>
              </w:rPr>
              <w:t>uart_expect</w:t>
            </w:r>
            <w:r w:rsidR="002A494A">
              <w:rPr>
                <w:rFonts w:cs="Verdana"/>
                <w:color w:val="FFFFFF"/>
                <w:szCs w:val="30"/>
                <w:lang w:val="en-US"/>
              </w:rPr>
              <w:t xml:space="preserve"> </w:t>
            </w:r>
            <w:r w:rsidR="00E86489" w:rsidRPr="00CD57FD">
              <w:rPr>
                <w:rFonts w:cs="Verdana"/>
                <w:color w:val="FFFFFF"/>
                <w:szCs w:val="30"/>
                <w:lang w:val="en-US"/>
              </w:rPr>
              <w:t>(</w:t>
            </w:r>
            <w:r w:rsidR="00675E2F">
              <w:rPr>
                <w:rFonts w:cs="Verdana"/>
                <w:color w:val="FFFFFF"/>
                <w:szCs w:val="30"/>
                <w:lang w:val="en-US"/>
              </w:rPr>
              <w:t xml:space="preserve">data_exp, </w:t>
            </w:r>
            <w:r w:rsidR="005D6C58">
              <w:rPr>
                <w:rFonts w:cs="Verdana"/>
                <w:color w:val="FFFFFF"/>
                <w:szCs w:val="30"/>
                <w:lang w:val="en-US"/>
              </w:rPr>
              <w:t>max_receptions, timeout</w:t>
            </w:r>
            <w:r w:rsidR="00A32994" w:rsidRPr="00CD57FD">
              <w:rPr>
                <w:rFonts w:cs="Verdana"/>
                <w:color w:val="FFFFFF"/>
                <w:szCs w:val="30"/>
                <w:lang w:val="en-US"/>
              </w:rPr>
              <w:t xml:space="preserve">, msg, </w:t>
            </w:r>
            <w:r w:rsidR="00E86489" w:rsidRPr="00CD57FD">
              <w:rPr>
                <w:rFonts w:cs="Verdana"/>
                <w:color w:val="FFFFFF"/>
                <w:szCs w:val="30"/>
                <w:lang w:val="en-US"/>
              </w:rPr>
              <w:t xml:space="preserve">clk, </w:t>
            </w:r>
            <w:r w:rsidR="005D6C58">
              <w:rPr>
                <w:rFonts w:cs="Verdana"/>
                <w:color w:val="FFFFFF"/>
                <w:szCs w:val="30"/>
                <w:lang w:val="en-US"/>
              </w:rPr>
              <w:t>rx</w:t>
            </w:r>
            <w:r w:rsidR="00E86489" w:rsidRPr="00CD57FD">
              <w:rPr>
                <w:rFonts w:cs="Verdana"/>
                <w:color w:val="FFFFFF"/>
                <w:szCs w:val="30"/>
                <w:lang w:val="en-US"/>
              </w:rPr>
              <w:t xml:space="preserve">, </w:t>
            </w:r>
            <w:r w:rsidR="005D6C58">
              <w:rPr>
                <w:rFonts w:cs="Verdana"/>
                <w:color w:val="FFFFFF"/>
                <w:szCs w:val="30"/>
                <w:lang w:val="en-US"/>
              </w:rPr>
              <w:t>terminate_loop</w:t>
            </w:r>
            <w:r w:rsidR="003861D9">
              <w:rPr>
                <w:rFonts w:cs="Verdana"/>
                <w:color w:val="FFFFFF"/>
                <w:szCs w:val="30"/>
                <w:lang w:val="en-US"/>
              </w:rPr>
              <w:t>, [alert_</w:t>
            </w:r>
            <w:r w:rsidR="003861D9" w:rsidRPr="00CD57FD">
              <w:rPr>
                <w:rFonts w:cs="Verdana"/>
                <w:color w:val="FFFFFF"/>
                <w:szCs w:val="30"/>
                <w:lang w:val="en-US"/>
              </w:rPr>
              <w:t>level</w:t>
            </w:r>
            <w:r w:rsidR="005D6C58">
              <w:rPr>
                <w:rFonts w:cs="Verdana"/>
                <w:color w:val="FFFFFF"/>
                <w:szCs w:val="30"/>
                <w:lang w:val="en-US"/>
              </w:rPr>
              <w:t xml:space="preserve">, </w:t>
            </w:r>
            <w:r w:rsidR="00E86489" w:rsidRPr="00CD57FD">
              <w:rPr>
                <w:rFonts w:cs="Verdana"/>
                <w:color w:val="FFFFFF"/>
                <w:szCs w:val="30"/>
                <w:lang w:val="en-US"/>
              </w:rPr>
              <w:t>[</w:t>
            </w:r>
            <w:r w:rsidR="005D6C58">
              <w:rPr>
                <w:rFonts w:cs="Verdana"/>
                <w:color w:val="FFFFFF"/>
                <w:szCs w:val="30"/>
                <w:lang w:val="en-US"/>
              </w:rPr>
              <w:t>config, [msg_id_panel, [scope]]</w:t>
            </w:r>
            <w:r w:rsidR="003861D9">
              <w:rPr>
                <w:rFonts w:cs="Verdana"/>
                <w:color w:val="FFFFFF"/>
                <w:szCs w:val="30"/>
                <w:lang w:val="en-US"/>
              </w:rPr>
              <w:t>]</w:t>
            </w:r>
            <w:r w:rsidR="00E86489" w:rsidRPr="00CD57FD">
              <w:rPr>
                <w:rFonts w:cs="Verdana"/>
                <w:color w:val="FFFFFF"/>
                <w:szCs w:val="30"/>
                <w:lang w:val="en-US"/>
              </w:rPr>
              <w:t>])</w:t>
            </w:r>
          </w:p>
        </w:tc>
      </w:tr>
      <w:tr w:rsidR="00A21ACE" w:rsidRPr="0042320D" w14:paraId="72D2D08E" w14:textId="77777777" w:rsidTr="00070C12">
        <w:trPr>
          <w:trHeight w:val="697"/>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5F83B5AA" w14:textId="492043D5" w:rsidR="00A21ACE" w:rsidRPr="00A00160" w:rsidRDefault="00070C12" w:rsidP="00F75738">
            <w:pPr>
              <w:widowControl w:val="0"/>
              <w:tabs>
                <w:tab w:val="left" w:pos="851"/>
              </w:tabs>
              <w:autoSpaceDE w:val="0"/>
              <w:autoSpaceDN w:val="0"/>
              <w:adjustRightInd w:val="0"/>
              <w:rPr>
                <w:rFonts w:cs="Verdana"/>
                <w:b w:val="0"/>
                <w:sz w:val="15"/>
                <w:szCs w:val="13"/>
              </w:rPr>
            </w:pPr>
            <w:r w:rsidRPr="00A00160">
              <w:rPr>
                <w:rFonts w:cs="Verdana"/>
                <w:sz w:val="15"/>
                <w:szCs w:val="13"/>
              </w:rPr>
              <w:t>Example</w:t>
            </w:r>
            <w:r w:rsidRPr="00A00160">
              <w:rPr>
                <w:rFonts w:cs="Verdana"/>
                <w:b w:val="0"/>
                <w:sz w:val="15"/>
                <w:szCs w:val="13"/>
              </w:rPr>
              <w:t xml:space="preserve">: </w:t>
            </w:r>
            <w:r w:rsidR="005D6C58" w:rsidRPr="00A00160">
              <w:rPr>
                <w:rFonts w:cs="Verdana"/>
                <w:b w:val="0"/>
                <w:sz w:val="15"/>
                <w:szCs w:val="13"/>
              </w:rPr>
              <w:t>uart_expect</w:t>
            </w:r>
            <w:r w:rsidR="00020948" w:rsidRPr="00A00160">
              <w:rPr>
                <w:rFonts w:cs="Verdana"/>
                <w:b w:val="0"/>
                <w:sz w:val="15"/>
                <w:szCs w:val="13"/>
              </w:rPr>
              <w:t>(</w:t>
            </w:r>
            <w:r w:rsidR="00A961A8" w:rsidRPr="00A00160">
              <w:rPr>
                <w:rFonts w:cs="Verdana"/>
                <w:b w:val="0"/>
                <w:sz w:val="15"/>
                <w:szCs w:val="13"/>
              </w:rPr>
              <w:t>x"</w:t>
            </w:r>
            <w:r w:rsidR="00A00160" w:rsidRPr="00A00160">
              <w:rPr>
                <w:rFonts w:cs="Verdana"/>
                <w:b w:val="0"/>
                <w:sz w:val="15"/>
                <w:szCs w:val="13"/>
              </w:rPr>
              <w:t>3B</w:t>
            </w:r>
            <w:r w:rsidR="00A961A8" w:rsidRPr="00A00160">
              <w:rPr>
                <w:rFonts w:cs="Verdana"/>
                <w:b w:val="0"/>
                <w:sz w:val="15"/>
                <w:szCs w:val="13"/>
              </w:rPr>
              <w:t>"</w:t>
            </w:r>
            <w:r w:rsidR="00020948" w:rsidRPr="00A00160">
              <w:rPr>
                <w:rFonts w:cs="Verdana"/>
                <w:b w:val="0"/>
                <w:sz w:val="15"/>
                <w:szCs w:val="13"/>
              </w:rPr>
              <w:t>,</w:t>
            </w:r>
            <w:r w:rsidR="00A00160" w:rsidRPr="00A00160">
              <w:rPr>
                <w:rFonts w:cs="Verdana"/>
                <w:b w:val="0"/>
                <w:sz w:val="15"/>
                <w:szCs w:val="13"/>
              </w:rPr>
              <w:t>1</w:t>
            </w:r>
            <w:r w:rsidR="00020948" w:rsidRPr="00A00160">
              <w:rPr>
                <w:rFonts w:cs="Verdana"/>
                <w:b w:val="0"/>
                <w:sz w:val="15"/>
                <w:szCs w:val="13"/>
              </w:rPr>
              <w:t xml:space="preserve">, </w:t>
            </w:r>
            <w:r w:rsidR="00A00160" w:rsidRPr="00A00160">
              <w:rPr>
                <w:rFonts w:cs="Verdana"/>
                <w:b w:val="0"/>
                <w:sz w:val="15"/>
                <w:szCs w:val="13"/>
              </w:rPr>
              <w:t>0</w:t>
            </w:r>
            <w:r w:rsidR="00A00160">
              <w:rPr>
                <w:rFonts w:cs="Verdana"/>
                <w:b w:val="0"/>
                <w:sz w:val="15"/>
                <w:szCs w:val="13"/>
              </w:rPr>
              <w:t xml:space="preserve"> ns</w:t>
            </w:r>
            <w:r w:rsidR="00D25C87" w:rsidRPr="00A00160">
              <w:rPr>
                <w:rFonts w:cs="Verdana"/>
                <w:b w:val="0"/>
                <w:sz w:val="15"/>
                <w:szCs w:val="13"/>
              </w:rPr>
              <w:t xml:space="preserve">, </w:t>
            </w:r>
            <w:r w:rsidR="00DC5A49" w:rsidRPr="00A00160">
              <w:rPr>
                <w:rFonts w:cs="Verdana"/>
                <w:b w:val="0"/>
                <w:bCs w:val="0"/>
                <w:sz w:val="15"/>
                <w:szCs w:val="28"/>
              </w:rPr>
              <w:t>“</w:t>
            </w:r>
            <w:r w:rsidR="00A00160" w:rsidRPr="00A00160">
              <w:rPr>
                <w:rFonts w:cs="Verdana"/>
                <w:b w:val="0"/>
                <w:bCs w:val="0"/>
                <w:sz w:val="15"/>
                <w:szCs w:val="28"/>
              </w:rPr>
              <w:t>Expect</w:t>
            </w:r>
            <w:r w:rsidR="004F5577">
              <w:rPr>
                <w:rFonts w:cs="Verdana"/>
                <w:b w:val="0"/>
                <w:bCs w:val="0"/>
                <w:sz w:val="15"/>
                <w:szCs w:val="28"/>
              </w:rPr>
              <w:t>ing</w:t>
            </w:r>
            <w:r w:rsidR="00A00160" w:rsidRPr="00A00160">
              <w:rPr>
                <w:rFonts w:cs="Verdana"/>
                <w:b w:val="0"/>
                <w:bCs w:val="0"/>
                <w:sz w:val="15"/>
                <w:szCs w:val="28"/>
              </w:rPr>
              <w:t xml:space="preserve"> data on UART RX</w:t>
            </w:r>
            <w:r w:rsidR="00DC5A49" w:rsidRPr="00A00160">
              <w:rPr>
                <w:rFonts w:cs="Verdana"/>
                <w:b w:val="0"/>
                <w:bCs w:val="0"/>
                <w:sz w:val="15"/>
                <w:szCs w:val="28"/>
              </w:rPr>
              <w:t>”</w:t>
            </w:r>
            <w:r w:rsidR="00020948" w:rsidRPr="00A00160">
              <w:rPr>
                <w:rFonts w:cs="Verdana"/>
                <w:b w:val="0"/>
                <w:sz w:val="15"/>
                <w:szCs w:val="13"/>
              </w:rPr>
              <w:t xml:space="preserve">, clk, </w:t>
            </w:r>
            <w:r w:rsidR="00A00160">
              <w:rPr>
                <w:rFonts w:cs="Verdana"/>
                <w:b w:val="0"/>
                <w:sz w:val="15"/>
                <w:szCs w:val="13"/>
              </w:rPr>
              <w:t>rx, terminate_signal</w:t>
            </w:r>
            <w:r w:rsidR="00020948" w:rsidRPr="00A00160">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75A95331" w:rsidR="00A21ACE" w:rsidRPr="00932DDF" w:rsidRDefault="001009A4" w:rsidP="00A00160">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r w:rsidR="00A00160">
              <w:rPr>
                <w:rFonts w:cs="Verdana"/>
                <w:b w:val="0"/>
                <w:bCs w:val="0"/>
                <w:i/>
                <w:sz w:val="15"/>
                <w:szCs w:val="28"/>
              </w:rPr>
              <w:t>uart</w:t>
            </w:r>
            <w:r w:rsidR="00020948" w:rsidRPr="00932DDF">
              <w:rPr>
                <w:rFonts w:cs="Verdana"/>
                <w:b w:val="0"/>
                <w:bCs w:val="0"/>
                <w:i/>
                <w:sz w:val="15"/>
                <w:szCs w:val="28"/>
              </w:rPr>
              <w:t>_</w:t>
            </w:r>
            <w:r w:rsidR="00A00160">
              <w:rPr>
                <w:rFonts w:cs="Verdana"/>
                <w:b w:val="0"/>
                <w:bCs w:val="0"/>
                <w:i/>
                <w:sz w:val="15"/>
                <w:szCs w:val="28"/>
              </w:rPr>
              <w:t>expect</w:t>
            </w:r>
            <w:r w:rsidR="00020948" w:rsidRPr="00932DDF">
              <w:rPr>
                <w:rFonts w:cs="Verdana"/>
                <w:b w:val="0"/>
                <w:bCs w:val="0"/>
                <w:i/>
                <w:sz w:val="15"/>
                <w:szCs w:val="28"/>
              </w:rPr>
              <w:t>(</w:t>
            </w:r>
            <w:r w:rsidR="00A00160">
              <w:rPr>
                <w:rFonts w:cs="Verdana"/>
                <w:b w:val="0"/>
                <w:bCs w:val="0"/>
                <w:i/>
                <w:sz w:val="15"/>
                <w:szCs w:val="28"/>
              </w:rPr>
              <w:t>C_CR_BYTE</w:t>
            </w:r>
            <w:r w:rsidR="00020948" w:rsidRPr="00932DDF">
              <w:rPr>
                <w:rFonts w:cs="Verdana"/>
                <w:b w:val="0"/>
                <w:bCs w:val="0"/>
                <w:i/>
                <w:sz w:val="15"/>
                <w:szCs w:val="28"/>
              </w:rPr>
              <w:t xml:space="preserve">, </w:t>
            </w:r>
            <w:r w:rsidR="003438EB">
              <w:rPr>
                <w:rFonts w:cs="Verdana"/>
                <w:b w:val="0"/>
                <w:bCs w:val="0"/>
                <w:i/>
                <w:sz w:val="15"/>
                <w:szCs w:val="28"/>
              </w:rPr>
              <w:t>C_TIMEOUT, C_MAX_RECEPTIONS</w:t>
            </w:r>
            <w:r w:rsidR="00020948" w:rsidRPr="00932DDF">
              <w:rPr>
                <w:rFonts w:cs="Verdana"/>
                <w:b w:val="0"/>
                <w:bCs w:val="0"/>
                <w:i/>
                <w:sz w:val="15"/>
                <w:szCs w:val="28"/>
              </w:rPr>
              <w:t>, “</w:t>
            </w:r>
            <w:r w:rsidR="00A00160">
              <w:rPr>
                <w:rFonts w:cs="Verdana"/>
                <w:b w:val="0"/>
                <w:bCs w:val="0"/>
                <w:i/>
                <w:sz w:val="15"/>
                <w:szCs w:val="28"/>
              </w:rPr>
              <w:t>Expecting carriage return</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p w14:paraId="1B20B650" w14:textId="77777777" w:rsidR="005D6C58" w:rsidRDefault="005D6C58" w:rsidP="00F75738">
      <w:pPr>
        <w:tabs>
          <w:tab w:val="left" w:pos="851"/>
        </w:tabs>
        <w:rPr>
          <w:sz w:val="22"/>
        </w:rPr>
      </w:pPr>
    </w:p>
    <w:p w14:paraId="5127626E" w14:textId="36CE4B62" w:rsidR="00F75738" w:rsidRPr="0042320D" w:rsidRDefault="00F75738" w:rsidP="00F75738">
      <w:pPr>
        <w:tabs>
          <w:tab w:val="left" w:pos="851"/>
        </w:tabs>
        <w:rPr>
          <w:sz w:val="22"/>
        </w:rPr>
      </w:pPr>
    </w:p>
    <w:p w14:paraId="078BFA27" w14:textId="6BC22951" w:rsidR="009572B4" w:rsidRPr="0042320D" w:rsidRDefault="00093F64" w:rsidP="00272A5B">
      <w:pPr>
        <w:tabs>
          <w:tab w:val="left" w:pos="851"/>
        </w:tabs>
        <w:ind w:left="142" w:hanging="142"/>
        <w:rPr>
          <w:szCs w:val="16"/>
        </w:rPr>
      </w:pPr>
      <w:r w:rsidRPr="00523A34">
        <w:rPr>
          <w:noProof/>
          <w:lang w:val="nb-NO" w:eastAsia="nb-NO"/>
        </w:rPr>
        <w:drawing>
          <wp:anchor distT="0" distB="0" distL="114300" distR="114300" simplePos="0" relativeHeight="251672576" behindDoc="0" locked="0" layoutInCell="1" allowOverlap="1" wp14:anchorId="314FDBF5" wp14:editId="5F6B34C6">
            <wp:simplePos x="0" y="0"/>
            <wp:positionH relativeFrom="margin">
              <wp:posOffset>8895080</wp:posOffset>
            </wp:positionH>
            <wp:positionV relativeFrom="paragraph">
              <wp:posOffset>1710055</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42320D">
        <w:rPr>
          <w:szCs w:val="16"/>
        </w:rPr>
        <w:t>BFM Configuration record ´</w:t>
      </w:r>
      <w:r w:rsidR="00764F0C">
        <w:rPr>
          <w:b/>
          <w:szCs w:val="16"/>
        </w:rPr>
        <w:t>t_uart</w:t>
      </w:r>
      <w:r w:rsidR="005D2E7E" w:rsidRPr="0042320D">
        <w:rPr>
          <w:b/>
          <w:szCs w:val="16"/>
        </w:rPr>
        <w:t>_bfm_config</w:t>
      </w:r>
      <w:r w:rsidR="009572B4" w:rsidRPr="0042320D">
        <w:rPr>
          <w:b/>
          <w:szCs w:val="16"/>
        </w:rPr>
        <w:t>´</w:t>
      </w:r>
    </w:p>
    <w:tbl>
      <w:tblPr>
        <w:tblW w:w="0" w:type="auto"/>
        <w:tblInd w:w="20" w:type="dxa"/>
        <w:tblLayout w:type="fixed"/>
        <w:tblCellMar>
          <w:left w:w="0" w:type="dxa"/>
          <w:right w:w="0" w:type="dxa"/>
        </w:tblCellMar>
        <w:tblLook w:val="0000" w:firstRow="0" w:lastRow="0" w:firstColumn="0" w:lastColumn="0" w:noHBand="0" w:noVBand="0"/>
      </w:tblPr>
      <w:tblGrid>
        <w:gridCol w:w="3668"/>
        <w:gridCol w:w="1557"/>
        <w:gridCol w:w="3515"/>
      </w:tblGrid>
      <w:tr w:rsidR="00122BE8" w:rsidRPr="0042320D" w14:paraId="4B8FB655" w14:textId="77777777" w:rsidTr="005228B7">
        <w:trPr>
          <w:trHeight w:val="286"/>
        </w:trPr>
        <w:tc>
          <w:tcPr>
            <w:tcW w:w="3668" w:type="dxa"/>
            <w:tcBorders>
              <w:top w:val="nil"/>
              <w:left w:val="nil"/>
              <w:bottom w:val="single" w:sz="8" w:space="0" w:color="auto"/>
              <w:right w:val="nil"/>
            </w:tcBorders>
            <w:shd w:val="clear" w:color="auto" w:fill="000000"/>
            <w:vAlign w:val="bottom"/>
          </w:tcPr>
          <w:p w14:paraId="20085721" w14:textId="4F690A0C" w:rsidR="00A21ACE" w:rsidRPr="0042320D" w:rsidRDefault="004F26D2" w:rsidP="00272A5B">
            <w:pPr>
              <w:widowControl w:val="0"/>
              <w:tabs>
                <w:tab w:val="left" w:pos="851"/>
              </w:tabs>
              <w:autoSpaceDE w:val="0"/>
              <w:autoSpaceDN w:val="0"/>
              <w:adjustRightInd w:val="0"/>
              <w:ind w:left="122"/>
            </w:pPr>
            <w:r>
              <w:rPr>
                <w:rFonts w:cs="Helvetica"/>
                <w:b/>
                <w:bCs/>
                <w:color w:val="FFFFFF"/>
                <w:szCs w:val="32"/>
              </w:rPr>
              <w:t>Record element</w:t>
            </w:r>
          </w:p>
        </w:tc>
        <w:tc>
          <w:tcPr>
            <w:tcW w:w="1557" w:type="dxa"/>
            <w:tcBorders>
              <w:top w:val="nil"/>
              <w:left w:val="nil"/>
              <w:bottom w:val="single" w:sz="8" w:space="0" w:color="auto"/>
              <w:right w:val="nil"/>
            </w:tcBorders>
            <w:shd w:val="clear" w:color="auto" w:fill="000000"/>
            <w:vAlign w:val="bottom"/>
          </w:tcPr>
          <w:p w14:paraId="7B033FDC" w14:textId="29A37809" w:rsidR="00A21ACE" w:rsidRPr="0042320D" w:rsidRDefault="00C22AA3" w:rsidP="00F75738">
            <w:pPr>
              <w:widowControl w:val="0"/>
              <w:tabs>
                <w:tab w:val="left" w:pos="851"/>
              </w:tabs>
              <w:autoSpaceDE w:val="0"/>
              <w:autoSpaceDN w:val="0"/>
              <w:adjustRightInd w:val="0"/>
            </w:pPr>
            <w:r w:rsidRPr="0042320D">
              <w:rPr>
                <w:rFonts w:cs="Helvetica"/>
                <w:b/>
                <w:bCs/>
                <w:color w:val="FFFFFF"/>
                <w:szCs w:val="32"/>
              </w:rPr>
              <w:t>Type</w:t>
            </w:r>
          </w:p>
        </w:tc>
        <w:tc>
          <w:tcPr>
            <w:tcW w:w="3515" w:type="dxa"/>
            <w:tcBorders>
              <w:top w:val="nil"/>
              <w:left w:val="nil"/>
              <w:bottom w:val="single" w:sz="8" w:space="0" w:color="auto"/>
              <w:right w:val="nil"/>
            </w:tcBorders>
            <w:shd w:val="clear" w:color="auto" w:fill="000000"/>
            <w:vAlign w:val="bottom"/>
          </w:tcPr>
          <w:p w14:paraId="46B5E7F0" w14:textId="59B6613C" w:rsidR="00A21ACE" w:rsidRPr="0042320D" w:rsidRDefault="00A21ACE" w:rsidP="00C22AA3">
            <w:pPr>
              <w:widowControl w:val="0"/>
              <w:tabs>
                <w:tab w:val="left" w:pos="851"/>
              </w:tabs>
              <w:autoSpaceDE w:val="0"/>
              <w:autoSpaceDN w:val="0"/>
              <w:adjustRightInd w:val="0"/>
            </w:pPr>
            <w:r w:rsidRPr="0042320D">
              <w:rPr>
                <w:rFonts w:cs="Helvetica"/>
                <w:b/>
                <w:bCs/>
                <w:color w:val="FFFFFF"/>
                <w:szCs w:val="32"/>
              </w:rPr>
              <w:t>C_</w:t>
            </w:r>
            <w:r w:rsidR="00764F0C">
              <w:rPr>
                <w:rFonts w:cs="Helvetica"/>
                <w:b/>
                <w:bCs/>
                <w:color w:val="FFFFFF"/>
                <w:szCs w:val="32"/>
              </w:rPr>
              <w:t>UART</w:t>
            </w:r>
            <w:r w:rsidRPr="0042320D">
              <w:rPr>
                <w:rFonts w:cs="Helvetica"/>
                <w:b/>
                <w:bCs/>
                <w:color w:val="FFFFFF"/>
                <w:szCs w:val="32"/>
              </w:rPr>
              <w:t>_</w:t>
            </w:r>
            <w:r w:rsidR="00C22AA3" w:rsidRPr="0042320D">
              <w:rPr>
                <w:rFonts w:cs="Helvetica"/>
                <w:b/>
                <w:bCs/>
                <w:color w:val="FFFFFF"/>
                <w:szCs w:val="32"/>
              </w:rPr>
              <w:t>BFM_</w:t>
            </w:r>
            <w:r w:rsidRPr="0042320D">
              <w:rPr>
                <w:rFonts w:cs="Helvetica"/>
                <w:b/>
                <w:bCs/>
                <w:color w:val="FFFFFF"/>
                <w:szCs w:val="32"/>
              </w:rPr>
              <w:t>CONFIG_DEFAULT</w:t>
            </w:r>
          </w:p>
        </w:tc>
      </w:tr>
      <w:tr w:rsidR="00764F0C" w:rsidRPr="0042320D" w14:paraId="59F3B15E" w14:textId="77777777" w:rsidTr="005228B7">
        <w:trPr>
          <w:trHeight w:val="24"/>
        </w:trPr>
        <w:tc>
          <w:tcPr>
            <w:tcW w:w="3668" w:type="dxa"/>
            <w:tcBorders>
              <w:top w:val="nil"/>
              <w:left w:val="nil"/>
              <w:right w:val="nil"/>
            </w:tcBorders>
            <w:vAlign w:val="bottom"/>
          </w:tcPr>
          <w:p w14:paraId="6352B40B" w14:textId="3E21CBA1" w:rsidR="00764F0C"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bit_time</w:t>
            </w:r>
          </w:p>
        </w:tc>
        <w:tc>
          <w:tcPr>
            <w:tcW w:w="1557" w:type="dxa"/>
            <w:tcBorders>
              <w:top w:val="nil"/>
              <w:left w:val="nil"/>
              <w:right w:val="nil"/>
            </w:tcBorders>
            <w:vAlign w:val="bottom"/>
          </w:tcPr>
          <w:p w14:paraId="76D1E9AD" w14:textId="3FFD4B4C" w:rsidR="00764F0C" w:rsidRPr="002E30D7" w:rsidRDefault="00764F0C" w:rsidP="00764F0C">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515" w:type="dxa"/>
            <w:tcBorders>
              <w:top w:val="nil"/>
              <w:left w:val="nil"/>
              <w:right w:val="nil"/>
            </w:tcBorders>
            <w:vAlign w:val="bottom"/>
          </w:tcPr>
          <w:p w14:paraId="6DFE9053" w14:textId="3FE9526A" w:rsidR="00764F0C" w:rsidRPr="002E30D7" w:rsidRDefault="00C97EB4" w:rsidP="00764F0C">
            <w:pPr>
              <w:widowControl w:val="0"/>
              <w:tabs>
                <w:tab w:val="left" w:pos="851"/>
              </w:tabs>
              <w:autoSpaceDE w:val="0"/>
              <w:autoSpaceDN w:val="0"/>
              <w:adjustRightInd w:val="0"/>
              <w:spacing w:line="276" w:lineRule="auto"/>
              <w:rPr>
                <w:sz w:val="15"/>
              </w:rPr>
            </w:pPr>
            <w:r>
              <w:rPr>
                <w:rFonts w:cs="Helvetica"/>
                <w:bCs/>
                <w:sz w:val="15"/>
              </w:rPr>
              <w:t xml:space="preserve">-1 </w:t>
            </w:r>
            <w:r w:rsidR="00764F0C" w:rsidRPr="002E30D7">
              <w:rPr>
                <w:rFonts w:cs="Helvetica"/>
                <w:bCs/>
                <w:sz w:val="15"/>
              </w:rPr>
              <w:t>ns</w:t>
            </w:r>
          </w:p>
        </w:tc>
      </w:tr>
      <w:tr w:rsidR="00436E2E" w:rsidRPr="0042320D" w14:paraId="3942C423" w14:textId="77777777" w:rsidTr="005228B7">
        <w:trPr>
          <w:trHeight w:val="59"/>
        </w:trPr>
        <w:tc>
          <w:tcPr>
            <w:tcW w:w="3668" w:type="dxa"/>
            <w:tcBorders>
              <w:top w:val="nil"/>
              <w:left w:val="nil"/>
              <w:right w:val="nil"/>
            </w:tcBorders>
            <w:shd w:val="clear" w:color="auto" w:fill="E7E6E6" w:themeFill="background2"/>
            <w:vAlign w:val="bottom"/>
          </w:tcPr>
          <w:p w14:paraId="74E84EAB" w14:textId="095B12E1" w:rsidR="00436E2E" w:rsidRPr="002E30D7" w:rsidRDefault="00436E2E" w:rsidP="00436E2E">
            <w:pPr>
              <w:widowControl w:val="0"/>
              <w:tabs>
                <w:tab w:val="left" w:pos="851"/>
              </w:tabs>
              <w:autoSpaceDE w:val="0"/>
              <w:autoSpaceDN w:val="0"/>
              <w:adjustRightInd w:val="0"/>
              <w:spacing w:line="276" w:lineRule="auto"/>
              <w:rPr>
                <w:sz w:val="15"/>
              </w:rPr>
            </w:pPr>
            <w:r>
              <w:rPr>
                <w:sz w:val="15"/>
              </w:rPr>
              <w:t xml:space="preserve">   num_data_bits</w:t>
            </w:r>
          </w:p>
        </w:tc>
        <w:tc>
          <w:tcPr>
            <w:tcW w:w="1557" w:type="dxa"/>
            <w:tcBorders>
              <w:top w:val="nil"/>
              <w:left w:val="nil"/>
              <w:right w:val="nil"/>
            </w:tcBorders>
            <w:shd w:val="clear" w:color="auto" w:fill="E7E6E6" w:themeFill="background2"/>
            <w:vAlign w:val="bottom"/>
          </w:tcPr>
          <w:p w14:paraId="0F1EE910" w14:textId="3C59A7AB" w:rsidR="00436E2E" w:rsidRPr="002E30D7" w:rsidRDefault="00436E2E" w:rsidP="00764F0C">
            <w:pPr>
              <w:widowControl w:val="0"/>
              <w:tabs>
                <w:tab w:val="left" w:pos="851"/>
              </w:tabs>
              <w:autoSpaceDE w:val="0"/>
              <w:autoSpaceDN w:val="0"/>
              <w:adjustRightInd w:val="0"/>
              <w:spacing w:line="276" w:lineRule="auto"/>
              <w:rPr>
                <w:sz w:val="15"/>
              </w:rPr>
            </w:pPr>
            <w:r>
              <w:rPr>
                <w:sz w:val="15"/>
              </w:rPr>
              <w:t>natural</w:t>
            </w:r>
          </w:p>
        </w:tc>
        <w:tc>
          <w:tcPr>
            <w:tcW w:w="3515" w:type="dxa"/>
            <w:tcBorders>
              <w:top w:val="nil"/>
              <w:left w:val="nil"/>
              <w:right w:val="nil"/>
            </w:tcBorders>
            <w:shd w:val="clear" w:color="auto" w:fill="E7E6E6" w:themeFill="background2"/>
            <w:vAlign w:val="bottom"/>
          </w:tcPr>
          <w:p w14:paraId="2FDFD6DE" w14:textId="5682251C" w:rsidR="00436E2E" w:rsidRPr="002E30D7" w:rsidRDefault="00436E2E" w:rsidP="00764F0C">
            <w:pPr>
              <w:widowControl w:val="0"/>
              <w:tabs>
                <w:tab w:val="left" w:pos="851"/>
              </w:tabs>
              <w:autoSpaceDE w:val="0"/>
              <w:autoSpaceDN w:val="0"/>
              <w:adjustRightInd w:val="0"/>
              <w:spacing w:line="276" w:lineRule="auto"/>
              <w:rPr>
                <w:sz w:val="15"/>
              </w:rPr>
            </w:pPr>
            <w:r>
              <w:rPr>
                <w:sz w:val="15"/>
              </w:rPr>
              <w:t>8</w:t>
            </w:r>
          </w:p>
        </w:tc>
      </w:tr>
      <w:tr w:rsidR="00436E2E" w:rsidRPr="0042320D" w14:paraId="628F30D3" w14:textId="77777777" w:rsidTr="005228B7">
        <w:trPr>
          <w:trHeight w:val="35"/>
        </w:trPr>
        <w:tc>
          <w:tcPr>
            <w:tcW w:w="3668" w:type="dxa"/>
            <w:tcBorders>
              <w:left w:val="nil"/>
              <w:right w:val="nil"/>
            </w:tcBorders>
            <w:vAlign w:val="bottom"/>
          </w:tcPr>
          <w:p w14:paraId="516B431D" w14:textId="15B417F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idle_state</w:t>
            </w:r>
          </w:p>
        </w:tc>
        <w:tc>
          <w:tcPr>
            <w:tcW w:w="1557" w:type="dxa"/>
            <w:tcBorders>
              <w:left w:val="nil"/>
              <w:right w:val="nil"/>
            </w:tcBorders>
            <w:vAlign w:val="bottom"/>
          </w:tcPr>
          <w:p w14:paraId="1AFA858E" w14:textId="3908262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std_logic</w:t>
            </w:r>
          </w:p>
        </w:tc>
        <w:tc>
          <w:tcPr>
            <w:tcW w:w="3515" w:type="dxa"/>
            <w:tcBorders>
              <w:left w:val="nil"/>
              <w:right w:val="nil"/>
            </w:tcBorders>
            <w:vAlign w:val="bottom"/>
          </w:tcPr>
          <w:p w14:paraId="17E26025" w14:textId="08ABEA87"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w:t>
            </w:r>
            <w:r w:rsidRPr="002E30D7">
              <w:rPr>
                <w:rFonts w:cs="Helvetica"/>
                <w:bCs/>
                <w:sz w:val="15"/>
              </w:rPr>
              <w:t>1</w:t>
            </w:r>
            <w:r>
              <w:rPr>
                <w:rFonts w:cs="Helvetica"/>
                <w:bCs/>
                <w:sz w:val="15"/>
              </w:rPr>
              <w:t>’</w:t>
            </w:r>
          </w:p>
        </w:tc>
      </w:tr>
      <w:tr w:rsidR="00436E2E" w:rsidRPr="0042320D" w14:paraId="37A62AD2" w14:textId="77777777" w:rsidTr="005228B7">
        <w:trPr>
          <w:trHeight w:val="24"/>
        </w:trPr>
        <w:tc>
          <w:tcPr>
            <w:tcW w:w="3668" w:type="dxa"/>
            <w:tcBorders>
              <w:top w:val="nil"/>
              <w:left w:val="nil"/>
              <w:right w:val="nil"/>
            </w:tcBorders>
            <w:shd w:val="clear" w:color="auto" w:fill="E7E6E6" w:themeFill="background2"/>
            <w:vAlign w:val="bottom"/>
          </w:tcPr>
          <w:p w14:paraId="2A50F023" w14:textId="46510067"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num_stop_bits</w:t>
            </w:r>
          </w:p>
        </w:tc>
        <w:tc>
          <w:tcPr>
            <w:tcW w:w="1557" w:type="dxa"/>
            <w:tcBorders>
              <w:top w:val="nil"/>
              <w:left w:val="nil"/>
              <w:right w:val="nil"/>
            </w:tcBorders>
            <w:shd w:val="clear" w:color="auto" w:fill="E7E6E6" w:themeFill="background2"/>
            <w:vAlign w:val="bottom"/>
          </w:tcPr>
          <w:p w14:paraId="7E192E40" w14:textId="2C89549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t_stop_bits</w:t>
            </w:r>
          </w:p>
        </w:tc>
        <w:tc>
          <w:tcPr>
            <w:tcW w:w="3515" w:type="dxa"/>
            <w:tcBorders>
              <w:top w:val="nil"/>
              <w:left w:val="nil"/>
              <w:right w:val="nil"/>
            </w:tcBorders>
            <w:shd w:val="clear" w:color="auto" w:fill="E7E6E6" w:themeFill="background2"/>
            <w:vAlign w:val="bottom"/>
          </w:tcPr>
          <w:p w14:paraId="27104EA7" w14:textId="2B7E471F"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STOP_BITS_ONE</w:t>
            </w:r>
          </w:p>
        </w:tc>
      </w:tr>
      <w:tr w:rsidR="00436E2E" w:rsidRPr="0042320D" w14:paraId="2634BF24" w14:textId="77777777" w:rsidTr="005228B7">
        <w:trPr>
          <w:trHeight w:val="24"/>
        </w:trPr>
        <w:tc>
          <w:tcPr>
            <w:tcW w:w="3668" w:type="dxa"/>
            <w:tcBorders>
              <w:left w:val="nil"/>
              <w:right w:val="nil"/>
            </w:tcBorders>
            <w:vAlign w:val="bottom"/>
          </w:tcPr>
          <w:p w14:paraId="7CC57F12" w14:textId="267B4130" w:rsidR="00436E2E" w:rsidRPr="002E30D7" w:rsidRDefault="00436E2E" w:rsidP="00764F0C">
            <w:pPr>
              <w:widowControl w:val="0"/>
              <w:tabs>
                <w:tab w:val="left" w:pos="851"/>
              </w:tabs>
              <w:autoSpaceDE w:val="0"/>
              <w:autoSpaceDN w:val="0"/>
              <w:adjustRightInd w:val="0"/>
              <w:spacing w:line="276" w:lineRule="auto"/>
              <w:ind w:left="122"/>
              <w:rPr>
                <w:sz w:val="15"/>
              </w:rPr>
            </w:pPr>
            <w:r>
              <w:rPr>
                <w:sz w:val="15"/>
              </w:rPr>
              <w:t>parity</w:t>
            </w:r>
          </w:p>
        </w:tc>
        <w:tc>
          <w:tcPr>
            <w:tcW w:w="1557" w:type="dxa"/>
            <w:tcBorders>
              <w:left w:val="nil"/>
              <w:right w:val="nil"/>
            </w:tcBorders>
            <w:vAlign w:val="bottom"/>
          </w:tcPr>
          <w:p w14:paraId="3FA8CC00" w14:textId="61808881" w:rsidR="00436E2E" w:rsidRPr="002E30D7" w:rsidRDefault="00436E2E" w:rsidP="00764F0C">
            <w:pPr>
              <w:widowControl w:val="0"/>
              <w:tabs>
                <w:tab w:val="left" w:pos="851"/>
              </w:tabs>
              <w:autoSpaceDE w:val="0"/>
              <w:autoSpaceDN w:val="0"/>
              <w:adjustRightInd w:val="0"/>
              <w:spacing w:line="276" w:lineRule="auto"/>
              <w:rPr>
                <w:sz w:val="15"/>
              </w:rPr>
            </w:pPr>
            <w:r>
              <w:rPr>
                <w:sz w:val="15"/>
              </w:rPr>
              <w:t>t_parity</w:t>
            </w:r>
          </w:p>
        </w:tc>
        <w:tc>
          <w:tcPr>
            <w:tcW w:w="3515" w:type="dxa"/>
            <w:tcBorders>
              <w:left w:val="nil"/>
              <w:right w:val="nil"/>
            </w:tcBorders>
            <w:vAlign w:val="bottom"/>
          </w:tcPr>
          <w:p w14:paraId="49A6FC95" w14:textId="1B01B44D"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PARITY_ODD</w:t>
            </w:r>
          </w:p>
        </w:tc>
      </w:tr>
      <w:tr w:rsidR="00436E2E" w:rsidRPr="0042320D" w14:paraId="4C8CF6A0" w14:textId="77777777" w:rsidTr="005228B7">
        <w:trPr>
          <w:trHeight w:val="24"/>
        </w:trPr>
        <w:tc>
          <w:tcPr>
            <w:tcW w:w="3668" w:type="dxa"/>
            <w:tcBorders>
              <w:top w:val="nil"/>
              <w:left w:val="nil"/>
              <w:right w:val="nil"/>
            </w:tcBorders>
            <w:shd w:val="clear" w:color="auto" w:fill="E7E6E6" w:themeFill="background2"/>
            <w:vAlign w:val="bottom"/>
          </w:tcPr>
          <w:p w14:paraId="509587D7" w14:textId="2B6EB5FB"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w:t>
            </w:r>
          </w:p>
        </w:tc>
        <w:tc>
          <w:tcPr>
            <w:tcW w:w="1557" w:type="dxa"/>
            <w:tcBorders>
              <w:top w:val="nil"/>
              <w:left w:val="nil"/>
              <w:right w:val="nil"/>
            </w:tcBorders>
            <w:shd w:val="clear" w:color="auto" w:fill="E7E6E6" w:themeFill="background2"/>
            <w:vAlign w:val="bottom"/>
          </w:tcPr>
          <w:p w14:paraId="1389330D" w14:textId="51482703"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time</w:t>
            </w:r>
          </w:p>
        </w:tc>
        <w:tc>
          <w:tcPr>
            <w:tcW w:w="3515" w:type="dxa"/>
            <w:tcBorders>
              <w:top w:val="nil"/>
              <w:left w:val="nil"/>
              <w:right w:val="nil"/>
            </w:tcBorders>
            <w:shd w:val="clear" w:color="auto" w:fill="E7E6E6" w:themeFill="background2"/>
            <w:vAlign w:val="bottom"/>
          </w:tcPr>
          <w:p w14:paraId="11783B70" w14:textId="580D8D35" w:rsidR="00436E2E" w:rsidRPr="002E30D7" w:rsidRDefault="00436E2E" w:rsidP="00764F0C">
            <w:pPr>
              <w:widowControl w:val="0"/>
              <w:tabs>
                <w:tab w:val="left" w:pos="851"/>
              </w:tabs>
              <w:autoSpaceDE w:val="0"/>
              <w:autoSpaceDN w:val="0"/>
              <w:adjustRightInd w:val="0"/>
              <w:spacing w:line="276" w:lineRule="auto"/>
              <w:rPr>
                <w:sz w:val="15"/>
              </w:rPr>
            </w:pPr>
            <w:r>
              <w:rPr>
                <w:rFonts w:cs="Helvetica"/>
                <w:bCs/>
                <w:sz w:val="15"/>
              </w:rPr>
              <w:t>0 ns</w:t>
            </w:r>
          </w:p>
        </w:tc>
      </w:tr>
      <w:tr w:rsidR="00436E2E" w:rsidRPr="0042320D" w14:paraId="325EE972" w14:textId="77777777" w:rsidTr="005228B7">
        <w:trPr>
          <w:trHeight w:val="160"/>
        </w:trPr>
        <w:tc>
          <w:tcPr>
            <w:tcW w:w="3668" w:type="dxa"/>
            <w:tcBorders>
              <w:left w:val="nil"/>
              <w:right w:val="nil"/>
            </w:tcBorders>
            <w:vAlign w:val="bottom"/>
          </w:tcPr>
          <w:p w14:paraId="56DE4824" w14:textId="1AEF1268" w:rsidR="00436E2E" w:rsidRPr="002E30D7" w:rsidRDefault="00436E2E" w:rsidP="00764F0C">
            <w:pPr>
              <w:widowControl w:val="0"/>
              <w:tabs>
                <w:tab w:val="left" w:pos="851"/>
              </w:tabs>
              <w:autoSpaceDE w:val="0"/>
              <w:autoSpaceDN w:val="0"/>
              <w:adjustRightInd w:val="0"/>
              <w:spacing w:line="276" w:lineRule="auto"/>
              <w:ind w:left="122"/>
              <w:rPr>
                <w:sz w:val="15"/>
              </w:rPr>
            </w:pPr>
            <w:r>
              <w:rPr>
                <w:rFonts w:cs="Helvetica"/>
                <w:bCs/>
                <w:sz w:val="15"/>
              </w:rPr>
              <w:t>timeout_severity</w:t>
            </w:r>
          </w:p>
        </w:tc>
        <w:tc>
          <w:tcPr>
            <w:tcW w:w="1557" w:type="dxa"/>
            <w:tcBorders>
              <w:left w:val="nil"/>
              <w:right w:val="nil"/>
            </w:tcBorders>
            <w:vAlign w:val="bottom"/>
          </w:tcPr>
          <w:p w14:paraId="28827C20" w14:textId="60A1E5B0" w:rsidR="00436E2E" w:rsidRPr="002E30D7" w:rsidRDefault="00436E2E" w:rsidP="00764F0C">
            <w:pPr>
              <w:widowControl w:val="0"/>
              <w:tabs>
                <w:tab w:val="left" w:pos="851"/>
              </w:tabs>
              <w:autoSpaceDE w:val="0"/>
              <w:autoSpaceDN w:val="0"/>
              <w:adjustRightInd w:val="0"/>
              <w:spacing w:line="276" w:lineRule="auto"/>
              <w:rPr>
                <w:sz w:val="15"/>
              </w:rPr>
            </w:pPr>
            <w:r w:rsidRPr="002E30D7">
              <w:rPr>
                <w:rFonts w:cs="Helvetica"/>
                <w:bCs/>
                <w:sz w:val="15"/>
              </w:rPr>
              <w:t>t_alert_level</w:t>
            </w:r>
          </w:p>
        </w:tc>
        <w:tc>
          <w:tcPr>
            <w:tcW w:w="3515" w:type="dxa"/>
            <w:tcBorders>
              <w:left w:val="nil"/>
              <w:right w:val="nil"/>
            </w:tcBorders>
            <w:vAlign w:val="bottom"/>
          </w:tcPr>
          <w:p w14:paraId="30E09272" w14:textId="3DF57CD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ERROR</w:t>
            </w:r>
          </w:p>
        </w:tc>
      </w:tr>
      <w:tr w:rsidR="00436E2E" w:rsidRPr="0042320D" w14:paraId="7E737E02" w14:textId="77777777" w:rsidTr="005228B7">
        <w:trPr>
          <w:trHeight w:val="98"/>
        </w:trPr>
        <w:tc>
          <w:tcPr>
            <w:tcW w:w="3668" w:type="dxa"/>
            <w:tcBorders>
              <w:top w:val="nil"/>
              <w:left w:val="nil"/>
              <w:bottom w:val="nil"/>
              <w:right w:val="nil"/>
            </w:tcBorders>
            <w:shd w:val="clear" w:color="auto" w:fill="E7E6E6" w:themeFill="background2"/>
            <w:vAlign w:val="bottom"/>
          </w:tcPr>
          <w:p w14:paraId="7EE2AB3B" w14:textId="0DC2E6CD" w:rsidR="00436E2E" w:rsidRPr="002E30D7" w:rsidRDefault="00436E2E" w:rsidP="00436E2E">
            <w:pPr>
              <w:widowControl w:val="0"/>
              <w:tabs>
                <w:tab w:val="left" w:pos="851"/>
              </w:tabs>
              <w:autoSpaceDE w:val="0"/>
              <w:autoSpaceDN w:val="0"/>
              <w:adjustRightInd w:val="0"/>
              <w:spacing w:line="276" w:lineRule="auto"/>
              <w:ind w:left="122"/>
              <w:rPr>
                <w:rFonts w:cs="Helvetica"/>
                <w:bCs/>
                <w:sz w:val="15"/>
              </w:rPr>
            </w:pPr>
            <w:r>
              <w:rPr>
                <w:rFonts w:cs="Helvetica"/>
                <w:bCs/>
                <w:sz w:val="15"/>
              </w:rPr>
              <w:t>received_data_to_log_before_expected_data</w:t>
            </w:r>
          </w:p>
        </w:tc>
        <w:tc>
          <w:tcPr>
            <w:tcW w:w="1557" w:type="dxa"/>
            <w:tcBorders>
              <w:top w:val="nil"/>
              <w:left w:val="nil"/>
              <w:bottom w:val="nil"/>
              <w:right w:val="nil"/>
            </w:tcBorders>
            <w:shd w:val="clear" w:color="auto" w:fill="E7E6E6" w:themeFill="background2"/>
            <w:vAlign w:val="bottom"/>
          </w:tcPr>
          <w:p w14:paraId="58CFE746" w14:textId="091CFDC6"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natural</w:t>
            </w:r>
          </w:p>
        </w:tc>
        <w:tc>
          <w:tcPr>
            <w:tcW w:w="3515" w:type="dxa"/>
            <w:tcBorders>
              <w:top w:val="nil"/>
              <w:left w:val="nil"/>
              <w:bottom w:val="nil"/>
              <w:right w:val="nil"/>
            </w:tcBorders>
            <w:shd w:val="clear" w:color="auto" w:fill="E7E6E6" w:themeFill="background2"/>
            <w:vAlign w:val="bottom"/>
          </w:tcPr>
          <w:p w14:paraId="3AE8578D" w14:textId="38404A5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10</w:t>
            </w:r>
          </w:p>
        </w:tc>
      </w:tr>
      <w:tr w:rsidR="00436E2E" w:rsidRPr="0042320D" w14:paraId="6EFE4238" w14:textId="77777777" w:rsidTr="005228B7">
        <w:trPr>
          <w:trHeight w:val="98"/>
        </w:trPr>
        <w:tc>
          <w:tcPr>
            <w:tcW w:w="3668" w:type="dxa"/>
            <w:tcBorders>
              <w:top w:val="nil"/>
              <w:left w:val="nil"/>
              <w:bottom w:val="nil"/>
              <w:right w:val="nil"/>
            </w:tcBorders>
            <w:shd w:val="clear" w:color="auto" w:fill="auto"/>
            <w:vAlign w:val="bottom"/>
          </w:tcPr>
          <w:p w14:paraId="7C37904E" w14:textId="15714C18"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w:t>
            </w:r>
          </w:p>
        </w:tc>
        <w:tc>
          <w:tcPr>
            <w:tcW w:w="1557" w:type="dxa"/>
            <w:tcBorders>
              <w:top w:val="nil"/>
              <w:left w:val="nil"/>
              <w:bottom w:val="nil"/>
              <w:right w:val="nil"/>
            </w:tcBorders>
            <w:shd w:val="clear" w:color="auto" w:fill="auto"/>
            <w:vAlign w:val="bottom"/>
          </w:tcPr>
          <w:p w14:paraId="7AA7EB41" w14:textId="3680EFB0"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16F9249C" w14:textId="0B780AE8"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w:t>
            </w:r>
          </w:p>
        </w:tc>
      </w:tr>
      <w:tr w:rsidR="00436E2E" w:rsidRPr="0042320D" w14:paraId="0FFCF63D" w14:textId="77777777" w:rsidTr="005228B7">
        <w:trPr>
          <w:trHeight w:val="98"/>
        </w:trPr>
        <w:tc>
          <w:tcPr>
            <w:tcW w:w="3668" w:type="dxa"/>
            <w:tcBorders>
              <w:top w:val="nil"/>
              <w:left w:val="nil"/>
              <w:bottom w:val="nil"/>
              <w:right w:val="nil"/>
            </w:tcBorders>
            <w:shd w:val="clear" w:color="auto" w:fill="E7E6E6" w:themeFill="background2"/>
            <w:vAlign w:val="bottom"/>
          </w:tcPr>
          <w:p w14:paraId="644B2EB1" w14:textId="17472333"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id_for_bfm_wait</w:t>
            </w:r>
          </w:p>
        </w:tc>
        <w:tc>
          <w:tcPr>
            <w:tcW w:w="1557" w:type="dxa"/>
            <w:tcBorders>
              <w:top w:val="nil"/>
              <w:left w:val="nil"/>
              <w:bottom w:val="nil"/>
              <w:right w:val="nil"/>
            </w:tcBorders>
            <w:shd w:val="clear" w:color="auto" w:fill="E7E6E6" w:themeFill="background2"/>
            <w:vAlign w:val="bottom"/>
          </w:tcPr>
          <w:p w14:paraId="334B3649" w14:textId="1F1E28DB"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676E5D44" w14:textId="63121E6A"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r>
      <w:tr w:rsidR="00436E2E" w:rsidRPr="0042320D" w14:paraId="7C41A480" w14:textId="77777777" w:rsidTr="005228B7">
        <w:trPr>
          <w:trHeight w:val="98"/>
        </w:trPr>
        <w:tc>
          <w:tcPr>
            <w:tcW w:w="3668" w:type="dxa"/>
            <w:tcBorders>
              <w:top w:val="nil"/>
              <w:left w:val="nil"/>
              <w:bottom w:val="nil"/>
              <w:right w:val="nil"/>
            </w:tcBorders>
            <w:shd w:val="clear" w:color="auto" w:fill="auto"/>
            <w:vAlign w:val="bottom"/>
          </w:tcPr>
          <w:p w14:paraId="229F7407" w14:textId="4925C5F0"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w:t>
            </w:r>
          </w:p>
        </w:tc>
        <w:tc>
          <w:tcPr>
            <w:tcW w:w="1557" w:type="dxa"/>
            <w:tcBorders>
              <w:top w:val="nil"/>
              <w:left w:val="nil"/>
              <w:bottom w:val="nil"/>
              <w:right w:val="nil"/>
            </w:tcBorders>
            <w:shd w:val="clear" w:color="auto" w:fill="auto"/>
            <w:vAlign w:val="bottom"/>
          </w:tcPr>
          <w:p w14:paraId="5A32E25F" w14:textId="49276493"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auto"/>
            <w:vAlign w:val="bottom"/>
          </w:tcPr>
          <w:p w14:paraId="6D233F55" w14:textId="074A33D2"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r>
      <w:tr w:rsidR="00436E2E" w:rsidRPr="0042320D" w14:paraId="45091F0C" w14:textId="77777777" w:rsidTr="005228B7">
        <w:trPr>
          <w:trHeight w:val="98"/>
        </w:trPr>
        <w:tc>
          <w:tcPr>
            <w:tcW w:w="3668" w:type="dxa"/>
            <w:tcBorders>
              <w:top w:val="nil"/>
              <w:left w:val="nil"/>
              <w:bottom w:val="nil"/>
              <w:right w:val="nil"/>
            </w:tcBorders>
            <w:shd w:val="clear" w:color="auto" w:fill="E7E6E6" w:themeFill="background2"/>
            <w:vAlign w:val="bottom"/>
          </w:tcPr>
          <w:p w14:paraId="7A63FFC7" w14:textId="44B2BFA7" w:rsidR="00436E2E" w:rsidRPr="002E30D7" w:rsidRDefault="00436E2E" w:rsidP="00764F0C">
            <w:pPr>
              <w:widowControl w:val="0"/>
              <w:tabs>
                <w:tab w:val="left" w:pos="851"/>
              </w:tabs>
              <w:autoSpaceDE w:val="0"/>
              <w:autoSpaceDN w:val="0"/>
              <w:adjustRightInd w:val="0"/>
              <w:spacing w:line="276" w:lineRule="auto"/>
              <w:ind w:left="122"/>
              <w:rPr>
                <w:rFonts w:cs="Helvetica"/>
                <w:bCs/>
                <w:sz w:val="15"/>
              </w:rPr>
            </w:pPr>
            <w:r>
              <w:rPr>
                <w:rFonts w:cs="Helvetica"/>
                <w:bCs/>
                <w:sz w:val="15"/>
              </w:rPr>
              <w:t>id_for_bfm_poll_summary</w:t>
            </w:r>
          </w:p>
        </w:tc>
        <w:tc>
          <w:tcPr>
            <w:tcW w:w="1557" w:type="dxa"/>
            <w:tcBorders>
              <w:top w:val="nil"/>
              <w:left w:val="nil"/>
              <w:bottom w:val="nil"/>
              <w:right w:val="nil"/>
            </w:tcBorders>
            <w:shd w:val="clear" w:color="auto" w:fill="E7E6E6" w:themeFill="background2"/>
            <w:vAlign w:val="bottom"/>
          </w:tcPr>
          <w:p w14:paraId="695868C1" w14:textId="186F44A2" w:rsidR="00436E2E" w:rsidRPr="002E30D7"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t_msg_id</w:t>
            </w:r>
          </w:p>
        </w:tc>
        <w:tc>
          <w:tcPr>
            <w:tcW w:w="3515" w:type="dxa"/>
            <w:tcBorders>
              <w:top w:val="nil"/>
              <w:left w:val="nil"/>
              <w:bottom w:val="nil"/>
              <w:right w:val="nil"/>
            </w:tcBorders>
            <w:shd w:val="clear" w:color="auto" w:fill="E7E6E6" w:themeFill="background2"/>
            <w:vAlign w:val="bottom"/>
          </w:tcPr>
          <w:p w14:paraId="7FB7B0DE" w14:textId="7FA8C1F4" w:rsidR="00436E2E" w:rsidRDefault="00436E2E" w:rsidP="00764F0C">
            <w:pPr>
              <w:widowControl w:val="0"/>
              <w:tabs>
                <w:tab w:val="left" w:pos="851"/>
              </w:tabs>
              <w:autoSpaceDE w:val="0"/>
              <w:autoSpaceDN w:val="0"/>
              <w:adjustRightInd w:val="0"/>
              <w:spacing w:line="276" w:lineRule="auto"/>
              <w:rPr>
                <w:rFonts w:cs="Helvetica"/>
                <w:bCs/>
                <w:sz w:val="15"/>
              </w:rPr>
            </w:pPr>
            <w:r>
              <w:rPr>
                <w:rFonts w:cs="Helvetica"/>
                <w:bCs/>
                <w:sz w:val="15"/>
              </w:rPr>
              <w:t>ID_BFM_POLL_SUMMARY</w:t>
            </w:r>
          </w:p>
        </w:tc>
      </w:tr>
      <w:tr w:rsidR="00436E2E" w:rsidRPr="0042320D" w14:paraId="3855799A" w14:textId="77777777" w:rsidTr="005228B7">
        <w:trPr>
          <w:trHeight w:val="98"/>
        </w:trPr>
        <w:tc>
          <w:tcPr>
            <w:tcW w:w="3668" w:type="dxa"/>
            <w:tcBorders>
              <w:top w:val="nil"/>
              <w:left w:val="nil"/>
              <w:bottom w:val="nil"/>
              <w:right w:val="nil"/>
            </w:tcBorders>
            <w:shd w:val="clear" w:color="auto" w:fill="F2F2F2" w:themeFill="background1" w:themeFillShade="F2"/>
            <w:vAlign w:val="bottom"/>
          </w:tcPr>
          <w:p w14:paraId="217C08A8" w14:textId="23BB5FA7" w:rsidR="00436E2E" w:rsidRDefault="00AF1763" w:rsidP="00764F0C">
            <w:pPr>
              <w:widowControl w:val="0"/>
              <w:tabs>
                <w:tab w:val="left" w:pos="851"/>
              </w:tabs>
              <w:autoSpaceDE w:val="0"/>
              <w:autoSpaceDN w:val="0"/>
              <w:adjustRightInd w:val="0"/>
              <w:spacing w:line="276" w:lineRule="auto"/>
              <w:ind w:left="122"/>
              <w:rPr>
                <w:rFonts w:cs="Helvetica"/>
                <w:bCs/>
                <w:sz w:val="15"/>
              </w:rPr>
            </w:pPr>
            <w:r w:rsidRPr="00EC008B">
              <w:rPr>
                <w:rFonts w:cs="Helvetica"/>
                <w:bCs/>
                <w:sz w:val="15"/>
                <w:highlight w:val="darkGray"/>
              </w:rPr>
              <w:t>error_injection</w:t>
            </w:r>
          </w:p>
        </w:tc>
        <w:tc>
          <w:tcPr>
            <w:tcW w:w="1557" w:type="dxa"/>
            <w:tcBorders>
              <w:top w:val="nil"/>
              <w:left w:val="nil"/>
              <w:bottom w:val="nil"/>
              <w:right w:val="nil"/>
            </w:tcBorders>
            <w:shd w:val="clear" w:color="auto" w:fill="F2F2F2" w:themeFill="background1" w:themeFillShade="F2"/>
            <w:vAlign w:val="bottom"/>
          </w:tcPr>
          <w:p w14:paraId="2E64C80F" w14:textId="62DE73F1" w:rsidR="00436E2E" w:rsidRDefault="00AF1763"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t_</w:t>
            </w:r>
            <w:r w:rsidR="005228B7" w:rsidRPr="00EC008B">
              <w:rPr>
                <w:rFonts w:cs="Helvetica"/>
                <w:bCs/>
                <w:sz w:val="15"/>
                <w:highlight w:val="darkGray"/>
              </w:rPr>
              <w:t>bfm_</w:t>
            </w:r>
            <w:r w:rsidRPr="00EC008B">
              <w:rPr>
                <w:rFonts w:cs="Helvetica"/>
                <w:bCs/>
                <w:sz w:val="15"/>
                <w:highlight w:val="darkGray"/>
              </w:rPr>
              <w:t>error_in</w:t>
            </w:r>
            <w:r w:rsidR="005228B7" w:rsidRPr="00EC008B">
              <w:rPr>
                <w:rFonts w:cs="Helvetica"/>
                <w:bCs/>
                <w:sz w:val="15"/>
                <w:highlight w:val="darkGray"/>
              </w:rPr>
              <w:t>jection</w:t>
            </w:r>
          </w:p>
        </w:tc>
        <w:tc>
          <w:tcPr>
            <w:tcW w:w="3515" w:type="dxa"/>
            <w:tcBorders>
              <w:top w:val="nil"/>
              <w:left w:val="nil"/>
              <w:bottom w:val="nil"/>
              <w:right w:val="nil"/>
            </w:tcBorders>
            <w:shd w:val="clear" w:color="auto" w:fill="F2F2F2" w:themeFill="background1" w:themeFillShade="F2"/>
            <w:vAlign w:val="bottom"/>
          </w:tcPr>
          <w:p w14:paraId="6B5BB5AC" w14:textId="5943C5CB" w:rsidR="00436E2E" w:rsidRDefault="0079304D" w:rsidP="00764F0C">
            <w:pPr>
              <w:widowControl w:val="0"/>
              <w:tabs>
                <w:tab w:val="left" w:pos="851"/>
              </w:tabs>
              <w:autoSpaceDE w:val="0"/>
              <w:autoSpaceDN w:val="0"/>
              <w:adjustRightInd w:val="0"/>
              <w:spacing w:line="276" w:lineRule="auto"/>
              <w:rPr>
                <w:rFonts w:cs="Helvetica"/>
                <w:bCs/>
                <w:sz w:val="15"/>
              </w:rPr>
            </w:pPr>
            <w:r w:rsidRPr="00EC008B">
              <w:rPr>
                <w:rFonts w:cs="Helvetica"/>
                <w:bCs/>
                <w:sz w:val="15"/>
                <w:highlight w:val="darkGray"/>
              </w:rPr>
              <w:t>C_ERROR_INJECTION_INACTIVE</w:t>
            </w:r>
          </w:p>
        </w:tc>
      </w:tr>
    </w:tbl>
    <w:p w14:paraId="4DAF6ED9" w14:textId="3366045D" w:rsidR="00234C55" w:rsidRDefault="00234C55" w:rsidP="00CA36E8">
      <w:pPr>
        <w:pStyle w:val="Undertittel"/>
        <w:rPr>
          <w:rFonts w:ascii="Helvetica Light" w:hAnsi="Helvetica Light"/>
          <w:sz w:val="24"/>
          <w:szCs w:val="24"/>
        </w:rPr>
      </w:pPr>
    </w:p>
    <w:p w14:paraId="30418C41" w14:textId="7CA13361" w:rsidR="0022653D" w:rsidRDefault="0022653D" w:rsidP="0022653D"/>
    <w:p w14:paraId="0A60DE49" w14:textId="04391200" w:rsidR="009C49B6" w:rsidRPr="00234C55" w:rsidRDefault="00CB540C" w:rsidP="00976915">
      <w:pPr>
        <w:pStyle w:val="Undertittel"/>
        <w:spacing w:after="40"/>
        <w:rPr>
          <w:rFonts w:ascii="Helvetica Light" w:hAnsi="Helvetica Light"/>
          <w:sz w:val="24"/>
        </w:rPr>
      </w:pPr>
      <w:bookmarkStart w:id="1" w:name="_Ref337812553"/>
      <w:r w:rsidRPr="00E85762">
        <w:rPr>
          <w:rFonts w:ascii="Helvetica Light" w:hAnsi="Helvetica Light"/>
          <w:sz w:val="24"/>
          <w:szCs w:val="24"/>
        </w:rPr>
        <w:lastRenderedPageBreak/>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367"/>
        <w:gridCol w:w="7597"/>
      </w:tblGrid>
      <w:tr w:rsidR="00A976E3" w:rsidRPr="0042320D" w14:paraId="4AD0BA14" w14:textId="77777777" w:rsidTr="00C80CA4">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367"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597"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29707F13" w14:textId="77777777" w:rsidTr="00C80CA4">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data_value</w:t>
            </w:r>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2A2AB4DA" w14:textId="7A80796F" w:rsidR="009C49B6" w:rsidRPr="002405F3" w:rsidRDefault="004F5577" w:rsidP="002405F3">
            <w:pPr>
              <w:tabs>
                <w:tab w:val="left" w:pos="4820"/>
              </w:tabs>
              <w:spacing w:line="276" w:lineRule="auto"/>
              <w:rPr>
                <w:sz w:val="15"/>
              </w:rPr>
            </w:pPr>
            <w:r>
              <w:rPr>
                <w:sz w:val="15"/>
              </w:rPr>
              <w:t>x”</w:t>
            </w:r>
            <w:r w:rsidR="00F630AA" w:rsidRPr="002405F3">
              <w:rPr>
                <w:sz w:val="15"/>
              </w:rPr>
              <w:t>D3”</w:t>
            </w:r>
          </w:p>
        </w:tc>
        <w:tc>
          <w:tcPr>
            <w:tcW w:w="7597" w:type="dxa"/>
            <w:tcBorders>
              <w:left w:val="nil"/>
              <w:right w:val="nil"/>
            </w:tcBorders>
            <w:shd w:val="clear" w:color="auto" w:fill="auto"/>
          </w:tcPr>
          <w:p w14:paraId="4368E045" w14:textId="6E1042FC" w:rsidR="009C49B6" w:rsidRPr="002405F3" w:rsidRDefault="009C49B6" w:rsidP="004F5577">
            <w:pPr>
              <w:tabs>
                <w:tab w:val="left" w:pos="4820"/>
              </w:tabs>
              <w:spacing w:line="276" w:lineRule="auto"/>
              <w:rPr>
                <w:sz w:val="15"/>
              </w:rPr>
            </w:pPr>
            <w:r w:rsidRPr="002405F3">
              <w:rPr>
                <w:sz w:val="15"/>
              </w:rPr>
              <w:t xml:space="preserve">The data value to be </w:t>
            </w:r>
            <w:r w:rsidR="004F5577">
              <w:rPr>
                <w:sz w:val="15"/>
              </w:rPr>
              <w:t>transmitted to the DUT</w:t>
            </w:r>
          </w:p>
        </w:tc>
      </w:tr>
      <w:tr w:rsidR="00A976E3" w:rsidRPr="002405F3" w14:paraId="7B9A480D" w14:textId="77777777" w:rsidTr="00C80CA4">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r w:rsidRPr="002405F3">
              <w:rPr>
                <w:color w:val="000000" w:themeColor="text1"/>
                <w:sz w:val="15"/>
              </w:rPr>
              <w:t>data_exp</w:t>
            </w:r>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r w:rsidRPr="002405F3">
              <w:rPr>
                <w:sz w:val="15"/>
              </w:rPr>
              <w:t>std_logic_vector</w:t>
            </w:r>
          </w:p>
        </w:tc>
        <w:tc>
          <w:tcPr>
            <w:tcW w:w="3367"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597" w:type="dxa"/>
            <w:tcBorders>
              <w:left w:val="nil"/>
              <w:right w:val="nil"/>
            </w:tcBorders>
            <w:shd w:val="clear" w:color="auto" w:fill="auto"/>
          </w:tcPr>
          <w:p w14:paraId="66FFBA48" w14:textId="2A5B9681" w:rsidR="009C49B6" w:rsidRPr="002405F3" w:rsidRDefault="009C49B6" w:rsidP="004F5577">
            <w:pPr>
              <w:tabs>
                <w:tab w:val="left" w:pos="4820"/>
              </w:tabs>
              <w:spacing w:line="276" w:lineRule="auto"/>
              <w:rPr>
                <w:sz w:val="15"/>
              </w:rPr>
            </w:pPr>
            <w:r w:rsidRPr="002405F3">
              <w:rPr>
                <w:sz w:val="15"/>
              </w:rPr>
              <w:t xml:space="preserve">The data value to expect when </w:t>
            </w:r>
            <w:r w:rsidR="004F5577">
              <w:rPr>
                <w:sz w:val="15"/>
              </w:rPr>
              <w:t>receiving</w:t>
            </w:r>
            <w:r w:rsidR="00CA36E8">
              <w:rPr>
                <w:sz w:val="15"/>
              </w:rPr>
              <w:t xml:space="preserve"> the addressed register. </w:t>
            </w:r>
            <w:r w:rsidRPr="002405F3">
              <w:rPr>
                <w:sz w:val="15"/>
              </w:rPr>
              <w:t>A mismatch results in an alert ‘alert_level’</w:t>
            </w:r>
          </w:p>
        </w:tc>
      </w:tr>
      <w:tr w:rsidR="00456EDB" w:rsidRPr="002405F3" w14:paraId="47186F78" w14:textId="77777777" w:rsidTr="00C80CA4">
        <w:trPr>
          <w:jc w:val="center"/>
        </w:trPr>
        <w:tc>
          <w:tcPr>
            <w:tcW w:w="1976" w:type="dxa"/>
            <w:tcBorders>
              <w:left w:val="nil"/>
              <w:right w:val="nil"/>
            </w:tcBorders>
            <w:shd w:val="clear" w:color="auto" w:fill="auto"/>
          </w:tcPr>
          <w:p w14:paraId="33CE6558" w14:textId="57800D40" w:rsidR="00456EDB" w:rsidRPr="002405F3" w:rsidRDefault="005C2B88" w:rsidP="00456EDB">
            <w:pPr>
              <w:tabs>
                <w:tab w:val="left" w:pos="4820"/>
              </w:tabs>
              <w:spacing w:line="276" w:lineRule="auto"/>
              <w:rPr>
                <w:color w:val="000000" w:themeColor="text1"/>
                <w:sz w:val="15"/>
              </w:rPr>
            </w:pPr>
            <w:r>
              <w:rPr>
                <w:color w:val="000000" w:themeColor="text1"/>
                <w:sz w:val="15"/>
              </w:rPr>
              <w:t>max_receptions</w:t>
            </w:r>
          </w:p>
        </w:tc>
        <w:tc>
          <w:tcPr>
            <w:tcW w:w="2189" w:type="dxa"/>
            <w:tcBorders>
              <w:left w:val="nil"/>
              <w:right w:val="nil"/>
            </w:tcBorders>
            <w:shd w:val="clear" w:color="auto" w:fill="auto"/>
          </w:tcPr>
          <w:p w14:paraId="1012AB3A" w14:textId="19B7607C" w:rsidR="00456EDB" w:rsidRPr="002405F3" w:rsidRDefault="00597320" w:rsidP="00456EDB">
            <w:pPr>
              <w:tabs>
                <w:tab w:val="left" w:pos="4820"/>
              </w:tabs>
              <w:spacing w:line="276" w:lineRule="auto"/>
              <w:rPr>
                <w:sz w:val="15"/>
              </w:rPr>
            </w:pPr>
            <w:r>
              <w:rPr>
                <w:sz w:val="15"/>
              </w:rPr>
              <w:t>natural</w:t>
            </w:r>
          </w:p>
        </w:tc>
        <w:tc>
          <w:tcPr>
            <w:tcW w:w="3367" w:type="dxa"/>
            <w:tcBorders>
              <w:left w:val="nil"/>
              <w:right w:val="nil"/>
            </w:tcBorders>
            <w:shd w:val="clear" w:color="auto" w:fill="auto"/>
          </w:tcPr>
          <w:p w14:paraId="373F83C6" w14:textId="26C23915" w:rsidR="00456EDB" w:rsidRPr="002405F3" w:rsidRDefault="00456EDB" w:rsidP="00456EDB">
            <w:pPr>
              <w:tabs>
                <w:tab w:val="left" w:pos="4820"/>
              </w:tabs>
              <w:spacing w:line="276" w:lineRule="auto"/>
              <w:rPr>
                <w:sz w:val="15"/>
              </w:rPr>
            </w:pPr>
            <w:r>
              <w:rPr>
                <w:sz w:val="15"/>
              </w:rPr>
              <w:t>1</w:t>
            </w:r>
          </w:p>
        </w:tc>
        <w:tc>
          <w:tcPr>
            <w:tcW w:w="7597" w:type="dxa"/>
            <w:tcBorders>
              <w:left w:val="nil"/>
              <w:right w:val="nil"/>
            </w:tcBorders>
            <w:shd w:val="clear" w:color="auto" w:fill="auto"/>
          </w:tcPr>
          <w:p w14:paraId="1AAF0325" w14:textId="259803B0" w:rsidR="00456EDB" w:rsidRPr="002405F3" w:rsidRDefault="00456EDB" w:rsidP="004F5577">
            <w:pPr>
              <w:tabs>
                <w:tab w:val="left" w:pos="4820"/>
              </w:tabs>
              <w:spacing w:line="276" w:lineRule="auto"/>
              <w:rPr>
                <w:sz w:val="15"/>
              </w:rPr>
            </w:pPr>
            <w:r w:rsidRPr="008A007C">
              <w:rPr>
                <w:sz w:val="15"/>
              </w:rPr>
              <w:t xml:space="preserve">The maximum number of </w:t>
            </w:r>
            <w:r w:rsidR="005C2B88">
              <w:rPr>
                <w:sz w:val="15"/>
              </w:rPr>
              <w:t>bytes received</w:t>
            </w:r>
            <w:r w:rsidRPr="008A007C">
              <w:rPr>
                <w:sz w:val="15"/>
              </w:rPr>
              <w:t xml:space="preserve"> before the expected data must be </w:t>
            </w:r>
            <w:r w:rsidR="004F5577">
              <w:rPr>
                <w:sz w:val="15"/>
              </w:rPr>
              <w:t>received</w:t>
            </w:r>
            <w:r w:rsidRPr="008A007C">
              <w:rPr>
                <w:sz w:val="15"/>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10242E8A" w14:textId="77777777" w:rsidTr="00C80CA4">
        <w:trPr>
          <w:jc w:val="center"/>
        </w:trPr>
        <w:tc>
          <w:tcPr>
            <w:tcW w:w="1976" w:type="dxa"/>
            <w:tcBorders>
              <w:left w:val="nil"/>
              <w:right w:val="nil"/>
            </w:tcBorders>
            <w:shd w:val="clear" w:color="auto" w:fill="auto"/>
          </w:tcPr>
          <w:p w14:paraId="0EED32AA" w14:textId="7686DF2F" w:rsidR="00456EDB" w:rsidRPr="002405F3" w:rsidRDefault="00456EDB" w:rsidP="00456EDB">
            <w:pPr>
              <w:tabs>
                <w:tab w:val="left" w:pos="4820"/>
              </w:tabs>
              <w:spacing w:line="276" w:lineRule="auto"/>
              <w:rPr>
                <w:color w:val="000000" w:themeColor="text1"/>
                <w:sz w:val="15"/>
              </w:rPr>
            </w:pPr>
            <w:r>
              <w:rPr>
                <w:color w:val="000000" w:themeColor="text1"/>
                <w:sz w:val="15"/>
              </w:rPr>
              <w:t>timeout</w:t>
            </w:r>
          </w:p>
        </w:tc>
        <w:tc>
          <w:tcPr>
            <w:tcW w:w="2189" w:type="dxa"/>
            <w:tcBorders>
              <w:left w:val="nil"/>
              <w:right w:val="nil"/>
            </w:tcBorders>
            <w:shd w:val="clear" w:color="auto" w:fill="auto"/>
          </w:tcPr>
          <w:p w14:paraId="3CBD50DD" w14:textId="2F2CF314" w:rsidR="00456EDB" w:rsidRPr="002405F3" w:rsidRDefault="00456EDB" w:rsidP="00456EDB">
            <w:pPr>
              <w:tabs>
                <w:tab w:val="left" w:pos="4820"/>
              </w:tabs>
              <w:spacing w:line="276" w:lineRule="auto"/>
              <w:rPr>
                <w:sz w:val="15"/>
              </w:rPr>
            </w:pPr>
            <w:r>
              <w:rPr>
                <w:sz w:val="15"/>
              </w:rPr>
              <w:t>time</w:t>
            </w:r>
          </w:p>
        </w:tc>
        <w:tc>
          <w:tcPr>
            <w:tcW w:w="3367" w:type="dxa"/>
            <w:tcBorders>
              <w:left w:val="nil"/>
              <w:right w:val="nil"/>
            </w:tcBorders>
            <w:shd w:val="clear" w:color="auto" w:fill="auto"/>
          </w:tcPr>
          <w:p w14:paraId="45D41576" w14:textId="6A761A68" w:rsidR="00456EDB" w:rsidRPr="002405F3" w:rsidRDefault="00456EDB" w:rsidP="00456EDB">
            <w:pPr>
              <w:tabs>
                <w:tab w:val="left" w:pos="4820"/>
              </w:tabs>
              <w:spacing w:line="276" w:lineRule="auto"/>
              <w:rPr>
                <w:sz w:val="15"/>
              </w:rPr>
            </w:pPr>
            <w:r>
              <w:rPr>
                <w:sz w:val="15"/>
              </w:rPr>
              <w:t>100 ns</w:t>
            </w:r>
          </w:p>
        </w:tc>
        <w:tc>
          <w:tcPr>
            <w:tcW w:w="7597" w:type="dxa"/>
            <w:tcBorders>
              <w:left w:val="nil"/>
              <w:right w:val="nil"/>
            </w:tcBorders>
            <w:shd w:val="clear" w:color="auto" w:fill="auto"/>
          </w:tcPr>
          <w:p w14:paraId="74482E46" w14:textId="53D22EAF" w:rsidR="00456EDB" w:rsidRPr="002405F3" w:rsidRDefault="00456EDB" w:rsidP="00456EDB">
            <w:pPr>
              <w:tabs>
                <w:tab w:val="left" w:pos="4820"/>
              </w:tabs>
              <w:spacing w:line="276" w:lineRule="auto"/>
              <w:rPr>
                <w:sz w:val="15"/>
              </w:rPr>
            </w:pPr>
            <w:r w:rsidRPr="008A007C">
              <w:rPr>
                <w:sz w:val="15"/>
                <w:lang w:val="en-US"/>
              </w:rPr>
              <w:t xml:space="preserve">The maximum time to pass before the expected data must </w:t>
            </w:r>
            <w:r w:rsidR="004F5577">
              <w:rPr>
                <w:sz w:val="15"/>
                <w:lang w:val="en-US"/>
              </w:rPr>
              <w:t>be received</w:t>
            </w:r>
            <w:r w:rsidRPr="008A007C">
              <w:rPr>
                <w:sz w:val="15"/>
                <w:lang w:val="en-US"/>
              </w:rPr>
              <w:t>.</w:t>
            </w:r>
            <w:r>
              <w:rPr>
                <w:sz w:val="15"/>
                <w:lang w:val="en-US"/>
              </w:rPr>
              <w:t xml:space="preserve"> </w:t>
            </w:r>
            <w:r>
              <w:rPr>
                <w:sz w:val="15"/>
              </w:rPr>
              <w:t xml:space="preserve">Exceeding this limit results in an alert </w:t>
            </w:r>
            <w:r w:rsidR="004F5577">
              <w:rPr>
                <w:sz w:val="15"/>
              </w:rPr>
              <w:t xml:space="preserve">with severity </w:t>
            </w:r>
            <w:r>
              <w:rPr>
                <w:sz w:val="15"/>
              </w:rPr>
              <w:t>‘alert_level’.</w:t>
            </w:r>
          </w:p>
        </w:tc>
      </w:tr>
      <w:tr w:rsidR="00456EDB" w:rsidRPr="002405F3" w14:paraId="61263824" w14:textId="77777777" w:rsidTr="00C80CA4">
        <w:trPr>
          <w:jc w:val="center"/>
        </w:trPr>
        <w:tc>
          <w:tcPr>
            <w:tcW w:w="1976" w:type="dxa"/>
            <w:tcBorders>
              <w:left w:val="nil"/>
              <w:right w:val="nil"/>
            </w:tcBorders>
            <w:shd w:val="clear" w:color="auto" w:fill="auto"/>
          </w:tcPr>
          <w:p w14:paraId="30663ABE" w14:textId="19E56496" w:rsidR="00456EDB" w:rsidRPr="002405F3" w:rsidRDefault="00456EDB" w:rsidP="00456EDB">
            <w:pPr>
              <w:tabs>
                <w:tab w:val="left" w:pos="4820"/>
              </w:tabs>
              <w:spacing w:line="276" w:lineRule="auto"/>
              <w:rPr>
                <w:color w:val="000000" w:themeColor="text1"/>
                <w:sz w:val="15"/>
              </w:rPr>
            </w:pPr>
            <w:r>
              <w:rPr>
                <w:color w:val="000000" w:themeColor="text1"/>
                <w:sz w:val="15"/>
              </w:rPr>
              <w:t>alert_</w:t>
            </w:r>
            <w:r w:rsidRPr="002405F3">
              <w:rPr>
                <w:color w:val="000000" w:themeColor="text1"/>
                <w:sz w:val="15"/>
              </w:rPr>
              <w:t>level</w:t>
            </w:r>
          </w:p>
        </w:tc>
        <w:tc>
          <w:tcPr>
            <w:tcW w:w="2189" w:type="dxa"/>
            <w:tcBorders>
              <w:left w:val="nil"/>
              <w:right w:val="nil"/>
            </w:tcBorders>
            <w:shd w:val="clear" w:color="auto" w:fill="auto"/>
          </w:tcPr>
          <w:p w14:paraId="5CE859B2" w14:textId="77777777" w:rsidR="00456EDB" w:rsidRPr="002405F3" w:rsidRDefault="00456EDB" w:rsidP="00456EDB">
            <w:pPr>
              <w:tabs>
                <w:tab w:val="left" w:pos="4820"/>
              </w:tabs>
              <w:spacing w:line="276" w:lineRule="auto"/>
              <w:rPr>
                <w:sz w:val="15"/>
              </w:rPr>
            </w:pPr>
            <w:r w:rsidRPr="002405F3">
              <w:rPr>
                <w:sz w:val="15"/>
              </w:rPr>
              <w:t>t_alert_level</w:t>
            </w:r>
          </w:p>
        </w:tc>
        <w:tc>
          <w:tcPr>
            <w:tcW w:w="3367" w:type="dxa"/>
            <w:tcBorders>
              <w:left w:val="nil"/>
              <w:right w:val="nil"/>
            </w:tcBorders>
            <w:shd w:val="clear" w:color="auto" w:fill="auto"/>
          </w:tcPr>
          <w:p w14:paraId="3DAA45AF" w14:textId="4E39CA9E" w:rsidR="00456EDB" w:rsidRPr="002405F3" w:rsidRDefault="00456EDB" w:rsidP="00456EDB">
            <w:pPr>
              <w:tabs>
                <w:tab w:val="left" w:pos="4820"/>
              </w:tabs>
              <w:spacing w:line="276" w:lineRule="auto"/>
              <w:rPr>
                <w:sz w:val="15"/>
              </w:rPr>
            </w:pPr>
            <w:r w:rsidRPr="002405F3">
              <w:rPr>
                <w:sz w:val="15"/>
              </w:rPr>
              <w:t>ERROR or</w:t>
            </w:r>
            <w:r>
              <w:rPr>
                <w:sz w:val="15"/>
              </w:rPr>
              <w:t xml:space="preserve"> </w:t>
            </w:r>
            <w:r w:rsidRPr="002405F3">
              <w:rPr>
                <w:sz w:val="15"/>
              </w:rPr>
              <w:t>TB_WARNING</w:t>
            </w:r>
          </w:p>
        </w:tc>
        <w:tc>
          <w:tcPr>
            <w:tcW w:w="7597" w:type="dxa"/>
            <w:tcBorders>
              <w:left w:val="nil"/>
              <w:right w:val="nil"/>
            </w:tcBorders>
            <w:shd w:val="clear" w:color="auto" w:fill="auto"/>
          </w:tcPr>
          <w:p w14:paraId="48402DB4" w14:textId="77777777" w:rsidR="00456EDB" w:rsidRPr="002405F3" w:rsidRDefault="00456EDB" w:rsidP="00456EDB">
            <w:pPr>
              <w:tabs>
                <w:tab w:val="left" w:pos="4820"/>
              </w:tabs>
              <w:spacing w:line="276" w:lineRule="auto"/>
              <w:rPr>
                <w:sz w:val="15"/>
              </w:rPr>
            </w:pPr>
            <w:r w:rsidRPr="002405F3">
              <w:rPr>
                <w:sz w:val="15"/>
              </w:rPr>
              <w:t xml:space="preserve">Set the severity for the alert that may be asserted by the method. </w:t>
            </w:r>
          </w:p>
        </w:tc>
      </w:tr>
      <w:tr w:rsidR="00456EDB" w:rsidRPr="002405F3" w14:paraId="58CEA99F" w14:textId="77777777" w:rsidTr="00C80CA4">
        <w:trPr>
          <w:jc w:val="center"/>
        </w:trPr>
        <w:tc>
          <w:tcPr>
            <w:tcW w:w="1976" w:type="dxa"/>
            <w:tcBorders>
              <w:left w:val="nil"/>
              <w:right w:val="nil"/>
            </w:tcBorders>
            <w:shd w:val="clear" w:color="auto" w:fill="auto"/>
          </w:tcPr>
          <w:p w14:paraId="1244B08C"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msg         </w:t>
            </w:r>
          </w:p>
        </w:tc>
        <w:tc>
          <w:tcPr>
            <w:tcW w:w="2189" w:type="dxa"/>
            <w:tcBorders>
              <w:left w:val="nil"/>
              <w:right w:val="nil"/>
            </w:tcBorders>
            <w:shd w:val="clear" w:color="auto" w:fill="auto"/>
          </w:tcPr>
          <w:p w14:paraId="70359AD0" w14:textId="5F3FDBE9"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538100FE" w14:textId="619AA574" w:rsidR="00456EDB" w:rsidRPr="002405F3" w:rsidRDefault="00456EDB" w:rsidP="00456EDB">
            <w:pPr>
              <w:tabs>
                <w:tab w:val="left" w:pos="4820"/>
              </w:tabs>
              <w:spacing w:line="276" w:lineRule="auto"/>
              <w:rPr>
                <w:sz w:val="15"/>
              </w:rPr>
            </w:pPr>
            <w:r w:rsidRPr="002405F3">
              <w:rPr>
                <w:sz w:val="15"/>
              </w:rPr>
              <w:t>“</w:t>
            </w:r>
            <w:r>
              <w:rPr>
                <w:sz w:val="15"/>
              </w:rPr>
              <w:t>Receiving data</w:t>
            </w:r>
            <w:r w:rsidRPr="002405F3">
              <w:rPr>
                <w:sz w:val="15"/>
              </w:rPr>
              <w:t>”</w:t>
            </w:r>
          </w:p>
        </w:tc>
        <w:tc>
          <w:tcPr>
            <w:tcW w:w="7597" w:type="dxa"/>
            <w:tcBorders>
              <w:left w:val="nil"/>
              <w:right w:val="nil"/>
            </w:tcBorders>
            <w:shd w:val="clear" w:color="auto" w:fill="auto"/>
          </w:tcPr>
          <w:p w14:paraId="170FEB9D" w14:textId="77777777" w:rsidR="00456EDB" w:rsidRPr="002405F3" w:rsidRDefault="00456EDB" w:rsidP="00456EDB">
            <w:pPr>
              <w:tabs>
                <w:tab w:val="left" w:pos="4820"/>
              </w:tabs>
              <w:spacing w:line="276" w:lineRule="auto"/>
              <w:rPr>
                <w:sz w:val="15"/>
              </w:rPr>
            </w:pPr>
            <w:r w:rsidRPr="002405F3">
              <w:rPr>
                <w:sz w:val="15"/>
              </w:rPr>
              <w:t xml:space="preserve">A custom message to be appended in the log/alert. </w:t>
            </w:r>
          </w:p>
        </w:tc>
      </w:tr>
      <w:tr w:rsidR="00456EDB" w:rsidRPr="002405F3" w14:paraId="3548782B" w14:textId="77777777" w:rsidTr="00C80CA4">
        <w:trPr>
          <w:jc w:val="center"/>
        </w:trPr>
        <w:tc>
          <w:tcPr>
            <w:tcW w:w="1976" w:type="dxa"/>
            <w:tcBorders>
              <w:left w:val="nil"/>
              <w:right w:val="nil"/>
            </w:tcBorders>
            <w:shd w:val="clear" w:color="auto" w:fill="auto"/>
          </w:tcPr>
          <w:p w14:paraId="0B4E0C76"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655AEE1B" w:rsidR="00456EDB" w:rsidRPr="002405F3" w:rsidRDefault="00456EDB" w:rsidP="00456EDB">
            <w:pPr>
              <w:tabs>
                <w:tab w:val="left" w:pos="4820"/>
              </w:tabs>
              <w:spacing w:line="276" w:lineRule="auto"/>
              <w:rPr>
                <w:sz w:val="15"/>
              </w:rPr>
            </w:pPr>
            <w:r>
              <w:rPr>
                <w:sz w:val="15"/>
              </w:rPr>
              <w:t>s</w:t>
            </w:r>
            <w:r w:rsidRPr="002405F3">
              <w:rPr>
                <w:sz w:val="15"/>
              </w:rPr>
              <w:t>tring</w:t>
            </w:r>
          </w:p>
        </w:tc>
        <w:tc>
          <w:tcPr>
            <w:tcW w:w="3367" w:type="dxa"/>
            <w:tcBorders>
              <w:left w:val="nil"/>
              <w:right w:val="nil"/>
            </w:tcBorders>
            <w:shd w:val="clear" w:color="auto" w:fill="auto"/>
          </w:tcPr>
          <w:p w14:paraId="6A34EEC0" w14:textId="732A24B7" w:rsidR="00456EDB" w:rsidRPr="002405F3" w:rsidRDefault="00456EDB" w:rsidP="00456EDB">
            <w:pPr>
              <w:tabs>
                <w:tab w:val="left" w:pos="4820"/>
              </w:tabs>
              <w:spacing w:line="276" w:lineRule="auto"/>
              <w:rPr>
                <w:sz w:val="15"/>
              </w:rPr>
            </w:pPr>
            <w:r w:rsidRPr="002405F3">
              <w:rPr>
                <w:sz w:val="15"/>
              </w:rPr>
              <w:t>"</w:t>
            </w:r>
            <w:r>
              <w:rPr>
                <w:sz w:val="15"/>
              </w:rPr>
              <w:t>UART</w:t>
            </w:r>
            <w:r w:rsidRPr="002405F3">
              <w:rPr>
                <w:sz w:val="15"/>
              </w:rPr>
              <w:t xml:space="preserve"> BFM"</w:t>
            </w:r>
          </w:p>
        </w:tc>
        <w:tc>
          <w:tcPr>
            <w:tcW w:w="7597" w:type="dxa"/>
            <w:tcBorders>
              <w:left w:val="nil"/>
              <w:right w:val="nil"/>
            </w:tcBorders>
            <w:shd w:val="clear" w:color="auto" w:fill="auto"/>
          </w:tcPr>
          <w:p w14:paraId="0BB837FC" w14:textId="2C2E39D6" w:rsidR="00456EDB" w:rsidRPr="002405F3" w:rsidRDefault="00456EDB" w:rsidP="00456EDB">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sequencer typically "</w:t>
            </w:r>
            <w:r>
              <w:rPr>
                <w:sz w:val="15"/>
              </w:rPr>
              <w:t>UART</w:t>
            </w:r>
            <w:r w:rsidRPr="002405F3">
              <w:rPr>
                <w:sz w:val="15"/>
              </w:rPr>
              <w:t xml:space="preserve"> BFM". In a verification component typically "</w:t>
            </w:r>
            <w:r>
              <w:rPr>
                <w:sz w:val="15"/>
              </w:rPr>
              <w:t>UART_VVC</w:t>
            </w:r>
            <w:r w:rsidRPr="002405F3">
              <w:rPr>
                <w:sz w:val="15"/>
              </w:rPr>
              <w:t>".</w:t>
            </w:r>
          </w:p>
        </w:tc>
      </w:tr>
      <w:tr w:rsidR="00456EDB" w:rsidRPr="002405F3" w14:paraId="2E4E9780" w14:textId="77777777" w:rsidTr="00C80CA4">
        <w:trPr>
          <w:jc w:val="center"/>
        </w:trPr>
        <w:tc>
          <w:tcPr>
            <w:tcW w:w="1976" w:type="dxa"/>
            <w:tcBorders>
              <w:left w:val="nil"/>
              <w:right w:val="nil"/>
            </w:tcBorders>
            <w:shd w:val="clear" w:color="auto" w:fill="auto"/>
          </w:tcPr>
          <w:p w14:paraId="3836D73F"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msg_id_panel</w:t>
            </w:r>
          </w:p>
        </w:tc>
        <w:tc>
          <w:tcPr>
            <w:tcW w:w="2189" w:type="dxa"/>
            <w:tcBorders>
              <w:left w:val="nil"/>
              <w:right w:val="nil"/>
            </w:tcBorders>
            <w:shd w:val="clear" w:color="auto" w:fill="auto"/>
          </w:tcPr>
          <w:p w14:paraId="2AEC6C9F" w14:textId="77777777" w:rsidR="00456EDB" w:rsidRPr="002405F3" w:rsidRDefault="00456EDB" w:rsidP="00456EDB">
            <w:pPr>
              <w:tabs>
                <w:tab w:val="left" w:pos="4820"/>
              </w:tabs>
              <w:spacing w:line="276" w:lineRule="auto"/>
              <w:rPr>
                <w:sz w:val="15"/>
              </w:rPr>
            </w:pPr>
            <w:r w:rsidRPr="002405F3">
              <w:rPr>
                <w:sz w:val="15"/>
              </w:rPr>
              <w:t xml:space="preserve">t_msg_id_panel  </w:t>
            </w:r>
          </w:p>
        </w:tc>
        <w:tc>
          <w:tcPr>
            <w:tcW w:w="3367" w:type="dxa"/>
            <w:tcBorders>
              <w:left w:val="nil"/>
              <w:right w:val="nil"/>
            </w:tcBorders>
            <w:shd w:val="clear" w:color="auto" w:fill="auto"/>
          </w:tcPr>
          <w:p w14:paraId="4B0FD658" w14:textId="77777777" w:rsidR="00456EDB" w:rsidRPr="002405F3" w:rsidRDefault="00456EDB" w:rsidP="00456EDB">
            <w:pPr>
              <w:tabs>
                <w:tab w:val="left" w:pos="4820"/>
              </w:tabs>
              <w:spacing w:line="276" w:lineRule="auto"/>
              <w:rPr>
                <w:sz w:val="15"/>
              </w:rPr>
            </w:pPr>
            <w:r w:rsidRPr="002405F3">
              <w:rPr>
                <w:sz w:val="15"/>
              </w:rPr>
              <w:t>shared_msg_id_panel</w:t>
            </w:r>
          </w:p>
        </w:tc>
        <w:tc>
          <w:tcPr>
            <w:tcW w:w="7597" w:type="dxa"/>
            <w:tcBorders>
              <w:left w:val="nil"/>
              <w:right w:val="nil"/>
            </w:tcBorders>
            <w:shd w:val="clear" w:color="auto" w:fill="auto"/>
          </w:tcPr>
          <w:p w14:paraId="1BFF5AE4" w14:textId="7F41AF60" w:rsidR="00456EDB" w:rsidRPr="002405F3" w:rsidRDefault="00456EDB" w:rsidP="00456EDB">
            <w:pPr>
              <w:tabs>
                <w:tab w:val="left" w:pos="4820"/>
              </w:tabs>
              <w:spacing w:line="276" w:lineRule="auto"/>
              <w:rPr>
                <w:sz w:val="15"/>
              </w:rPr>
            </w:pPr>
            <w:r w:rsidRPr="002405F3">
              <w:rPr>
                <w:sz w:val="15"/>
              </w:rPr>
              <w:t>Optional msg_id_panel, controlling verbosity within a specified scope.</w:t>
            </w:r>
            <w:r>
              <w:rPr>
                <w:sz w:val="15"/>
              </w:rPr>
              <w:t xml:space="preserve"> </w:t>
            </w:r>
            <w:r w:rsidRPr="002405F3">
              <w:rPr>
                <w:sz w:val="15"/>
              </w:rPr>
              <w:t>Defaults to a common ID panel defined in the adaptations package.</w:t>
            </w:r>
          </w:p>
        </w:tc>
      </w:tr>
      <w:tr w:rsidR="00456EDB" w:rsidRPr="002405F3" w14:paraId="776DEC4E" w14:textId="77777777" w:rsidTr="00C80CA4">
        <w:trPr>
          <w:jc w:val="center"/>
        </w:trPr>
        <w:tc>
          <w:tcPr>
            <w:tcW w:w="1976" w:type="dxa"/>
            <w:tcBorders>
              <w:left w:val="nil"/>
              <w:bottom w:val="nil"/>
              <w:right w:val="nil"/>
            </w:tcBorders>
            <w:shd w:val="clear" w:color="auto" w:fill="auto"/>
          </w:tcPr>
          <w:p w14:paraId="1816C598" w14:textId="77777777" w:rsidR="00456EDB" w:rsidRPr="002405F3" w:rsidRDefault="00456EDB" w:rsidP="00456EDB">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26A52D19" w:rsidR="00456EDB" w:rsidRPr="002405F3" w:rsidRDefault="00456EDB" w:rsidP="00456EDB">
            <w:pPr>
              <w:tabs>
                <w:tab w:val="left" w:pos="4820"/>
              </w:tabs>
              <w:spacing w:line="276" w:lineRule="auto"/>
              <w:rPr>
                <w:sz w:val="15"/>
              </w:rPr>
            </w:pPr>
            <w:r>
              <w:rPr>
                <w:sz w:val="15"/>
              </w:rPr>
              <w:t>t_uart</w:t>
            </w:r>
            <w:r w:rsidRPr="002405F3">
              <w:rPr>
                <w:sz w:val="15"/>
              </w:rPr>
              <w:t>_bfm_config</w:t>
            </w:r>
          </w:p>
        </w:tc>
        <w:tc>
          <w:tcPr>
            <w:tcW w:w="3367" w:type="dxa"/>
            <w:tcBorders>
              <w:left w:val="nil"/>
              <w:bottom w:val="nil"/>
              <w:right w:val="nil"/>
            </w:tcBorders>
            <w:shd w:val="clear" w:color="auto" w:fill="auto"/>
            <w:vAlign w:val="center"/>
          </w:tcPr>
          <w:p w14:paraId="735B1096" w14:textId="0FA8385C" w:rsidR="00456EDB" w:rsidRPr="002405F3" w:rsidRDefault="00456EDB" w:rsidP="00456EDB">
            <w:pPr>
              <w:tabs>
                <w:tab w:val="left" w:pos="4820"/>
              </w:tabs>
              <w:spacing w:line="276" w:lineRule="auto"/>
              <w:rPr>
                <w:sz w:val="15"/>
              </w:rPr>
            </w:pPr>
            <w:r w:rsidRPr="000562EA">
              <w:rPr>
                <w:sz w:val="15"/>
              </w:rPr>
              <w:t>C_</w:t>
            </w:r>
            <w:r>
              <w:rPr>
                <w:sz w:val="15"/>
              </w:rPr>
              <w:t>UART</w:t>
            </w:r>
            <w:r w:rsidRPr="000562EA">
              <w:rPr>
                <w:sz w:val="15"/>
              </w:rPr>
              <w:t>_BFM_CONFIG_DEFAULT</w:t>
            </w:r>
          </w:p>
        </w:tc>
        <w:tc>
          <w:tcPr>
            <w:tcW w:w="7597" w:type="dxa"/>
            <w:tcBorders>
              <w:left w:val="nil"/>
              <w:bottom w:val="nil"/>
              <w:right w:val="nil"/>
            </w:tcBorders>
            <w:shd w:val="clear" w:color="auto" w:fill="auto"/>
          </w:tcPr>
          <w:p w14:paraId="079843CE" w14:textId="4FEDB151" w:rsidR="00456EDB" w:rsidRPr="002405F3" w:rsidRDefault="00456EDB" w:rsidP="00456EDB">
            <w:pPr>
              <w:tabs>
                <w:tab w:val="left" w:pos="4820"/>
              </w:tabs>
              <w:spacing w:line="276" w:lineRule="auto"/>
              <w:rPr>
                <w:sz w:val="15"/>
              </w:rPr>
            </w:pPr>
            <w:r w:rsidRPr="002405F3">
              <w:rPr>
                <w:sz w:val="15"/>
              </w:rPr>
              <w:t xml:space="preserve">Configuration of BFM behaviour and restrictions. See section </w:t>
            </w:r>
            <w:r w:rsidRPr="002405F3">
              <w:rPr>
                <w:sz w:val="15"/>
              </w:rPr>
              <w:fldChar w:fldCharType="begin"/>
            </w:r>
            <w:r w:rsidRPr="002405F3">
              <w:rPr>
                <w:sz w:val="15"/>
              </w:rPr>
              <w:instrText xml:space="preserve"> REF _Ref424297123 \r \h  \* MERGEFORMAT </w:instrText>
            </w:r>
            <w:r w:rsidRPr="002405F3">
              <w:rPr>
                <w:sz w:val="15"/>
              </w:rPr>
            </w:r>
            <w:r w:rsidRPr="002405F3">
              <w:rPr>
                <w:sz w:val="15"/>
              </w:rPr>
              <w:fldChar w:fldCharType="separate"/>
            </w:r>
            <w:r w:rsidR="003626AE">
              <w:rPr>
                <w:sz w:val="15"/>
              </w:rPr>
              <w:t>2</w:t>
            </w:r>
            <w:r w:rsidRPr="002405F3">
              <w:rPr>
                <w:sz w:val="15"/>
              </w:rPr>
              <w:fldChar w:fldCharType="end"/>
            </w:r>
            <w:r w:rsidRPr="002405F3">
              <w:rPr>
                <w:sz w:val="15"/>
              </w:rPr>
              <w:t xml:space="preserve"> for details.</w:t>
            </w:r>
          </w:p>
        </w:tc>
      </w:tr>
    </w:tbl>
    <w:p w14:paraId="4F0F6E90" w14:textId="2A3B8276" w:rsidR="009C49B6" w:rsidRDefault="009C49B6" w:rsidP="002405F3">
      <w:pPr>
        <w:spacing w:line="276" w:lineRule="auto"/>
        <w:rPr>
          <w:sz w:val="15"/>
        </w:rPr>
      </w:pPr>
    </w:p>
    <w:p w14:paraId="4808C0D5" w14:textId="3B319C11" w:rsidR="00CC4172" w:rsidRDefault="00CC4172" w:rsidP="002405F3">
      <w:pPr>
        <w:spacing w:line="276" w:lineRule="auto"/>
        <w:rPr>
          <w:sz w:val="15"/>
        </w:rPr>
      </w:pPr>
    </w:p>
    <w:p w14:paraId="793D0F3D" w14:textId="71014E50" w:rsidR="00CC4172" w:rsidRDefault="00CC4172" w:rsidP="002405F3">
      <w:pPr>
        <w:spacing w:line="276" w:lineRule="auto"/>
        <w:rPr>
          <w:sz w:val="15"/>
        </w:rPr>
      </w:pPr>
    </w:p>
    <w:p w14:paraId="5A264507" w14:textId="77777777" w:rsidR="00CC4172" w:rsidRPr="006E281B" w:rsidRDefault="00CC4172" w:rsidP="002405F3">
      <w:pPr>
        <w:spacing w:line="276" w:lineRule="auto"/>
        <w:rPr>
          <w:sz w:val="15"/>
        </w:rPr>
      </w:pPr>
    </w:p>
    <w:bookmarkEnd w:id="1"/>
    <w:p w14:paraId="7634D537" w14:textId="00C9102D" w:rsidR="00A976E3" w:rsidRPr="00E85762" w:rsidRDefault="009C48BA" w:rsidP="00976915">
      <w:pPr>
        <w:pStyle w:val="Undertittel"/>
        <w:spacing w:after="40"/>
        <w:rPr>
          <w:rFonts w:ascii="Helvetica Light" w:hAnsi="Helvetica Light"/>
          <w:sz w:val="24"/>
          <w:szCs w:val="24"/>
        </w:rPr>
      </w:pPr>
      <w:r>
        <w:rPr>
          <w:rFonts w:ascii="Helvetica Light" w:hAnsi="Helvetica Light"/>
          <w:sz w:val="24"/>
          <w:szCs w:val="24"/>
        </w:rPr>
        <w:t>BFM signal parameters</w:t>
      </w:r>
    </w:p>
    <w:tbl>
      <w:tblPr>
        <w:tblW w:w="151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3"/>
        <w:gridCol w:w="5670"/>
        <w:gridCol w:w="7513"/>
      </w:tblGrid>
      <w:tr w:rsidR="00A976E3" w:rsidRPr="0042320D" w14:paraId="3D9B5A8D" w14:textId="77777777" w:rsidTr="006D3AF5">
        <w:tc>
          <w:tcPr>
            <w:tcW w:w="1993" w:type="dxa"/>
            <w:tcBorders>
              <w:bottom w:val="single" w:sz="4" w:space="0" w:color="auto"/>
            </w:tcBorders>
            <w:shd w:val="clear" w:color="auto" w:fill="000000" w:themeFill="text1"/>
          </w:tcPr>
          <w:p w14:paraId="63E487F4" w14:textId="77777777" w:rsidR="00A976E3" w:rsidRPr="0042320D" w:rsidRDefault="00A976E3" w:rsidP="00CA36E8">
            <w:pPr>
              <w:tabs>
                <w:tab w:val="right" w:pos="1877"/>
                <w:tab w:val="left" w:pos="4820"/>
              </w:tabs>
              <w:rPr>
                <w:b/>
              </w:rPr>
            </w:pPr>
            <w:bookmarkStart w:id="2" w:name="_Hlk19179956"/>
            <w:r>
              <w:rPr>
                <w:b/>
              </w:rPr>
              <w:t>Name</w:t>
            </w:r>
            <w:r w:rsidRPr="0042320D">
              <w:rPr>
                <w:b/>
              </w:rPr>
              <w:tab/>
            </w:r>
          </w:p>
        </w:tc>
        <w:tc>
          <w:tcPr>
            <w:tcW w:w="5670" w:type="dxa"/>
            <w:tcBorders>
              <w:bottom w:val="single" w:sz="4" w:space="0" w:color="auto"/>
            </w:tcBorders>
            <w:shd w:val="clear" w:color="auto" w:fill="000000" w:themeFill="text1"/>
          </w:tcPr>
          <w:p w14:paraId="514087E9" w14:textId="77777777" w:rsidR="00A976E3" w:rsidRPr="0042320D" w:rsidRDefault="00A976E3" w:rsidP="00CA36E8">
            <w:pPr>
              <w:tabs>
                <w:tab w:val="left" w:pos="4820"/>
              </w:tabs>
              <w:rPr>
                <w:b/>
              </w:rPr>
            </w:pPr>
            <w:r w:rsidRPr="0042320D">
              <w:rPr>
                <w:b/>
              </w:rPr>
              <w:t>Type</w:t>
            </w:r>
          </w:p>
        </w:tc>
        <w:tc>
          <w:tcPr>
            <w:tcW w:w="7513" w:type="dxa"/>
            <w:tcBorders>
              <w:bottom w:val="single" w:sz="4" w:space="0" w:color="auto"/>
            </w:tcBorders>
            <w:shd w:val="clear" w:color="auto" w:fill="000000" w:themeFill="text1"/>
          </w:tcPr>
          <w:p w14:paraId="33AAE18B" w14:textId="77777777" w:rsidR="00A976E3" w:rsidRPr="0042320D" w:rsidRDefault="00A976E3" w:rsidP="00CA36E8">
            <w:pPr>
              <w:tabs>
                <w:tab w:val="left" w:pos="4820"/>
              </w:tabs>
              <w:rPr>
                <w:b/>
              </w:rPr>
            </w:pPr>
            <w:r w:rsidRPr="0042320D">
              <w:rPr>
                <w:b/>
              </w:rPr>
              <w:t>Description</w:t>
            </w:r>
          </w:p>
        </w:tc>
      </w:tr>
      <w:tr w:rsidR="00A976E3" w:rsidRPr="0042320D" w14:paraId="4D6A1741" w14:textId="77777777" w:rsidTr="006D3AF5">
        <w:tc>
          <w:tcPr>
            <w:tcW w:w="1993" w:type="dxa"/>
            <w:tcBorders>
              <w:left w:val="nil"/>
              <w:right w:val="nil"/>
            </w:tcBorders>
            <w:shd w:val="clear" w:color="auto" w:fill="auto"/>
          </w:tcPr>
          <w:p w14:paraId="0BEDB0E3" w14:textId="77777777" w:rsidR="00A976E3" w:rsidRPr="002405F3" w:rsidRDefault="00A976E3" w:rsidP="002925CA">
            <w:pPr>
              <w:tabs>
                <w:tab w:val="left" w:pos="4820"/>
              </w:tabs>
              <w:spacing w:line="276" w:lineRule="auto"/>
              <w:rPr>
                <w:color w:val="000000" w:themeColor="text1"/>
                <w:sz w:val="15"/>
              </w:rPr>
            </w:pPr>
            <w:r w:rsidRPr="002405F3">
              <w:rPr>
                <w:color w:val="000000" w:themeColor="text1"/>
                <w:sz w:val="15"/>
              </w:rPr>
              <w:t xml:space="preserve">clk         </w:t>
            </w:r>
          </w:p>
        </w:tc>
        <w:tc>
          <w:tcPr>
            <w:tcW w:w="5670" w:type="dxa"/>
            <w:tcBorders>
              <w:left w:val="nil"/>
              <w:right w:val="nil"/>
            </w:tcBorders>
            <w:shd w:val="clear" w:color="auto" w:fill="auto"/>
          </w:tcPr>
          <w:p w14:paraId="38A7A9E4" w14:textId="77777777" w:rsidR="00A976E3" w:rsidRPr="002405F3" w:rsidRDefault="00A976E3" w:rsidP="002925CA">
            <w:pPr>
              <w:tabs>
                <w:tab w:val="left" w:pos="4820"/>
              </w:tabs>
              <w:spacing w:line="276" w:lineRule="auto"/>
              <w:rPr>
                <w:sz w:val="15"/>
              </w:rPr>
            </w:pPr>
            <w:r w:rsidRPr="002405F3">
              <w:rPr>
                <w:sz w:val="15"/>
              </w:rPr>
              <w:t>std_logic</w:t>
            </w:r>
          </w:p>
        </w:tc>
        <w:tc>
          <w:tcPr>
            <w:tcW w:w="7513" w:type="dxa"/>
            <w:tcBorders>
              <w:left w:val="nil"/>
              <w:right w:val="nil"/>
            </w:tcBorders>
            <w:shd w:val="clear" w:color="auto" w:fill="auto"/>
          </w:tcPr>
          <w:p w14:paraId="132D56DD" w14:textId="53C6BB3A" w:rsidR="00A976E3" w:rsidRPr="002405F3" w:rsidRDefault="00A976E3" w:rsidP="004F5577">
            <w:pPr>
              <w:tabs>
                <w:tab w:val="left" w:pos="4820"/>
              </w:tabs>
              <w:spacing w:line="276" w:lineRule="auto"/>
              <w:rPr>
                <w:sz w:val="15"/>
              </w:rPr>
            </w:pPr>
            <w:r w:rsidRPr="002405F3">
              <w:rPr>
                <w:sz w:val="15"/>
              </w:rPr>
              <w:t xml:space="preserve">The clock signal used to </w:t>
            </w:r>
            <w:r w:rsidR="004F5577">
              <w:rPr>
                <w:sz w:val="15"/>
              </w:rPr>
              <w:t>receive and transmit</w:t>
            </w:r>
            <w:r w:rsidRPr="002405F3">
              <w:rPr>
                <w:sz w:val="15"/>
              </w:rPr>
              <w:t xml:space="preserve"> data in/out of </w:t>
            </w:r>
            <w:r w:rsidR="004F5577">
              <w:rPr>
                <w:sz w:val="15"/>
              </w:rPr>
              <w:t xml:space="preserve">the </w:t>
            </w:r>
            <w:r w:rsidR="00616B4A">
              <w:rPr>
                <w:sz w:val="15"/>
              </w:rPr>
              <w:t>UART</w:t>
            </w:r>
            <w:r w:rsidRPr="002405F3">
              <w:rPr>
                <w:sz w:val="15"/>
              </w:rPr>
              <w:t xml:space="preserve"> BFM.</w:t>
            </w:r>
          </w:p>
        </w:tc>
      </w:tr>
      <w:tr w:rsidR="00616B4A" w:rsidRPr="0042320D" w14:paraId="49516C19" w14:textId="77777777" w:rsidTr="006D3AF5">
        <w:tc>
          <w:tcPr>
            <w:tcW w:w="1993" w:type="dxa"/>
            <w:tcBorders>
              <w:left w:val="nil"/>
              <w:right w:val="nil"/>
            </w:tcBorders>
            <w:shd w:val="clear" w:color="auto" w:fill="auto"/>
          </w:tcPr>
          <w:p w14:paraId="57CD86B0" w14:textId="205768A2" w:rsidR="00616B4A" w:rsidRPr="002405F3" w:rsidRDefault="00616B4A" w:rsidP="00616B4A">
            <w:pPr>
              <w:tabs>
                <w:tab w:val="left" w:pos="4820"/>
              </w:tabs>
              <w:spacing w:line="276" w:lineRule="auto"/>
              <w:rPr>
                <w:color w:val="000000" w:themeColor="text1"/>
                <w:sz w:val="15"/>
              </w:rPr>
            </w:pPr>
            <w:r>
              <w:rPr>
                <w:color w:val="000000" w:themeColor="text1"/>
                <w:sz w:val="15"/>
              </w:rPr>
              <w:t>terminate_loop</w:t>
            </w:r>
          </w:p>
        </w:tc>
        <w:tc>
          <w:tcPr>
            <w:tcW w:w="5670" w:type="dxa"/>
            <w:tcBorders>
              <w:left w:val="nil"/>
              <w:right w:val="nil"/>
            </w:tcBorders>
            <w:shd w:val="clear" w:color="auto" w:fill="auto"/>
          </w:tcPr>
          <w:p w14:paraId="02B4F4D1" w14:textId="5455DDAD" w:rsidR="00616B4A" w:rsidRPr="002405F3"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7320B876" w14:textId="041A5591" w:rsidR="00616B4A" w:rsidRPr="002405F3" w:rsidRDefault="00616B4A" w:rsidP="00616B4A">
            <w:pPr>
              <w:tabs>
                <w:tab w:val="left" w:pos="4820"/>
              </w:tabs>
              <w:spacing w:line="276" w:lineRule="auto"/>
              <w:rPr>
                <w:sz w:val="15"/>
              </w:rPr>
            </w:pPr>
            <w:r>
              <w:rPr>
                <w:sz w:val="15"/>
              </w:rPr>
              <w:t>External control of loop termination to e.g. stop expect procedure prematurely</w:t>
            </w:r>
          </w:p>
        </w:tc>
      </w:tr>
      <w:tr w:rsidR="00616B4A" w:rsidRPr="0042320D" w14:paraId="5C88E629" w14:textId="77777777" w:rsidTr="006D3AF5">
        <w:tc>
          <w:tcPr>
            <w:tcW w:w="1993" w:type="dxa"/>
            <w:tcBorders>
              <w:left w:val="nil"/>
              <w:right w:val="nil"/>
            </w:tcBorders>
            <w:shd w:val="clear" w:color="auto" w:fill="auto"/>
          </w:tcPr>
          <w:p w14:paraId="5843E245" w14:textId="19449F5A" w:rsidR="00616B4A" w:rsidRDefault="00616B4A" w:rsidP="00616B4A">
            <w:pPr>
              <w:tabs>
                <w:tab w:val="left" w:pos="4820"/>
              </w:tabs>
              <w:spacing w:line="276" w:lineRule="auto"/>
              <w:rPr>
                <w:color w:val="000000" w:themeColor="text1"/>
                <w:sz w:val="15"/>
              </w:rPr>
            </w:pPr>
            <w:r>
              <w:rPr>
                <w:color w:val="000000" w:themeColor="text1"/>
                <w:sz w:val="15"/>
              </w:rPr>
              <w:t>tx</w:t>
            </w:r>
          </w:p>
        </w:tc>
        <w:tc>
          <w:tcPr>
            <w:tcW w:w="5670" w:type="dxa"/>
            <w:tcBorders>
              <w:left w:val="nil"/>
              <w:right w:val="nil"/>
            </w:tcBorders>
            <w:shd w:val="clear" w:color="auto" w:fill="auto"/>
          </w:tcPr>
          <w:p w14:paraId="3F4C5519" w14:textId="539A72ED" w:rsidR="00616B4A" w:rsidRDefault="00616B4A" w:rsidP="00616B4A">
            <w:pPr>
              <w:tabs>
                <w:tab w:val="left" w:pos="4820"/>
              </w:tabs>
              <w:spacing w:line="276" w:lineRule="auto"/>
              <w:rPr>
                <w:sz w:val="15"/>
              </w:rPr>
            </w:pPr>
            <w:r>
              <w:rPr>
                <w:sz w:val="15"/>
              </w:rPr>
              <w:t>std_logic</w:t>
            </w:r>
          </w:p>
        </w:tc>
        <w:tc>
          <w:tcPr>
            <w:tcW w:w="7513" w:type="dxa"/>
            <w:tcBorders>
              <w:left w:val="nil"/>
              <w:right w:val="nil"/>
            </w:tcBorders>
            <w:shd w:val="clear" w:color="auto" w:fill="auto"/>
          </w:tcPr>
          <w:p w14:paraId="6E69665D" w14:textId="2F08C393" w:rsidR="00616B4A" w:rsidRDefault="00616B4A" w:rsidP="00616B4A">
            <w:pPr>
              <w:tabs>
                <w:tab w:val="left" w:pos="4820"/>
              </w:tabs>
              <w:spacing w:line="276" w:lineRule="auto"/>
              <w:rPr>
                <w:sz w:val="15"/>
              </w:rPr>
            </w:pPr>
            <w:r w:rsidRPr="00616B4A">
              <w:rPr>
                <w:sz w:val="15"/>
              </w:rPr>
              <w:t>The UART BFM transmission signal. Must be connected to the UART DUT 'rx' port.</w:t>
            </w:r>
          </w:p>
        </w:tc>
      </w:tr>
      <w:tr w:rsidR="00616B4A" w:rsidRPr="0042320D" w14:paraId="5428F4C5" w14:textId="77777777" w:rsidTr="006D3AF5">
        <w:tc>
          <w:tcPr>
            <w:tcW w:w="1993" w:type="dxa"/>
            <w:tcBorders>
              <w:left w:val="nil"/>
              <w:bottom w:val="nil"/>
              <w:right w:val="nil"/>
            </w:tcBorders>
            <w:shd w:val="clear" w:color="auto" w:fill="auto"/>
          </w:tcPr>
          <w:p w14:paraId="5A68744C" w14:textId="78AA08C4" w:rsidR="00616B4A" w:rsidRPr="002405F3" w:rsidRDefault="00616B4A" w:rsidP="00616B4A">
            <w:pPr>
              <w:tabs>
                <w:tab w:val="left" w:pos="4820"/>
              </w:tabs>
              <w:spacing w:line="276" w:lineRule="auto"/>
              <w:rPr>
                <w:color w:val="000000" w:themeColor="text1"/>
                <w:sz w:val="15"/>
              </w:rPr>
            </w:pPr>
            <w:r>
              <w:rPr>
                <w:color w:val="000000" w:themeColor="text1"/>
                <w:sz w:val="15"/>
              </w:rPr>
              <w:t>rx</w:t>
            </w:r>
          </w:p>
        </w:tc>
        <w:tc>
          <w:tcPr>
            <w:tcW w:w="5670" w:type="dxa"/>
            <w:tcBorders>
              <w:left w:val="nil"/>
              <w:bottom w:val="nil"/>
              <w:right w:val="nil"/>
            </w:tcBorders>
            <w:shd w:val="clear" w:color="auto" w:fill="auto"/>
          </w:tcPr>
          <w:p w14:paraId="74427647" w14:textId="6794383A" w:rsidR="00616B4A" w:rsidRPr="002405F3" w:rsidRDefault="00616B4A" w:rsidP="00616B4A">
            <w:pPr>
              <w:tabs>
                <w:tab w:val="left" w:pos="4820"/>
              </w:tabs>
              <w:spacing w:line="276" w:lineRule="auto"/>
              <w:rPr>
                <w:sz w:val="15"/>
              </w:rPr>
            </w:pPr>
            <w:r>
              <w:rPr>
                <w:sz w:val="15"/>
              </w:rPr>
              <w:t>std_logic</w:t>
            </w:r>
          </w:p>
        </w:tc>
        <w:tc>
          <w:tcPr>
            <w:tcW w:w="7513" w:type="dxa"/>
            <w:tcBorders>
              <w:left w:val="nil"/>
              <w:bottom w:val="nil"/>
              <w:right w:val="nil"/>
            </w:tcBorders>
            <w:shd w:val="clear" w:color="auto" w:fill="auto"/>
          </w:tcPr>
          <w:p w14:paraId="34C0667F" w14:textId="25C419B7" w:rsidR="00616B4A" w:rsidRPr="00616B4A" w:rsidRDefault="00616B4A" w:rsidP="00616B4A">
            <w:pPr>
              <w:tabs>
                <w:tab w:val="left" w:pos="4820"/>
              </w:tabs>
              <w:spacing w:line="276" w:lineRule="auto"/>
              <w:rPr>
                <w:sz w:val="15"/>
                <w:lang w:val="en-US"/>
              </w:rPr>
            </w:pPr>
            <w:r w:rsidRPr="00616B4A">
              <w:rPr>
                <w:sz w:val="15"/>
              </w:rPr>
              <w:t>The UART BFM reception signal. Must be connected to the UART DUT 'tx' port.</w:t>
            </w:r>
          </w:p>
        </w:tc>
      </w:tr>
      <w:bookmarkEnd w:id="2"/>
    </w:tbl>
    <w:p w14:paraId="66AA0447" w14:textId="77777777" w:rsidR="006E281B" w:rsidRDefault="006E281B" w:rsidP="006E281B"/>
    <w:p w14:paraId="309D1891" w14:textId="428EC6B6" w:rsidR="00E85762" w:rsidRDefault="00A976E3" w:rsidP="00E85762">
      <w:r w:rsidRPr="0042320D">
        <w:t xml:space="preserve">Note: All </w:t>
      </w:r>
      <w:r w:rsidRPr="002405F3">
        <w:t>signals</w:t>
      </w:r>
      <w:r w:rsidRPr="0042320D">
        <w:t xml:space="preserve"> are active high.</w:t>
      </w:r>
      <w:r w:rsidR="00E85762">
        <w:t xml:space="preserve"> </w:t>
      </w:r>
    </w:p>
    <w:p w14:paraId="7A6A1CF0" w14:textId="67C65A45" w:rsidR="003906A6" w:rsidRDefault="003906A6" w:rsidP="00E85762"/>
    <w:p w14:paraId="3F82042D" w14:textId="79B8FE0B" w:rsidR="00395A6A" w:rsidRDefault="00395A6A" w:rsidP="00E85762"/>
    <w:p w14:paraId="48F6E933" w14:textId="27EA9261" w:rsidR="00CC4172" w:rsidRDefault="00CC4172" w:rsidP="00E85762"/>
    <w:p w14:paraId="6CFE52C6" w14:textId="0E39E5C5" w:rsidR="00CC4172" w:rsidRDefault="00CC4172" w:rsidP="00E85762"/>
    <w:p w14:paraId="5E306745" w14:textId="77777777" w:rsidR="00CC4172" w:rsidRDefault="00CC4172" w:rsidP="00E85762"/>
    <w:p w14:paraId="07AD8591" w14:textId="29E94E2D" w:rsidR="003906A6" w:rsidRPr="00055D6F" w:rsidRDefault="003906A6" w:rsidP="00055D6F">
      <w:pPr>
        <w:pStyle w:val="Undertittel"/>
        <w:spacing w:after="40"/>
        <w:rPr>
          <w:rFonts w:ascii="Helvetica Light" w:hAnsi="Helvetica Light"/>
          <w:sz w:val="24"/>
        </w:rPr>
      </w:pPr>
      <w:bookmarkStart w:id="3" w:name="_Hlk18423403"/>
      <w:r w:rsidRPr="003D034E">
        <w:rPr>
          <w:rFonts w:ascii="Helvetica Light" w:hAnsi="Helvetica Light"/>
          <w:sz w:val="24"/>
          <w:szCs w:val="24"/>
          <w:highlight w:val="darkGray"/>
        </w:rPr>
        <w:t>BFM Error injection record (inside the BFM configuration record)</w:t>
      </w:r>
    </w:p>
    <w:tbl>
      <w:tblPr>
        <w:tblW w:w="15252"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9"/>
        <w:gridCol w:w="1167"/>
        <w:gridCol w:w="4678"/>
        <w:gridCol w:w="7618"/>
      </w:tblGrid>
      <w:tr w:rsidR="00BA767C" w:rsidRPr="0042320D" w14:paraId="09F5ACE3" w14:textId="77777777" w:rsidTr="00055D6F">
        <w:tc>
          <w:tcPr>
            <w:tcW w:w="1789" w:type="dxa"/>
            <w:tcBorders>
              <w:bottom w:val="single" w:sz="4" w:space="0" w:color="auto"/>
            </w:tcBorders>
            <w:shd w:val="clear" w:color="auto" w:fill="000000" w:themeFill="text1"/>
          </w:tcPr>
          <w:p w14:paraId="21F94D46" w14:textId="593E9837" w:rsidR="00BA767C" w:rsidRPr="0042320D" w:rsidRDefault="00BA767C" w:rsidP="000E21DB">
            <w:pPr>
              <w:tabs>
                <w:tab w:val="right" w:pos="1877"/>
                <w:tab w:val="left" w:pos="4820"/>
              </w:tabs>
              <w:rPr>
                <w:b/>
              </w:rPr>
            </w:pPr>
            <w:r w:rsidRPr="00950400">
              <w:rPr>
                <w:b/>
                <w:bCs/>
                <w:szCs w:val="18"/>
              </w:rPr>
              <w:t>Field name</w:t>
            </w:r>
          </w:p>
        </w:tc>
        <w:tc>
          <w:tcPr>
            <w:tcW w:w="1167" w:type="dxa"/>
            <w:tcBorders>
              <w:bottom w:val="single" w:sz="4" w:space="0" w:color="auto"/>
            </w:tcBorders>
            <w:shd w:val="clear" w:color="auto" w:fill="000000" w:themeFill="text1"/>
          </w:tcPr>
          <w:p w14:paraId="74164627" w14:textId="20EE5082" w:rsidR="00BA767C" w:rsidRPr="0042320D" w:rsidRDefault="00BA767C" w:rsidP="000E21DB">
            <w:pPr>
              <w:tabs>
                <w:tab w:val="left" w:pos="4820"/>
              </w:tabs>
              <w:rPr>
                <w:b/>
              </w:rPr>
            </w:pPr>
            <w:r w:rsidRPr="00950400">
              <w:rPr>
                <w:b/>
                <w:bCs/>
                <w:szCs w:val="18"/>
              </w:rPr>
              <w:t>Type</w:t>
            </w:r>
          </w:p>
        </w:tc>
        <w:tc>
          <w:tcPr>
            <w:tcW w:w="4678" w:type="dxa"/>
            <w:tcBorders>
              <w:bottom w:val="single" w:sz="4" w:space="0" w:color="auto"/>
            </w:tcBorders>
            <w:shd w:val="clear" w:color="auto" w:fill="000000" w:themeFill="text1"/>
          </w:tcPr>
          <w:p w14:paraId="16C261D2" w14:textId="4A26B990" w:rsidR="00BA767C" w:rsidRPr="0042320D" w:rsidRDefault="00BA767C" w:rsidP="000E21DB">
            <w:pPr>
              <w:tabs>
                <w:tab w:val="left" w:pos="4820"/>
              </w:tabs>
              <w:rPr>
                <w:b/>
              </w:rPr>
            </w:pPr>
            <w:r>
              <w:rPr>
                <w:b/>
                <w:bCs/>
                <w:szCs w:val="18"/>
              </w:rPr>
              <w:t>Default value</w:t>
            </w:r>
          </w:p>
        </w:tc>
        <w:tc>
          <w:tcPr>
            <w:tcW w:w="7618" w:type="dxa"/>
            <w:tcBorders>
              <w:bottom w:val="single" w:sz="4" w:space="0" w:color="auto"/>
            </w:tcBorders>
            <w:shd w:val="clear" w:color="auto" w:fill="000000" w:themeFill="text1"/>
          </w:tcPr>
          <w:p w14:paraId="158E2A33" w14:textId="5F749699" w:rsidR="00BA767C" w:rsidRPr="0042320D" w:rsidRDefault="00BA767C" w:rsidP="000E21DB">
            <w:pPr>
              <w:tabs>
                <w:tab w:val="left" w:pos="4820"/>
              </w:tabs>
              <w:rPr>
                <w:b/>
              </w:rPr>
            </w:pPr>
            <w:r w:rsidRPr="0042320D">
              <w:rPr>
                <w:b/>
              </w:rPr>
              <w:t>Description</w:t>
            </w:r>
          </w:p>
        </w:tc>
      </w:tr>
      <w:tr w:rsidR="00BA767C" w:rsidRPr="0042320D" w14:paraId="71C17180" w14:textId="77777777" w:rsidTr="00055D6F">
        <w:tc>
          <w:tcPr>
            <w:tcW w:w="1789" w:type="dxa"/>
            <w:tcBorders>
              <w:left w:val="nil"/>
              <w:right w:val="nil"/>
            </w:tcBorders>
            <w:shd w:val="clear" w:color="auto" w:fill="auto"/>
          </w:tcPr>
          <w:p w14:paraId="30F64972" w14:textId="42C35443"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parity_bit_error</w:t>
            </w:r>
          </w:p>
        </w:tc>
        <w:tc>
          <w:tcPr>
            <w:tcW w:w="1167" w:type="dxa"/>
            <w:tcBorders>
              <w:left w:val="nil"/>
              <w:right w:val="nil"/>
            </w:tcBorders>
            <w:shd w:val="clear" w:color="auto" w:fill="auto"/>
          </w:tcPr>
          <w:p w14:paraId="736C711A" w14:textId="4B3763F5"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Boolean</w:t>
            </w:r>
          </w:p>
        </w:tc>
        <w:tc>
          <w:tcPr>
            <w:tcW w:w="4678" w:type="dxa"/>
            <w:tcBorders>
              <w:left w:val="nil"/>
              <w:right w:val="nil"/>
            </w:tcBorders>
          </w:tcPr>
          <w:p w14:paraId="4B708F3B" w14:textId="4877CF2B"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223BF8B8" w14:textId="2B184AD3" w:rsidR="00BA767C" w:rsidRPr="00EC008B" w:rsidRDefault="00BA767C" w:rsidP="00BA767C">
            <w:pPr>
              <w:tabs>
                <w:tab w:val="left" w:pos="4820"/>
              </w:tabs>
              <w:spacing w:line="276" w:lineRule="auto"/>
              <w:rPr>
                <w:sz w:val="15"/>
                <w:highlight w:val="darkGray"/>
              </w:rPr>
            </w:pPr>
            <w:r w:rsidRPr="00EC008B">
              <w:rPr>
                <w:rFonts w:ascii="Verdana" w:hAnsi="Verdana"/>
                <w:sz w:val="14"/>
                <w:highlight w:val="darkGray"/>
              </w:rPr>
              <w:t>Will invert the parity bit in a transmission if TRUE, and thus generate a parity error.</w:t>
            </w:r>
          </w:p>
        </w:tc>
      </w:tr>
      <w:tr w:rsidR="00BA767C" w:rsidRPr="0042320D" w14:paraId="6CC97FE3" w14:textId="77777777" w:rsidTr="00055D6F">
        <w:tc>
          <w:tcPr>
            <w:tcW w:w="1789" w:type="dxa"/>
            <w:tcBorders>
              <w:left w:val="nil"/>
              <w:right w:val="nil"/>
            </w:tcBorders>
            <w:shd w:val="clear" w:color="auto" w:fill="auto"/>
          </w:tcPr>
          <w:p w14:paraId="252C205B" w14:textId="0AD0187B" w:rsidR="00BA767C" w:rsidRPr="00EC008B" w:rsidRDefault="00BA767C" w:rsidP="00BA767C">
            <w:pPr>
              <w:tabs>
                <w:tab w:val="left" w:pos="4820"/>
              </w:tabs>
              <w:spacing w:line="276" w:lineRule="auto"/>
              <w:rPr>
                <w:color w:val="000000" w:themeColor="text1"/>
                <w:sz w:val="15"/>
                <w:highlight w:val="darkGray"/>
              </w:rPr>
            </w:pPr>
            <w:r w:rsidRPr="00EC008B">
              <w:rPr>
                <w:rFonts w:ascii="Verdana" w:hAnsi="Verdana" w:cs="Helvetica"/>
                <w:sz w:val="14"/>
                <w:highlight w:val="darkGray"/>
              </w:rPr>
              <w:t>stop_bit_error</w:t>
            </w:r>
          </w:p>
        </w:tc>
        <w:tc>
          <w:tcPr>
            <w:tcW w:w="1167" w:type="dxa"/>
            <w:tcBorders>
              <w:left w:val="nil"/>
              <w:right w:val="nil"/>
            </w:tcBorders>
            <w:shd w:val="clear" w:color="auto" w:fill="auto"/>
          </w:tcPr>
          <w:p w14:paraId="28E2096B" w14:textId="3ABE20B1" w:rsidR="00BA767C" w:rsidRPr="00EC008B" w:rsidRDefault="00BA767C" w:rsidP="00BA767C">
            <w:pPr>
              <w:tabs>
                <w:tab w:val="left" w:pos="4820"/>
              </w:tabs>
              <w:spacing w:line="276" w:lineRule="auto"/>
              <w:rPr>
                <w:sz w:val="15"/>
                <w:highlight w:val="darkGray"/>
              </w:rPr>
            </w:pPr>
            <w:r w:rsidRPr="00EC008B">
              <w:rPr>
                <w:sz w:val="15"/>
                <w:highlight w:val="darkGray"/>
              </w:rPr>
              <w:t>Boolean</w:t>
            </w:r>
          </w:p>
        </w:tc>
        <w:tc>
          <w:tcPr>
            <w:tcW w:w="4678" w:type="dxa"/>
            <w:tcBorders>
              <w:left w:val="nil"/>
              <w:right w:val="nil"/>
            </w:tcBorders>
          </w:tcPr>
          <w:p w14:paraId="327C48B8" w14:textId="4DD88CA6" w:rsidR="00BA767C" w:rsidRPr="00EC008B" w:rsidRDefault="00BA767C" w:rsidP="00BA767C">
            <w:pPr>
              <w:tabs>
                <w:tab w:val="left" w:pos="4820"/>
              </w:tabs>
              <w:spacing w:line="276" w:lineRule="auto"/>
              <w:rPr>
                <w:sz w:val="15"/>
                <w:highlight w:val="darkGray"/>
              </w:rPr>
            </w:pPr>
            <w:r w:rsidRPr="00EC008B">
              <w:rPr>
                <w:sz w:val="15"/>
                <w:highlight w:val="darkGray"/>
              </w:rPr>
              <w:t>False</w:t>
            </w:r>
          </w:p>
        </w:tc>
        <w:tc>
          <w:tcPr>
            <w:tcW w:w="7618" w:type="dxa"/>
            <w:tcBorders>
              <w:left w:val="nil"/>
              <w:right w:val="nil"/>
            </w:tcBorders>
            <w:shd w:val="clear" w:color="auto" w:fill="auto"/>
          </w:tcPr>
          <w:p w14:paraId="029016DB" w14:textId="52F97DAD" w:rsidR="00BA767C" w:rsidRPr="00EC008B" w:rsidRDefault="00BA767C" w:rsidP="00BA767C">
            <w:pPr>
              <w:tabs>
                <w:tab w:val="left" w:pos="4820"/>
              </w:tabs>
              <w:spacing w:line="276" w:lineRule="auto"/>
              <w:rPr>
                <w:sz w:val="15"/>
                <w:highlight w:val="darkGray"/>
              </w:rPr>
            </w:pPr>
            <w:r w:rsidRPr="00EC008B">
              <w:rPr>
                <w:rFonts w:ascii="Verdana" w:hAnsi="Verdana" w:cs="Courier New"/>
                <w:sz w:val="14"/>
                <w:highlight w:val="darkGray"/>
              </w:rPr>
              <w:t>Will invert the first stop bit in a transmission if TRUE. Note that the following UART frame may be misinterpreted if there is no Idle period or additional stop bits after the error injection. Hence a stop_bit_error may lead to multiple following UART frame errors.</w:t>
            </w:r>
          </w:p>
        </w:tc>
      </w:tr>
    </w:tbl>
    <w:p w14:paraId="71E161A0" w14:textId="77777777" w:rsidR="003906A6" w:rsidRDefault="003906A6" w:rsidP="00055D6F">
      <w:pPr>
        <w:shd w:val="clear" w:color="auto" w:fill="FFFFFF" w:themeFill="background1"/>
      </w:pPr>
    </w:p>
    <w:p w14:paraId="19351D86" w14:textId="7A2AD43B" w:rsidR="003906A6" w:rsidRDefault="00BA767C" w:rsidP="00E85762">
      <w:r w:rsidRPr="00EC008B">
        <w:rPr>
          <w:szCs w:val="18"/>
          <w:highlight w:val="darkGray"/>
        </w:rPr>
        <w:t>Error injection in general is explained in ‘</w:t>
      </w:r>
      <w:r w:rsidRPr="00EC008B">
        <w:rPr>
          <w:highlight w:val="darkGray"/>
        </w:rPr>
        <w:t>UVVM Essential Mechanisms’ located in uvvm_vvc_framework/doc.</w:t>
      </w:r>
      <w:r w:rsidR="001A058C" w:rsidRPr="00EC008B">
        <w:rPr>
          <w:highlight w:val="darkGray"/>
        </w:rPr>
        <w:br/>
      </w:r>
      <w:r w:rsidR="001A058C" w:rsidRPr="00EC008B">
        <w:rPr>
          <w:rFonts w:ascii="Verdana" w:hAnsi="Verdana"/>
          <w:sz w:val="14"/>
          <w:highlight w:val="darkGray"/>
        </w:rPr>
        <w:t>Note: The error_injection_config in the VVC config will override any error injection specified in the BFM config</w:t>
      </w:r>
      <w:r w:rsidR="000C0B89" w:rsidRPr="00EC008B">
        <w:rPr>
          <w:rFonts w:ascii="Verdana" w:hAnsi="Verdana"/>
          <w:sz w:val="14"/>
          <w:highlight w:val="darkGray"/>
        </w:rPr>
        <w:t xml:space="preserve"> when using VVCs.</w:t>
      </w:r>
    </w:p>
    <w:bookmarkEnd w:id="3"/>
    <w:p w14:paraId="1FEA8D29" w14:textId="77777777" w:rsidR="00CA36E8" w:rsidRDefault="00CA36E8">
      <w:pPr>
        <w:rPr>
          <w:rFonts w:eastAsiaTheme="minorEastAsia" w:cstheme="minorBidi"/>
          <w:color w:val="5A5A5A" w:themeColor="text1" w:themeTint="A5"/>
          <w:spacing w:val="15"/>
          <w:sz w:val="40"/>
          <w:szCs w:val="22"/>
        </w:rPr>
      </w:pPr>
      <w:r>
        <w:br w:type="page"/>
      </w:r>
    </w:p>
    <w:p w14:paraId="57FD3EDB" w14:textId="296EEF99" w:rsidR="002405F3" w:rsidRPr="00756537" w:rsidRDefault="002405F3" w:rsidP="00CA36E8">
      <w:pPr>
        <w:pStyle w:val="Undertittel"/>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Overskrift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2925CA">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2925CA">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2925CA">
            <w:pPr>
              <w:tabs>
                <w:tab w:val="left" w:pos="4820"/>
              </w:tabs>
              <w:rPr>
                <w:b/>
              </w:rPr>
            </w:pPr>
            <w:r w:rsidRPr="0042320D">
              <w:rPr>
                <w:b/>
              </w:rPr>
              <w:t>Description</w:t>
            </w:r>
          </w:p>
        </w:tc>
      </w:tr>
      <w:tr w:rsidR="002405F3" w:rsidRPr="0042320D" w14:paraId="1F919FC1" w14:textId="77777777" w:rsidTr="002925CA">
        <w:trPr>
          <w:trHeight w:val="20"/>
        </w:trPr>
        <w:tc>
          <w:tcPr>
            <w:tcW w:w="2830" w:type="dxa"/>
            <w:tcBorders>
              <w:left w:val="nil"/>
              <w:right w:val="nil"/>
            </w:tcBorders>
            <w:shd w:val="clear" w:color="auto" w:fill="auto"/>
          </w:tcPr>
          <w:p w14:paraId="14250B70" w14:textId="4DB0E446" w:rsidR="002405F3" w:rsidRPr="00756537" w:rsidRDefault="005D7F2C" w:rsidP="005D7F2C">
            <w:pPr>
              <w:tabs>
                <w:tab w:val="left" w:pos="4820"/>
              </w:tabs>
              <w:spacing w:line="276" w:lineRule="auto"/>
              <w:rPr>
                <w:b/>
                <w:szCs w:val="18"/>
              </w:rPr>
            </w:pPr>
            <w:r>
              <w:rPr>
                <w:b/>
                <w:szCs w:val="18"/>
              </w:rPr>
              <w:t>uart_transmit</w:t>
            </w:r>
            <w:r w:rsidR="002405F3" w:rsidRPr="00756537">
              <w:rPr>
                <w:b/>
                <w:szCs w:val="18"/>
              </w:rPr>
              <w:t>()</w:t>
            </w:r>
          </w:p>
        </w:tc>
        <w:tc>
          <w:tcPr>
            <w:tcW w:w="12299" w:type="dxa"/>
            <w:tcBorders>
              <w:left w:val="nil"/>
              <w:right w:val="nil"/>
            </w:tcBorders>
            <w:shd w:val="clear" w:color="auto" w:fill="auto"/>
          </w:tcPr>
          <w:p w14:paraId="6C34807B" w14:textId="77777777" w:rsidR="002405F3" w:rsidRPr="003D034E" w:rsidRDefault="002405F3" w:rsidP="002925CA">
            <w:pPr>
              <w:tabs>
                <w:tab w:val="left" w:pos="4820"/>
              </w:tabs>
              <w:spacing w:line="276" w:lineRule="auto"/>
              <w:rPr>
                <w:rFonts w:cs="Courier New"/>
                <w:b/>
                <w:sz w:val="10"/>
                <w:szCs w:val="10"/>
              </w:rPr>
            </w:pPr>
          </w:p>
          <w:p w14:paraId="55D4A129" w14:textId="41C4055E" w:rsidR="002405F3" w:rsidRDefault="005D7F2C" w:rsidP="002925CA">
            <w:pPr>
              <w:tabs>
                <w:tab w:val="left" w:pos="4820"/>
              </w:tabs>
              <w:spacing w:line="276" w:lineRule="auto"/>
              <w:rPr>
                <w:rFonts w:cs="Courier New"/>
                <w:b/>
                <w:sz w:val="16"/>
                <w:szCs w:val="16"/>
              </w:rPr>
            </w:pPr>
            <w:r w:rsidRPr="005D7F2C">
              <w:rPr>
                <w:rFonts w:cs="Courier New"/>
                <w:b/>
                <w:sz w:val="16"/>
                <w:szCs w:val="16"/>
              </w:rPr>
              <w:t>uart_transmit (data_value, msg, clk, tx, [config, [scope, [msg_id_panel]]])</w:t>
            </w:r>
          </w:p>
          <w:p w14:paraId="180EB574" w14:textId="77777777" w:rsidR="005D7F2C" w:rsidRPr="003D034E" w:rsidRDefault="005D7F2C" w:rsidP="002925CA">
            <w:pPr>
              <w:tabs>
                <w:tab w:val="left" w:pos="4820"/>
              </w:tabs>
              <w:spacing w:line="276" w:lineRule="auto"/>
              <w:rPr>
                <w:sz w:val="10"/>
                <w:szCs w:val="10"/>
              </w:rPr>
            </w:pPr>
          </w:p>
          <w:p w14:paraId="593791B0" w14:textId="1D8C5EC1" w:rsidR="002405F3" w:rsidRPr="002A494A" w:rsidRDefault="002405F3" w:rsidP="002925CA">
            <w:pPr>
              <w:tabs>
                <w:tab w:val="left" w:pos="4820"/>
              </w:tabs>
              <w:spacing w:line="276" w:lineRule="auto"/>
              <w:rPr>
                <w:sz w:val="15"/>
                <w:szCs w:val="15"/>
              </w:rPr>
            </w:pPr>
            <w:r w:rsidRPr="002A494A">
              <w:rPr>
                <w:sz w:val="15"/>
                <w:szCs w:val="15"/>
              </w:rPr>
              <w:t xml:space="preserve">The </w:t>
            </w:r>
            <w:r w:rsidR="005D7F2C">
              <w:rPr>
                <w:sz w:val="15"/>
                <w:szCs w:val="15"/>
              </w:rPr>
              <w:t>uart_transmit</w:t>
            </w:r>
            <w:r w:rsidR="009C48BA" w:rsidRPr="002A494A">
              <w:rPr>
                <w:sz w:val="15"/>
                <w:szCs w:val="15"/>
              </w:rPr>
              <w:t>()</w:t>
            </w:r>
            <w:r w:rsidR="005D7F2C">
              <w:rPr>
                <w:sz w:val="15"/>
                <w:szCs w:val="15"/>
              </w:rPr>
              <w:t xml:space="preserve"> procedure transmits the </w:t>
            </w:r>
            <w:r w:rsidRPr="002A494A">
              <w:rPr>
                <w:sz w:val="15"/>
                <w:szCs w:val="15"/>
              </w:rPr>
              <w:t>data</w:t>
            </w:r>
            <w:r w:rsidR="005D7F2C">
              <w:rPr>
                <w:sz w:val="15"/>
                <w:szCs w:val="15"/>
              </w:rPr>
              <w:t xml:space="preserve"> in ‘data_value’ to the DUT</w:t>
            </w:r>
            <w:r w:rsidRPr="002A494A">
              <w:rPr>
                <w:sz w:val="15"/>
                <w:szCs w:val="15"/>
              </w:rPr>
              <w:t xml:space="preserve">, using the </w:t>
            </w:r>
            <w:r w:rsidR="005D7F2C">
              <w:rPr>
                <w:sz w:val="15"/>
                <w:szCs w:val="15"/>
              </w:rPr>
              <w:t>UART</w:t>
            </w:r>
            <w:r w:rsidRPr="002A494A">
              <w:rPr>
                <w:sz w:val="15"/>
                <w:szCs w:val="15"/>
              </w:rPr>
              <w:t xml:space="preserve"> protocol. For protocol details, see the </w:t>
            </w:r>
            <w:r w:rsidR="005D7F2C">
              <w:rPr>
                <w:sz w:val="15"/>
                <w:szCs w:val="15"/>
              </w:rPr>
              <w:t>UART</w:t>
            </w:r>
            <w:r w:rsidRPr="002A494A">
              <w:rPr>
                <w:sz w:val="15"/>
                <w:szCs w:val="15"/>
              </w:rPr>
              <w:t xml:space="preserve"> specification.</w:t>
            </w:r>
          </w:p>
          <w:p w14:paraId="5643D56E" w14:textId="2D0B17E1" w:rsidR="005D7F2C" w:rsidRDefault="005D7F2C" w:rsidP="002925CA">
            <w:pPr>
              <w:pStyle w:val="Listeavsnitt"/>
              <w:numPr>
                <w:ilvl w:val="0"/>
                <w:numId w:val="11"/>
              </w:numPr>
              <w:tabs>
                <w:tab w:val="left" w:pos="4820"/>
              </w:tabs>
              <w:spacing w:line="276" w:lineRule="auto"/>
              <w:rPr>
                <w:sz w:val="15"/>
                <w:szCs w:val="15"/>
              </w:rPr>
            </w:pPr>
            <w:r>
              <w:rPr>
                <w:sz w:val="15"/>
                <w:szCs w:val="15"/>
              </w:rPr>
              <w:t>The start bit, stop bit, parity, number of stop bits and number of data bits per transmission is defined in the ‘config’ parameter.</w:t>
            </w:r>
          </w:p>
          <w:p w14:paraId="0CB72D7F" w14:textId="7C0B3D83" w:rsidR="009C48BA" w:rsidRPr="002A494A" w:rsidRDefault="009C48BA" w:rsidP="002925CA">
            <w:pPr>
              <w:pStyle w:val="Listeavsnitt"/>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w:t>
            </w:r>
            <w:r w:rsidR="005D7F2C">
              <w:rPr>
                <w:sz w:val="15"/>
                <w:szCs w:val="15"/>
              </w:rPr>
              <w:t>UART</w:t>
            </w:r>
            <w:r w:rsidR="00604A65" w:rsidRPr="002A494A">
              <w:rPr>
                <w:sz w:val="15"/>
                <w:szCs w:val="15"/>
              </w:rPr>
              <w:t xml:space="preserve"> BFM”)</w:t>
            </w:r>
          </w:p>
          <w:p w14:paraId="246BB2A5" w14:textId="22AEA088"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20513436" w14:textId="0DA7B939" w:rsidR="00604A65" w:rsidRPr="002A494A" w:rsidRDefault="00604A65" w:rsidP="002925CA">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5D7F2C">
              <w:rPr>
                <w:sz w:val="15"/>
                <w:szCs w:val="15"/>
              </w:rPr>
              <w:t>UART</w:t>
            </w:r>
            <w:r w:rsidR="006672C2">
              <w:rPr>
                <w:sz w:val="15"/>
                <w:szCs w:val="15"/>
              </w:rPr>
              <w:t>_</w:t>
            </w:r>
            <w:r w:rsidRPr="002A494A">
              <w:rPr>
                <w:sz w:val="15"/>
                <w:szCs w:val="15"/>
              </w:rPr>
              <w:t xml:space="preserve">BFM_CONFIG_DEFAULT, see table on the first page. </w:t>
            </w:r>
          </w:p>
          <w:p w14:paraId="646DE656" w14:textId="79105BCE" w:rsidR="006854B4" w:rsidRDefault="002405F3" w:rsidP="006854B4">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w:t>
            </w:r>
          </w:p>
          <w:p w14:paraId="5A4BBB8D" w14:textId="3177F81B" w:rsidR="006854B4" w:rsidRPr="009C4146" w:rsidRDefault="006854B4" w:rsidP="006854B4">
            <w:pPr>
              <w:tabs>
                <w:tab w:val="left" w:pos="4820"/>
              </w:tabs>
              <w:spacing w:line="276" w:lineRule="auto"/>
              <w:rPr>
                <w:rFonts w:cs="Helvetica"/>
                <w:sz w:val="15"/>
                <w:szCs w:val="15"/>
              </w:rPr>
            </w:pPr>
            <w:r w:rsidRPr="00EC008B">
              <w:rPr>
                <w:rFonts w:cs="Helvetica"/>
                <w:sz w:val="15"/>
                <w:szCs w:val="15"/>
                <w:highlight w:val="darkGray"/>
              </w:rPr>
              <w:t>Errors may be injected – depending on the error_injection_config sub-record within the bfm_config</w:t>
            </w:r>
          </w:p>
          <w:p w14:paraId="26007988" w14:textId="77777777" w:rsidR="002405F3" w:rsidRPr="003D034E" w:rsidRDefault="002405F3" w:rsidP="002925CA">
            <w:pPr>
              <w:tabs>
                <w:tab w:val="left" w:pos="4820"/>
              </w:tabs>
              <w:spacing w:line="276" w:lineRule="auto"/>
              <w:rPr>
                <w:rFonts w:cs="Helvetica"/>
                <w:sz w:val="10"/>
                <w:szCs w:val="10"/>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283167CC" w14:textId="3116DD3C" w:rsidR="00E37B08"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w:t>
            </w:r>
          </w:p>
          <w:p w14:paraId="29A256AA" w14:textId="0A038ECD" w:rsidR="005D7F2C" w:rsidRPr="00F94BF0" w:rsidRDefault="00F94BF0" w:rsidP="00F94BF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D7F2C" w:rsidRPr="00F94BF0">
              <w:rPr>
                <w:rFonts w:ascii="Courier New" w:hAnsi="Courier New" w:cs="Courier New"/>
                <w:sz w:val="15"/>
                <w:szCs w:val="15"/>
              </w:rPr>
              <w:t>uart_transmit(x”AA”, “</w:t>
            </w:r>
            <w:r w:rsidR="009008A0" w:rsidRPr="00F94BF0">
              <w:rPr>
                <w:rFonts w:ascii="Courier New" w:hAnsi="Courier New" w:cs="Courier New"/>
                <w:sz w:val="15"/>
                <w:szCs w:val="15"/>
              </w:rPr>
              <w:t>Transmitting</w:t>
            </w:r>
            <w:r w:rsidR="005D7F2C" w:rsidRPr="00F94BF0">
              <w:rPr>
                <w:rFonts w:ascii="Courier New" w:hAnsi="Courier New" w:cs="Courier New"/>
                <w:sz w:val="15"/>
                <w:szCs w:val="15"/>
              </w:rPr>
              <w:t xml:space="preserve"> data to peripheral 1”, clk, tx, C_UART_BFM_CONFIG_DEFAULT, </w:t>
            </w:r>
            <w:r w:rsidR="0098788B" w:rsidRPr="00F94BF0">
              <w:rPr>
                <w:rFonts w:ascii="Courier New" w:hAnsi="Courier New" w:cs="Courier New"/>
                <w:sz w:val="15"/>
                <w:szCs w:val="15"/>
              </w:rPr>
              <w:t>C_SCOPE,</w:t>
            </w:r>
            <w:r w:rsidR="005D7F2C" w:rsidRPr="00F94BF0">
              <w:rPr>
                <w:rFonts w:ascii="Courier New" w:hAnsi="Courier New" w:cs="Courier New"/>
                <w:sz w:val="15"/>
                <w:szCs w:val="15"/>
              </w:rPr>
              <w:t xml:space="preserve"> shared_msg_id_panel);</w:t>
            </w:r>
          </w:p>
          <w:p w14:paraId="20C5B0E4" w14:textId="6D78FA18"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r w:rsidR="001A058C">
              <w:rPr>
                <w:rFonts w:cs="Helvetica"/>
                <w:sz w:val="15"/>
                <w:szCs w:val="15"/>
              </w:rPr>
              <w:tab/>
            </w:r>
            <w:r w:rsidR="001A058C">
              <w:rPr>
                <w:rFonts w:cs="Helvetica"/>
                <w:sz w:val="15"/>
                <w:szCs w:val="15"/>
              </w:rPr>
              <w:tab/>
            </w:r>
            <w:r w:rsidR="001A058C">
              <w:rPr>
                <w:rFonts w:cs="Helvetica"/>
                <w:sz w:val="15"/>
                <w:szCs w:val="15"/>
              </w:rPr>
              <w:tab/>
            </w:r>
          </w:p>
          <w:p w14:paraId="488E8BAF" w14:textId="66FACF67" w:rsidR="00CB4550" w:rsidRPr="00F94BF0" w:rsidRDefault="00F94BF0" w:rsidP="00CB4550">
            <w:pPr>
              <w:tabs>
                <w:tab w:val="left" w:pos="4820"/>
              </w:tabs>
              <w:spacing w:line="276" w:lineRule="auto"/>
              <w:rPr>
                <w:rFonts w:ascii="Courier New" w:hAnsi="Courier New" w:cs="Courier New"/>
                <w:sz w:val="14"/>
                <w:szCs w:val="16"/>
              </w:rPr>
            </w:pPr>
            <w:r>
              <w:rPr>
                <w:rFonts w:ascii="Courier New" w:hAnsi="Courier New" w:cs="Courier New"/>
                <w:sz w:val="15"/>
                <w:szCs w:val="15"/>
              </w:rPr>
              <w:t xml:space="preserve">    </w:t>
            </w:r>
            <w:r w:rsidR="009008A0" w:rsidRPr="00F94BF0">
              <w:rPr>
                <w:rFonts w:ascii="Courier New" w:hAnsi="Courier New" w:cs="Courier New"/>
                <w:sz w:val="15"/>
                <w:szCs w:val="15"/>
              </w:rPr>
              <w:t>uart_transmit(C_</w:t>
            </w:r>
            <w:r w:rsidR="00DC77D6" w:rsidRPr="00F94BF0">
              <w:rPr>
                <w:rFonts w:ascii="Courier New" w:hAnsi="Courier New" w:cs="Courier New"/>
                <w:sz w:val="15"/>
                <w:szCs w:val="15"/>
              </w:rPr>
              <w:t>ASCII</w:t>
            </w:r>
            <w:r w:rsidR="009008A0" w:rsidRPr="00F94BF0">
              <w:rPr>
                <w:rFonts w:ascii="Courier New" w:hAnsi="Courier New" w:cs="Courier New"/>
                <w:sz w:val="15"/>
                <w:szCs w:val="15"/>
              </w:rPr>
              <w:t>_</w:t>
            </w:r>
            <w:r w:rsidR="00DC77D6" w:rsidRPr="00F94BF0">
              <w:rPr>
                <w:rFonts w:ascii="Courier New" w:hAnsi="Courier New" w:cs="Courier New"/>
                <w:sz w:val="15"/>
                <w:szCs w:val="15"/>
              </w:rPr>
              <w:t>A</w:t>
            </w:r>
            <w:r w:rsidR="00CB4550" w:rsidRPr="00F94BF0">
              <w:rPr>
                <w:rFonts w:ascii="Courier New" w:hAnsi="Courier New" w:cs="Courier New"/>
                <w:sz w:val="15"/>
                <w:szCs w:val="15"/>
              </w:rPr>
              <w:t>, “</w:t>
            </w:r>
            <w:r w:rsidR="00DC77D6" w:rsidRPr="00F94BF0">
              <w:rPr>
                <w:rFonts w:ascii="Courier New" w:hAnsi="Courier New" w:cs="Courier New"/>
                <w:sz w:val="15"/>
                <w:szCs w:val="15"/>
              </w:rPr>
              <w:t>Transmitting</w:t>
            </w:r>
            <w:r w:rsidR="00CB4550" w:rsidRPr="00F94BF0">
              <w:rPr>
                <w:rFonts w:ascii="Courier New" w:hAnsi="Courier New" w:cs="Courier New"/>
                <w:sz w:val="15"/>
                <w:szCs w:val="15"/>
              </w:rPr>
              <w:t xml:space="preserve"> </w:t>
            </w:r>
            <w:r w:rsidR="00DC77D6" w:rsidRPr="00F94BF0">
              <w:rPr>
                <w:rFonts w:ascii="Courier New" w:hAnsi="Courier New" w:cs="Courier New"/>
                <w:sz w:val="15"/>
                <w:szCs w:val="15"/>
              </w:rPr>
              <w:t>ASCII A</w:t>
            </w:r>
            <w:r w:rsidR="00CB4550" w:rsidRPr="00F94BF0">
              <w:rPr>
                <w:rFonts w:ascii="Courier New" w:hAnsi="Courier New" w:cs="Courier New"/>
                <w:sz w:val="15"/>
                <w:szCs w:val="15"/>
              </w:rPr>
              <w:t xml:space="preserve"> to </w:t>
            </w:r>
            <w:r w:rsidR="00DC77D6" w:rsidRPr="00F94BF0">
              <w:rPr>
                <w:rFonts w:ascii="Courier New" w:hAnsi="Courier New" w:cs="Courier New"/>
                <w:sz w:val="15"/>
                <w:szCs w:val="15"/>
              </w:rPr>
              <w:t>DUT</w:t>
            </w:r>
            <w:r w:rsidR="00CB4550" w:rsidRPr="00F94BF0">
              <w:rPr>
                <w:rFonts w:ascii="Courier New" w:hAnsi="Courier New" w:cs="Courier New"/>
                <w:sz w:val="15"/>
                <w:szCs w:val="15"/>
              </w:rPr>
              <w:t>”);</w:t>
            </w:r>
          </w:p>
        </w:tc>
      </w:tr>
      <w:tr w:rsidR="002405F3" w:rsidRPr="0042320D" w14:paraId="5F0C78AD" w14:textId="77777777" w:rsidTr="00E75C6D">
        <w:tc>
          <w:tcPr>
            <w:tcW w:w="2830" w:type="dxa"/>
            <w:tcBorders>
              <w:left w:val="nil"/>
              <w:bottom w:val="single" w:sz="4" w:space="0" w:color="auto"/>
              <w:right w:val="nil"/>
            </w:tcBorders>
            <w:shd w:val="clear" w:color="auto" w:fill="auto"/>
          </w:tcPr>
          <w:p w14:paraId="30AA6729" w14:textId="236B06DB" w:rsidR="002405F3" w:rsidRPr="0042320D" w:rsidRDefault="0098788B" w:rsidP="002925CA">
            <w:pPr>
              <w:tabs>
                <w:tab w:val="left" w:pos="4820"/>
              </w:tabs>
              <w:spacing w:line="276" w:lineRule="auto"/>
              <w:rPr>
                <w:b/>
                <w:sz w:val="14"/>
                <w:szCs w:val="14"/>
              </w:rPr>
            </w:pPr>
            <w:r w:rsidRPr="005C6864">
              <w:rPr>
                <w:b/>
                <w:szCs w:val="14"/>
              </w:rPr>
              <w:t>uart_receive</w:t>
            </w:r>
            <w:r w:rsidR="002405F3" w:rsidRPr="005C6864">
              <w:rPr>
                <w:b/>
                <w:szCs w:val="14"/>
              </w:rPr>
              <w:t>()</w:t>
            </w:r>
          </w:p>
        </w:tc>
        <w:tc>
          <w:tcPr>
            <w:tcW w:w="12299" w:type="dxa"/>
            <w:tcBorders>
              <w:left w:val="nil"/>
              <w:bottom w:val="single" w:sz="4" w:space="0" w:color="auto"/>
              <w:right w:val="nil"/>
            </w:tcBorders>
            <w:shd w:val="clear" w:color="auto" w:fill="auto"/>
            <w:vAlign w:val="center"/>
          </w:tcPr>
          <w:p w14:paraId="55BD5605" w14:textId="77777777" w:rsidR="009C48BA" w:rsidRPr="003D034E" w:rsidRDefault="009C48BA" w:rsidP="009C48BA">
            <w:pPr>
              <w:tabs>
                <w:tab w:val="left" w:pos="4820"/>
              </w:tabs>
              <w:spacing w:line="276" w:lineRule="auto"/>
              <w:rPr>
                <w:rFonts w:cs="Courier New"/>
                <w:b/>
                <w:sz w:val="10"/>
                <w:szCs w:val="10"/>
              </w:rPr>
            </w:pPr>
          </w:p>
          <w:p w14:paraId="167D1540" w14:textId="3A516943" w:rsidR="009C48BA" w:rsidRDefault="0098788B" w:rsidP="009C48BA">
            <w:pPr>
              <w:tabs>
                <w:tab w:val="left" w:pos="4820"/>
              </w:tabs>
              <w:spacing w:line="276" w:lineRule="auto"/>
              <w:rPr>
                <w:rFonts w:cs="Courier New"/>
                <w:b/>
                <w:sz w:val="16"/>
              </w:rPr>
            </w:pPr>
            <w:r w:rsidRPr="0098788B">
              <w:rPr>
                <w:rFonts w:cs="Courier New"/>
                <w:b/>
                <w:sz w:val="16"/>
              </w:rPr>
              <w:t>uart_receive (data_value, msg, clk, rx, terminate_loop, [config, [scope, [msg_id_panel, [proc_name]]]])</w:t>
            </w:r>
          </w:p>
          <w:p w14:paraId="603FF5FF" w14:textId="77777777" w:rsidR="0098788B" w:rsidRPr="003D034E" w:rsidRDefault="0098788B" w:rsidP="009C48BA">
            <w:pPr>
              <w:tabs>
                <w:tab w:val="left" w:pos="4820"/>
              </w:tabs>
              <w:spacing w:line="276" w:lineRule="auto"/>
              <w:rPr>
                <w:sz w:val="10"/>
                <w:szCs w:val="10"/>
              </w:rPr>
            </w:pPr>
          </w:p>
          <w:p w14:paraId="2AD6777A" w14:textId="115ED8F4" w:rsidR="006F66AF" w:rsidRDefault="0098788B" w:rsidP="009C48BA">
            <w:pPr>
              <w:tabs>
                <w:tab w:val="left" w:pos="4820"/>
              </w:tabs>
              <w:spacing w:line="276" w:lineRule="auto"/>
              <w:rPr>
                <w:sz w:val="15"/>
                <w:szCs w:val="15"/>
              </w:rPr>
            </w:pPr>
            <w:r>
              <w:rPr>
                <w:sz w:val="15"/>
                <w:szCs w:val="15"/>
              </w:rPr>
              <w:t>The uart_receive</w:t>
            </w:r>
            <w:r w:rsidR="009C48BA" w:rsidRPr="002A494A">
              <w:rPr>
                <w:sz w:val="15"/>
                <w:szCs w:val="15"/>
              </w:rPr>
              <w:t xml:space="preserve">() procedure </w:t>
            </w:r>
            <w:r w:rsidR="000E29A4">
              <w:rPr>
                <w:sz w:val="15"/>
                <w:szCs w:val="15"/>
              </w:rPr>
              <w:t>receives</w:t>
            </w:r>
            <w:r w:rsidR="009C48BA" w:rsidRPr="002A494A">
              <w:rPr>
                <w:sz w:val="15"/>
                <w:szCs w:val="15"/>
              </w:rPr>
              <w:t xml:space="preserve"> data from the DUT at the given address, using the </w:t>
            </w:r>
            <w:r>
              <w:rPr>
                <w:sz w:val="15"/>
                <w:szCs w:val="15"/>
              </w:rPr>
              <w:t>UART</w:t>
            </w:r>
            <w:r w:rsidR="009C48BA" w:rsidRPr="002A494A">
              <w:rPr>
                <w:sz w:val="15"/>
                <w:szCs w:val="15"/>
              </w:rPr>
              <w:t xml:space="preserve"> protocol. For protocol details, </w:t>
            </w:r>
            <w:r w:rsidR="00604A65" w:rsidRPr="002A494A">
              <w:rPr>
                <w:sz w:val="15"/>
                <w:szCs w:val="15"/>
              </w:rPr>
              <w:t xml:space="preserve">see the </w:t>
            </w:r>
            <w:r>
              <w:rPr>
                <w:sz w:val="15"/>
                <w:szCs w:val="15"/>
              </w:rPr>
              <w:t>UART</w:t>
            </w:r>
            <w:r w:rsidR="006F66AF">
              <w:rPr>
                <w:sz w:val="15"/>
                <w:szCs w:val="15"/>
              </w:rPr>
              <w:t xml:space="preserve"> specification. When called, the uart_receive </w:t>
            </w:r>
            <w:r w:rsidR="000E29A4">
              <w:rPr>
                <w:sz w:val="15"/>
                <w:szCs w:val="15"/>
              </w:rPr>
              <w:t>procedure</w:t>
            </w:r>
            <w:r w:rsidR="006F66AF">
              <w:rPr>
                <w:sz w:val="15"/>
                <w:szCs w:val="15"/>
              </w:rPr>
              <w:t xml:space="preserve"> will wait for the start bit to be present on the rx line. The initial wait for the start bit will be terminated if one of the following occurs:</w:t>
            </w:r>
          </w:p>
          <w:p w14:paraId="79E414F5" w14:textId="55B68E19" w:rsidR="006F66AF" w:rsidRDefault="006F66AF" w:rsidP="006F66AF">
            <w:pPr>
              <w:pStyle w:val="Listeavsnitt"/>
              <w:numPr>
                <w:ilvl w:val="0"/>
                <w:numId w:val="14"/>
              </w:numPr>
              <w:tabs>
                <w:tab w:val="left" w:pos="4820"/>
              </w:tabs>
              <w:spacing w:line="276" w:lineRule="auto"/>
              <w:rPr>
                <w:sz w:val="15"/>
                <w:szCs w:val="15"/>
              </w:rPr>
            </w:pPr>
            <w:r>
              <w:rPr>
                <w:sz w:val="15"/>
                <w:szCs w:val="15"/>
              </w:rPr>
              <w:t>The start bit is present on the rx line.</w:t>
            </w:r>
          </w:p>
          <w:p w14:paraId="7373F9C2" w14:textId="3C8AD908" w:rsidR="006F66AF" w:rsidRDefault="006F66AF" w:rsidP="006F66AF">
            <w:pPr>
              <w:pStyle w:val="Listeavsnitt"/>
              <w:numPr>
                <w:ilvl w:val="0"/>
                <w:numId w:val="14"/>
              </w:numPr>
              <w:tabs>
                <w:tab w:val="left" w:pos="4820"/>
              </w:tabs>
              <w:spacing w:line="276" w:lineRule="auto"/>
              <w:rPr>
                <w:sz w:val="15"/>
                <w:szCs w:val="15"/>
              </w:rPr>
            </w:pPr>
            <w:r>
              <w:rPr>
                <w:sz w:val="15"/>
                <w:szCs w:val="15"/>
              </w:rPr>
              <w:t>The ter</w:t>
            </w:r>
            <w:r w:rsidR="000E29A4">
              <w:rPr>
                <w:sz w:val="15"/>
                <w:szCs w:val="15"/>
              </w:rPr>
              <w:t>minate_loop flag is set to ‘1’.</w:t>
            </w:r>
          </w:p>
          <w:p w14:paraId="546F0286" w14:textId="77777777" w:rsidR="000E29A4" w:rsidRDefault="006F66AF" w:rsidP="000E29A4">
            <w:pPr>
              <w:pStyle w:val="Listeavsnitt"/>
              <w:numPr>
                <w:ilvl w:val="0"/>
                <w:numId w:val="14"/>
              </w:numPr>
              <w:tabs>
                <w:tab w:val="left" w:pos="4820"/>
              </w:tabs>
              <w:spacing w:line="276" w:lineRule="auto"/>
              <w:rPr>
                <w:sz w:val="15"/>
                <w:szCs w:val="15"/>
              </w:rPr>
            </w:pPr>
            <w:r>
              <w:rPr>
                <w:sz w:val="15"/>
                <w:szCs w:val="15"/>
              </w:rPr>
              <w:t>The number of clock cycles waited for the start bit exceeds ‘</w:t>
            </w:r>
            <w:r w:rsidRPr="006F66AF">
              <w:rPr>
                <w:sz w:val="15"/>
                <w:szCs w:val="15"/>
              </w:rPr>
              <w:t>config.max_wait_cycles</w:t>
            </w:r>
            <w:r>
              <w:rPr>
                <w:sz w:val="15"/>
                <w:szCs w:val="15"/>
              </w:rPr>
              <w:t>’ clock cycles.</w:t>
            </w:r>
          </w:p>
          <w:p w14:paraId="45FC235E" w14:textId="073DA39F" w:rsidR="006F66AF" w:rsidRPr="002A494A" w:rsidRDefault="006F66AF" w:rsidP="00F94BF0">
            <w:pPr>
              <w:tabs>
                <w:tab w:val="left" w:pos="4820"/>
              </w:tabs>
              <w:spacing w:line="276" w:lineRule="auto"/>
              <w:ind w:left="360"/>
              <w:rPr>
                <w:sz w:val="15"/>
                <w:szCs w:val="15"/>
              </w:rPr>
            </w:pPr>
            <w:r w:rsidRPr="000E29A4">
              <w:rPr>
                <w:sz w:val="15"/>
                <w:szCs w:val="15"/>
              </w:rPr>
              <w:t>Once all the bits have been received according to the UART specification, the parity and stop bit are checked. If correct, t</w:t>
            </w:r>
            <w:r w:rsidR="00604A65" w:rsidRPr="000E29A4">
              <w:rPr>
                <w:sz w:val="15"/>
                <w:szCs w:val="15"/>
              </w:rPr>
              <w:t xml:space="preserve">he read data is placed on the output ‘data_value’ </w:t>
            </w:r>
            <w:r w:rsidR="00B36225" w:rsidRPr="000E29A4">
              <w:rPr>
                <w:sz w:val="15"/>
                <w:szCs w:val="15"/>
              </w:rPr>
              <w:t>and the procedure returns</w:t>
            </w:r>
            <w:r w:rsidR="00604A65" w:rsidRPr="000E29A4">
              <w:rPr>
                <w:sz w:val="15"/>
                <w:szCs w:val="15"/>
              </w:rPr>
              <w:t>.</w:t>
            </w:r>
          </w:p>
          <w:p w14:paraId="21FD3399" w14:textId="6C6A43BA"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6F66AF">
              <w:rPr>
                <w:sz w:val="15"/>
                <w:szCs w:val="15"/>
              </w:rPr>
              <w:t>UART</w:t>
            </w:r>
            <w:r w:rsidRPr="002A494A">
              <w:rPr>
                <w:sz w:val="15"/>
                <w:szCs w:val="15"/>
              </w:rPr>
              <w:t xml:space="preserve"> BFM”)</w:t>
            </w:r>
          </w:p>
          <w:p w14:paraId="09B1400A" w14:textId="77777777"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6FF26FBC" w14:textId="68AE27D8" w:rsidR="00604A65" w:rsidRPr="002A494A"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0E29A4">
              <w:rPr>
                <w:sz w:val="15"/>
                <w:szCs w:val="15"/>
              </w:rPr>
              <w:t>UART</w:t>
            </w:r>
            <w:r w:rsidR="006672C2">
              <w:rPr>
                <w:sz w:val="15"/>
                <w:szCs w:val="15"/>
              </w:rPr>
              <w:t>_</w:t>
            </w:r>
            <w:r w:rsidRPr="002A494A">
              <w:rPr>
                <w:sz w:val="15"/>
                <w:szCs w:val="15"/>
              </w:rPr>
              <w:t xml:space="preserve">BFM_CONFIG_DEFAULT, see table on the first page. </w:t>
            </w:r>
          </w:p>
          <w:p w14:paraId="67151AD7" w14:textId="2EFCF09F" w:rsidR="00604A65" w:rsidRDefault="00604A65" w:rsidP="00604A65">
            <w:pPr>
              <w:pStyle w:val="Listeavsnitt"/>
              <w:numPr>
                <w:ilvl w:val="0"/>
                <w:numId w:val="11"/>
              </w:numPr>
              <w:tabs>
                <w:tab w:val="left" w:pos="4820"/>
              </w:tabs>
              <w:spacing w:line="276" w:lineRule="auto"/>
              <w:rPr>
                <w:sz w:val="15"/>
                <w:szCs w:val="15"/>
              </w:rPr>
            </w:pPr>
            <w:r w:rsidRPr="002A494A">
              <w:rPr>
                <w:sz w:val="15"/>
                <w:szCs w:val="15"/>
              </w:rPr>
              <w:t>The default value of proc_name is “</w:t>
            </w:r>
            <w:r w:rsidR="006F66AF">
              <w:rPr>
                <w:sz w:val="15"/>
                <w:szCs w:val="15"/>
              </w:rPr>
              <w:t>uart_receive</w:t>
            </w:r>
            <w:r w:rsidRPr="002A494A">
              <w:rPr>
                <w:sz w:val="15"/>
                <w:szCs w:val="15"/>
              </w:rPr>
              <w:t xml:space="preserve">”. This argument is intended to be used internally, when procedure is called by </w:t>
            </w:r>
            <w:r w:rsidR="006F66AF">
              <w:rPr>
                <w:sz w:val="15"/>
                <w:szCs w:val="15"/>
              </w:rPr>
              <w:t>uart</w:t>
            </w:r>
            <w:r w:rsidRPr="002A494A">
              <w:rPr>
                <w:sz w:val="15"/>
                <w:szCs w:val="15"/>
              </w:rPr>
              <w:t>_</w:t>
            </w:r>
            <w:r w:rsidR="006F66AF">
              <w:rPr>
                <w:sz w:val="15"/>
                <w:szCs w:val="15"/>
              </w:rPr>
              <w:t>expect</w:t>
            </w:r>
            <w:r w:rsidRPr="002A494A">
              <w:rPr>
                <w:sz w:val="15"/>
                <w:szCs w:val="15"/>
              </w:rPr>
              <w:t>().</w:t>
            </w:r>
          </w:p>
          <w:p w14:paraId="03D30A7A" w14:textId="52217BB0" w:rsidR="009C48BA" w:rsidRDefault="00604A65" w:rsidP="002925CA">
            <w:pPr>
              <w:pStyle w:val="Listeavsnitt"/>
              <w:numPr>
                <w:ilvl w:val="0"/>
                <w:numId w:val="11"/>
              </w:numPr>
              <w:tabs>
                <w:tab w:val="left" w:pos="4820"/>
              </w:tabs>
              <w:spacing w:line="276" w:lineRule="auto"/>
              <w:rPr>
                <w:sz w:val="15"/>
                <w:szCs w:val="15"/>
              </w:rPr>
            </w:pPr>
            <w:r w:rsidRPr="002A494A">
              <w:rPr>
                <w:sz w:val="15"/>
                <w:szCs w:val="15"/>
              </w:rPr>
              <w:t xml:space="preserve">A log message is written if ID_BFM ID is enabled for the specified message ID panel. This will only occur if the argument proc_name is left unchanged. </w:t>
            </w:r>
          </w:p>
          <w:p w14:paraId="699301BA" w14:textId="77777777" w:rsidR="00F94BF0" w:rsidRPr="003D034E" w:rsidRDefault="00F94BF0" w:rsidP="00F94BF0">
            <w:pPr>
              <w:tabs>
                <w:tab w:val="left" w:pos="4820"/>
              </w:tabs>
              <w:spacing w:line="276" w:lineRule="auto"/>
              <w:rPr>
                <w:sz w:val="6"/>
                <w:szCs w:val="6"/>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6C0049ED" w:rsidR="00604A65" w:rsidRPr="002A494A" w:rsidRDefault="00B36225" w:rsidP="00FF7C8C">
            <w:pPr>
              <w:pStyle w:val="Listeavsnitt"/>
              <w:numPr>
                <w:ilvl w:val="0"/>
                <w:numId w:val="13"/>
              </w:numPr>
              <w:tabs>
                <w:tab w:val="left" w:pos="4820"/>
              </w:tabs>
              <w:spacing w:line="276" w:lineRule="auto"/>
              <w:rPr>
                <w:sz w:val="15"/>
                <w:szCs w:val="15"/>
              </w:rPr>
            </w:pPr>
            <w:r>
              <w:rPr>
                <w:sz w:val="15"/>
                <w:szCs w:val="15"/>
              </w:rPr>
              <w:t>timeout occurs</w:t>
            </w:r>
            <w:r w:rsidR="00FF7C8C">
              <w:rPr>
                <w:sz w:val="15"/>
                <w:szCs w:val="15"/>
              </w:rPr>
              <w:t>, i.e. start bit does not occur within ‘config.max_wait_cycles’ clock cycles</w:t>
            </w:r>
            <w:r>
              <w:rPr>
                <w:sz w:val="15"/>
                <w:szCs w:val="15"/>
              </w:rPr>
              <w:t xml:space="preserve"> (alert level: </w:t>
            </w:r>
            <w:r w:rsidR="00FF7C8C">
              <w:rPr>
                <w:sz w:val="15"/>
                <w:szCs w:val="15"/>
              </w:rPr>
              <w:t>‘</w:t>
            </w:r>
            <w:r w:rsidR="00FF7C8C" w:rsidRPr="00FF7C8C">
              <w:rPr>
                <w:sz w:val="15"/>
                <w:szCs w:val="15"/>
              </w:rPr>
              <w:t>config.max_wait_cycles_severity</w:t>
            </w:r>
            <w:r w:rsidR="00FF7C8C">
              <w:rPr>
                <w:sz w:val="15"/>
                <w:szCs w:val="15"/>
              </w:rPr>
              <w:t>’</w:t>
            </w:r>
            <w:r w:rsidR="00604A65" w:rsidRPr="002A494A">
              <w:rPr>
                <w:sz w:val="15"/>
                <w:szCs w:val="15"/>
              </w:rPr>
              <w:t>)</w:t>
            </w:r>
          </w:p>
          <w:p w14:paraId="4F0F3FF5" w14:textId="3770B7F5" w:rsidR="00604A65" w:rsidRPr="002A494A" w:rsidRDefault="00B36225" w:rsidP="00604A65">
            <w:pPr>
              <w:pStyle w:val="Listeavsnitt"/>
              <w:numPr>
                <w:ilvl w:val="0"/>
                <w:numId w:val="13"/>
              </w:numPr>
              <w:tabs>
                <w:tab w:val="left" w:pos="4820"/>
              </w:tabs>
              <w:spacing w:line="276" w:lineRule="auto"/>
              <w:rPr>
                <w:sz w:val="15"/>
                <w:szCs w:val="15"/>
              </w:rPr>
            </w:pPr>
            <w:r>
              <w:rPr>
                <w:sz w:val="15"/>
                <w:szCs w:val="15"/>
              </w:rPr>
              <w:t>terminate_loop</w:t>
            </w:r>
            <w:r w:rsidR="00604A65" w:rsidRPr="002A494A">
              <w:rPr>
                <w:sz w:val="15"/>
                <w:szCs w:val="15"/>
              </w:rPr>
              <w:t xml:space="preserve"> </w:t>
            </w:r>
            <w:r>
              <w:rPr>
                <w:sz w:val="15"/>
                <w:szCs w:val="15"/>
              </w:rPr>
              <w:t xml:space="preserve">is set to ‘1’ </w:t>
            </w:r>
            <w:r w:rsidR="00604A65" w:rsidRPr="002A494A">
              <w:rPr>
                <w:sz w:val="15"/>
                <w:szCs w:val="15"/>
              </w:rPr>
              <w:t xml:space="preserve">(alert level: </w:t>
            </w:r>
            <w:r>
              <w:rPr>
                <w:sz w:val="15"/>
                <w:szCs w:val="15"/>
              </w:rPr>
              <w:t>WARNING</w:t>
            </w:r>
            <w:r w:rsidR="00604A65" w:rsidRPr="002A494A">
              <w:rPr>
                <w:sz w:val="15"/>
                <w:szCs w:val="15"/>
              </w:rPr>
              <w:t>)</w:t>
            </w:r>
          </w:p>
          <w:p w14:paraId="17156FE0" w14:textId="2D1EA3C2" w:rsidR="00604A65" w:rsidRDefault="000E29A4" w:rsidP="00B36225">
            <w:pPr>
              <w:pStyle w:val="Listeavsnitt"/>
              <w:numPr>
                <w:ilvl w:val="0"/>
                <w:numId w:val="13"/>
              </w:numPr>
              <w:tabs>
                <w:tab w:val="left" w:pos="4820"/>
              </w:tabs>
              <w:spacing w:line="276" w:lineRule="auto"/>
              <w:rPr>
                <w:sz w:val="15"/>
                <w:szCs w:val="15"/>
              </w:rPr>
            </w:pPr>
            <w:r>
              <w:rPr>
                <w:sz w:val="15"/>
                <w:szCs w:val="15"/>
              </w:rPr>
              <w:t xml:space="preserve">expected </w:t>
            </w:r>
            <w:r w:rsidR="00B36225">
              <w:rPr>
                <w:sz w:val="15"/>
                <w:szCs w:val="15"/>
              </w:rPr>
              <w:t>stop_bit does not match received stop bit(s) (alert level: ERROR)</w:t>
            </w:r>
          </w:p>
          <w:p w14:paraId="0FBE1521" w14:textId="456363E3" w:rsidR="00E37B08" w:rsidRDefault="000E29A4" w:rsidP="00E37B08">
            <w:pPr>
              <w:pStyle w:val="Listeavsnitt"/>
              <w:numPr>
                <w:ilvl w:val="0"/>
                <w:numId w:val="13"/>
              </w:numPr>
              <w:tabs>
                <w:tab w:val="left" w:pos="4820"/>
              </w:tabs>
              <w:spacing w:line="276" w:lineRule="auto"/>
              <w:rPr>
                <w:sz w:val="15"/>
                <w:szCs w:val="15"/>
              </w:rPr>
            </w:pPr>
            <w:r>
              <w:rPr>
                <w:sz w:val="15"/>
                <w:szCs w:val="15"/>
              </w:rPr>
              <w:t xml:space="preserve">Calculated parity ‘config.parity’ </w:t>
            </w:r>
            <w:r w:rsidR="00B36225">
              <w:rPr>
                <w:sz w:val="15"/>
                <w:szCs w:val="15"/>
              </w:rPr>
              <w:t xml:space="preserve">does not match </w:t>
            </w:r>
            <w:r>
              <w:rPr>
                <w:sz w:val="15"/>
                <w:szCs w:val="15"/>
              </w:rPr>
              <w:t xml:space="preserve">received parity </w:t>
            </w:r>
            <w:r w:rsidR="00B36225">
              <w:rPr>
                <w:sz w:val="15"/>
                <w:szCs w:val="15"/>
              </w:rPr>
              <w:t>(alert level: ERROR)</w:t>
            </w:r>
          </w:p>
          <w:p w14:paraId="10FBCC77" w14:textId="77777777" w:rsidR="00F94BF0" w:rsidRPr="003D034E" w:rsidRDefault="00F94BF0" w:rsidP="00F94BF0">
            <w:pPr>
              <w:pStyle w:val="Listeavsnitt"/>
              <w:tabs>
                <w:tab w:val="left" w:pos="4820"/>
              </w:tabs>
              <w:spacing w:line="276" w:lineRule="auto"/>
              <w:ind w:left="360"/>
              <w:rPr>
                <w:sz w:val="6"/>
                <w:szCs w:val="6"/>
              </w:rPr>
            </w:pPr>
          </w:p>
          <w:p w14:paraId="4D10B67E" w14:textId="5E5A8D83"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F94BF0">
              <w:rPr>
                <w:rFonts w:cs="Helvetica"/>
                <w:bCs/>
                <w:sz w:val="15"/>
                <w:szCs w:val="15"/>
              </w:rPr>
              <w:t>s:</w:t>
            </w:r>
          </w:p>
          <w:p w14:paraId="596B6BB5" w14:textId="2BD411CC" w:rsidR="00B36225" w:rsidRPr="00F94BF0" w:rsidRDefault="00F94BF0" w:rsidP="00F94BF0">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B66FAE"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w:t>
            </w:r>
          </w:p>
          <w:p w14:paraId="7D6D193A" w14:textId="0DD0A0EB" w:rsidR="00E37B08" w:rsidRPr="00F94BF0" w:rsidRDefault="00F94BF0" w:rsidP="00E37B08">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 clk, rx, terminate_signal, C_UART_BFM_CONFIG_DEFAULT, C_SCOPE, </w:t>
            </w:r>
            <w:r>
              <w:rPr>
                <w:rFonts w:ascii="Courier New" w:hAnsi="Courier New" w:cs="Courier New"/>
                <w:sz w:val="15"/>
                <w:szCs w:val="15"/>
              </w:rPr>
              <w:br/>
              <w:t xml:space="preserve">                 </w:t>
            </w:r>
            <w:r w:rsidR="00B36225" w:rsidRPr="00F94BF0">
              <w:rPr>
                <w:rFonts w:ascii="Courier New" w:hAnsi="Courier New" w:cs="Courier New"/>
                <w:sz w:val="15"/>
                <w:szCs w:val="15"/>
              </w:rPr>
              <w:t>shared_msg_id_panel);</w:t>
            </w:r>
            <w:r w:rsidR="00E37B08" w:rsidRPr="00F94BF0">
              <w:rPr>
                <w:rFonts w:ascii="Courier New" w:hAnsi="Courier New" w:cs="Courier New"/>
                <w:sz w:val="15"/>
                <w:szCs w:val="15"/>
              </w:rPr>
              <w:t xml:space="preserve"> </w:t>
            </w: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FFF4525" w14:textId="22B2F51A" w:rsidR="002405F3" w:rsidRPr="00F94BF0" w:rsidRDefault="00F94BF0" w:rsidP="00B36225">
            <w:pPr>
              <w:tabs>
                <w:tab w:val="left" w:pos="4820"/>
              </w:tabs>
              <w:spacing w:line="276" w:lineRule="auto"/>
              <w:rPr>
                <w:rFonts w:ascii="Courier New" w:hAnsi="Courier New" w:cs="Courier New"/>
                <w:sz w:val="14"/>
                <w:szCs w:val="14"/>
              </w:rPr>
            </w:pPr>
            <w:r>
              <w:rPr>
                <w:rFonts w:ascii="Courier New" w:hAnsi="Courier New" w:cs="Courier New"/>
                <w:sz w:val="15"/>
                <w:szCs w:val="15"/>
              </w:rPr>
              <w:t xml:space="preserve">    </w:t>
            </w:r>
            <w:r w:rsidR="00B36225" w:rsidRPr="00F94BF0">
              <w:rPr>
                <w:rFonts w:ascii="Courier New" w:hAnsi="Courier New" w:cs="Courier New"/>
                <w:sz w:val="15"/>
                <w:szCs w:val="15"/>
              </w:rPr>
              <w:t>uart_receive(v_data_out, “</w:t>
            </w:r>
            <w:r w:rsidR="00591DEA" w:rsidRPr="00F94BF0">
              <w:rPr>
                <w:rFonts w:ascii="Courier New" w:hAnsi="Courier New" w:cs="Courier New"/>
                <w:sz w:val="15"/>
                <w:szCs w:val="15"/>
              </w:rPr>
              <w:t>Receive</w:t>
            </w:r>
            <w:r w:rsidR="00B36225" w:rsidRPr="00F94BF0">
              <w:rPr>
                <w:rFonts w:ascii="Courier New" w:hAnsi="Courier New" w:cs="Courier New"/>
                <w:sz w:val="15"/>
                <w:szCs w:val="15"/>
              </w:rPr>
              <w:t xml:space="preserve"> from Peripheral 1”);</w:t>
            </w:r>
          </w:p>
        </w:tc>
      </w:tr>
      <w:tr w:rsidR="002405F3" w:rsidRPr="0042320D" w14:paraId="70CBA3AA" w14:textId="77777777" w:rsidTr="00E75C6D">
        <w:tc>
          <w:tcPr>
            <w:tcW w:w="2830" w:type="dxa"/>
            <w:tcBorders>
              <w:left w:val="nil"/>
              <w:bottom w:val="nil"/>
              <w:right w:val="nil"/>
            </w:tcBorders>
            <w:shd w:val="clear" w:color="auto" w:fill="auto"/>
          </w:tcPr>
          <w:p w14:paraId="7C7E75B0" w14:textId="13A68B25" w:rsidR="002405F3" w:rsidRPr="005C6864" w:rsidRDefault="002925CA" w:rsidP="005C6864">
            <w:pPr>
              <w:tabs>
                <w:tab w:val="left" w:pos="1524"/>
              </w:tabs>
              <w:spacing w:line="276" w:lineRule="auto"/>
              <w:rPr>
                <w:b/>
                <w:szCs w:val="14"/>
              </w:rPr>
            </w:pPr>
            <w:r w:rsidRPr="005C6864">
              <w:rPr>
                <w:b/>
                <w:szCs w:val="14"/>
              </w:rPr>
              <w:lastRenderedPageBreak/>
              <w:t>uart_expect</w:t>
            </w:r>
            <w:r w:rsidR="002405F3" w:rsidRPr="005C6864">
              <w:rPr>
                <w:b/>
                <w:szCs w:val="14"/>
              </w:rPr>
              <w:t>()</w:t>
            </w:r>
            <w:r w:rsidR="005C6864" w:rsidRPr="005C6864">
              <w:rPr>
                <w:b/>
                <w:szCs w:val="14"/>
              </w:rPr>
              <w:tab/>
            </w:r>
          </w:p>
        </w:tc>
        <w:tc>
          <w:tcPr>
            <w:tcW w:w="12299" w:type="dxa"/>
            <w:tcBorders>
              <w:left w:val="nil"/>
              <w:bottom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480593E3" w14:textId="0F7BF69F" w:rsidR="008D52E5" w:rsidRDefault="002925CA" w:rsidP="002925CA">
            <w:pPr>
              <w:tabs>
                <w:tab w:val="left" w:pos="4820"/>
              </w:tabs>
              <w:spacing w:line="276" w:lineRule="auto"/>
              <w:rPr>
                <w:rFonts w:cs="Courier New"/>
                <w:b/>
                <w:sz w:val="16"/>
              </w:rPr>
            </w:pPr>
            <w:r w:rsidRPr="002925CA">
              <w:rPr>
                <w:rFonts w:cs="Courier New"/>
                <w:b/>
                <w:sz w:val="16"/>
              </w:rPr>
              <w:t>uart_expect (data_exp, max_receptions, timeout, msg, clk, rx, terminate_loop</w:t>
            </w:r>
            <w:r w:rsidR="00B06E23" w:rsidRPr="002925CA">
              <w:rPr>
                <w:rFonts w:cs="Courier New"/>
                <w:b/>
                <w:sz w:val="16"/>
              </w:rPr>
              <w:t xml:space="preserve">, </w:t>
            </w:r>
            <w:r w:rsidR="00B06E23">
              <w:rPr>
                <w:rFonts w:cs="Courier New"/>
                <w:b/>
                <w:sz w:val="16"/>
              </w:rPr>
              <w:t>[</w:t>
            </w:r>
            <w:r w:rsidR="00B06E23" w:rsidRPr="002925CA">
              <w:rPr>
                <w:rFonts w:cs="Courier New"/>
                <w:b/>
                <w:sz w:val="16"/>
              </w:rPr>
              <w:t>alert_level</w:t>
            </w:r>
            <w:r w:rsidRPr="002925CA">
              <w:rPr>
                <w:rFonts w:cs="Courier New"/>
                <w:b/>
                <w:sz w:val="16"/>
              </w:rPr>
              <w:t>, [config, [msg_id_panel, [scope]</w:t>
            </w:r>
            <w:r w:rsidR="00B06E23">
              <w:rPr>
                <w:rFonts w:cs="Courier New"/>
                <w:b/>
                <w:sz w:val="16"/>
              </w:rPr>
              <w:t>]</w:t>
            </w:r>
            <w:r w:rsidRPr="002925CA">
              <w:rPr>
                <w:rFonts w:cs="Courier New"/>
                <w:b/>
                <w:sz w:val="16"/>
              </w:rPr>
              <w:t>]])</w:t>
            </w:r>
          </w:p>
          <w:p w14:paraId="08559A0F" w14:textId="77777777" w:rsidR="002925CA" w:rsidRDefault="002925CA" w:rsidP="002925CA">
            <w:pPr>
              <w:tabs>
                <w:tab w:val="left" w:pos="4820"/>
              </w:tabs>
              <w:spacing w:line="276" w:lineRule="auto"/>
              <w:rPr>
                <w:sz w:val="14"/>
                <w:szCs w:val="14"/>
              </w:rPr>
            </w:pPr>
          </w:p>
          <w:p w14:paraId="5B5B7D78" w14:textId="3247BEB0" w:rsidR="008D52E5" w:rsidRDefault="002925CA" w:rsidP="008D52E5">
            <w:pPr>
              <w:tabs>
                <w:tab w:val="left" w:pos="4820"/>
              </w:tabs>
              <w:spacing w:line="276" w:lineRule="auto"/>
              <w:rPr>
                <w:sz w:val="15"/>
                <w:szCs w:val="15"/>
              </w:rPr>
            </w:pPr>
            <w:r>
              <w:rPr>
                <w:sz w:val="15"/>
                <w:szCs w:val="15"/>
              </w:rPr>
              <w:t>The uart</w:t>
            </w:r>
            <w:r w:rsidR="008D52E5" w:rsidRPr="002A494A">
              <w:rPr>
                <w:sz w:val="15"/>
                <w:szCs w:val="15"/>
              </w:rPr>
              <w:t>_</w:t>
            </w:r>
            <w:r>
              <w:rPr>
                <w:sz w:val="15"/>
                <w:szCs w:val="15"/>
              </w:rPr>
              <w:t>expect</w:t>
            </w:r>
            <w:r w:rsidR="008D52E5" w:rsidRPr="002A494A">
              <w:rPr>
                <w:sz w:val="15"/>
                <w:szCs w:val="15"/>
              </w:rPr>
              <w:t xml:space="preserve">() procedure </w:t>
            </w:r>
            <w:r>
              <w:rPr>
                <w:sz w:val="15"/>
                <w:szCs w:val="15"/>
              </w:rPr>
              <w:t>receives</w:t>
            </w:r>
            <w:r w:rsidR="008D52E5" w:rsidRPr="002A494A">
              <w:rPr>
                <w:sz w:val="15"/>
                <w:szCs w:val="15"/>
              </w:rPr>
              <w:t xml:space="preserve"> data from the DUT </w:t>
            </w:r>
            <w:r>
              <w:rPr>
                <w:sz w:val="15"/>
                <w:szCs w:val="15"/>
              </w:rPr>
              <w:t xml:space="preserve">on the </w:t>
            </w:r>
            <w:r w:rsidR="00591DEA">
              <w:rPr>
                <w:sz w:val="15"/>
                <w:szCs w:val="15"/>
              </w:rPr>
              <w:t xml:space="preserve">BFM </w:t>
            </w:r>
            <w:r>
              <w:rPr>
                <w:sz w:val="15"/>
                <w:szCs w:val="15"/>
              </w:rPr>
              <w:t>rx line</w:t>
            </w:r>
            <w:r w:rsidR="00591DEA">
              <w:rPr>
                <w:sz w:val="15"/>
                <w:szCs w:val="15"/>
              </w:rPr>
              <w:t xml:space="preserve">, using the receive procedure </w:t>
            </w:r>
            <w:r>
              <w:rPr>
                <w:sz w:val="15"/>
                <w:szCs w:val="15"/>
              </w:rPr>
              <w:t>as described in the uart_receive() procedure.</w:t>
            </w:r>
            <w:r w:rsidR="008D52E5" w:rsidRPr="002A494A">
              <w:rPr>
                <w:sz w:val="15"/>
                <w:szCs w:val="15"/>
              </w:rPr>
              <w:t xml:space="preserve"> After </w:t>
            </w:r>
            <w:r>
              <w:rPr>
                <w:sz w:val="15"/>
                <w:szCs w:val="15"/>
              </w:rPr>
              <w:t>receiving</w:t>
            </w:r>
            <w:r w:rsidR="008D52E5" w:rsidRPr="002A494A">
              <w:rPr>
                <w:sz w:val="15"/>
                <w:szCs w:val="15"/>
              </w:rPr>
              <w:t xml:space="preserve"> data from the</w:t>
            </w:r>
            <w:r>
              <w:rPr>
                <w:sz w:val="15"/>
                <w:szCs w:val="15"/>
              </w:rPr>
              <w:t xml:space="preserve"> UART rx line</w:t>
            </w:r>
            <w:r w:rsidR="008D52E5" w:rsidRPr="002A494A">
              <w:rPr>
                <w:sz w:val="15"/>
                <w:szCs w:val="15"/>
              </w:rPr>
              <w:t xml:space="preserve">, the </w:t>
            </w:r>
            <w:r>
              <w:rPr>
                <w:sz w:val="15"/>
                <w:szCs w:val="15"/>
              </w:rPr>
              <w:t>d</w:t>
            </w:r>
            <w:r w:rsidR="008D52E5" w:rsidRPr="002A494A">
              <w:rPr>
                <w:sz w:val="15"/>
                <w:szCs w:val="15"/>
              </w:rPr>
              <w:t>ata is compared with the expected data, ‘data_exp’</w:t>
            </w:r>
            <w:r w:rsidR="00675E2F" w:rsidRPr="002A494A">
              <w:rPr>
                <w:sz w:val="15"/>
                <w:szCs w:val="15"/>
              </w:rPr>
              <w:t>.</w:t>
            </w:r>
            <w:r>
              <w:rPr>
                <w:sz w:val="15"/>
                <w:szCs w:val="15"/>
              </w:rPr>
              <w:t xml:space="preserve"> If the received data does not match the expected data, another </w:t>
            </w:r>
            <w:r w:rsidR="00591DEA">
              <w:rPr>
                <w:sz w:val="15"/>
                <w:szCs w:val="15"/>
              </w:rPr>
              <w:t>uart_receive()</w:t>
            </w:r>
            <w:r>
              <w:rPr>
                <w:sz w:val="15"/>
                <w:szCs w:val="15"/>
              </w:rPr>
              <w:t xml:space="preserve"> procedure will be initiated. This process will repeat until one of the following occurs:</w:t>
            </w:r>
          </w:p>
          <w:p w14:paraId="022D3EBE" w14:textId="48BD4291" w:rsidR="002925CA" w:rsidRDefault="002925CA" w:rsidP="002925CA">
            <w:pPr>
              <w:pStyle w:val="Listeavsnitt"/>
              <w:numPr>
                <w:ilvl w:val="0"/>
                <w:numId w:val="15"/>
              </w:numPr>
              <w:tabs>
                <w:tab w:val="left" w:pos="4820"/>
              </w:tabs>
              <w:spacing w:line="276" w:lineRule="auto"/>
              <w:rPr>
                <w:sz w:val="15"/>
                <w:szCs w:val="15"/>
              </w:rPr>
            </w:pPr>
            <w:r>
              <w:rPr>
                <w:sz w:val="15"/>
                <w:szCs w:val="15"/>
              </w:rPr>
              <w:t>The received data matches the expected data.</w:t>
            </w:r>
          </w:p>
          <w:p w14:paraId="3DFB34D0" w14:textId="77777777" w:rsidR="002925CA" w:rsidRDefault="002925CA" w:rsidP="002925CA">
            <w:pPr>
              <w:pStyle w:val="Listeavsnitt"/>
              <w:numPr>
                <w:ilvl w:val="0"/>
                <w:numId w:val="15"/>
              </w:numPr>
              <w:tabs>
                <w:tab w:val="left" w:pos="4820"/>
              </w:tabs>
              <w:spacing w:line="276" w:lineRule="auto"/>
              <w:rPr>
                <w:sz w:val="15"/>
                <w:szCs w:val="15"/>
              </w:rPr>
            </w:pPr>
            <w:r>
              <w:rPr>
                <w:sz w:val="15"/>
                <w:szCs w:val="15"/>
              </w:rPr>
              <w:t>A timeout occurs.</w:t>
            </w:r>
          </w:p>
          <w:p w14:paraId="6F5AFBDF" w14:textId="1CB78D87" w:rsidR="002925CA" w:rsidRDefault="002925CA" w:rsidP="002925CA">
            <w:pPr>
              <w:pStyle w:val="Listeavsnitt"/>
              <w:numPr>
                <w:ilvl w:val="0"/>
                <w:numId w:val="15"/>
              </w:numPr>
              <w:tabs>
                <w:tab w:val="left" w:pos="4820"/>
              </w:tabs>
              <w:spacing w:line="276" w:lineRule="auto"/>
              <w:rPr>
                <w:sz w:val="15"/>
                <w:szCs w:val="15"/>
              </w:rPr>
            </w:pPr>
            <w:r>
              <w:rPr>
                <w:sz w:val="15"/>
                <w:szCs w:val="15"/>
              </w:rPr>
              <w:t>The process has repeated ‘max_receptions’ number of times.</w:t>
            </w:r>
          </w:p>
          <w:p w14:paraId="1FAF9C4E" w14:textId="03400E8B" w:rsidR="002925CA" w:rsidRPr="002925CA" w:rsidRDefault="002925CA" w:rsidP="002925CA">
            <w:pPr>
              <w:pStyle w:val="Listeavsnitt"/>
              <w:numPr>
                <w:ilvl w:val="0"/>
                <w:numId w:val="15"/>
              </w:numPr>
              <w:tabs>
                <w:tab w:val="left" w:pos="4820"/>
              </w:tabs>
              <w:spacing w:line="276" w:lineRule="auto"/>
              <w:rPr>
                <w:sz w:val="15"/>
                <w:szCs w:val="15"/>
              </w:rPr>
            </w:pPr>
            <w:r>
              <w:rPr>
                <w:sz w:val="15"/>
                <w:szCs w:val="15"/>
              </w:rPr>
              <w:t>The ‘terminate_loop’ signal is set to ‘1’.</w:t>
            </w:r>
          </w:p>
          <w:p w14:paraId="7CFF10F8" w14:textId="77777777" w:rsidR="002925CA" w:rsidRPr="002A494A" w:rsidRDefault="002925CA" w:rsidP="008D52E5">
            <w:pPr>
              <w:tabs>
                <w:tab w:val="left" w:pos="4820"/>
              </w:tabs>
              <w:spacing w:line="276" w:lineRule="auto"/>
              <w:rPr>
                <w:sz w:val="15"/>
                <w:szCs w:val="15"/>
              </w:rPr>
            </w:pPr>
          </w:p>
          <w:p w14:paraId="6858823F" w14:textId="15C95C8F" w:rsidR="00E34D20" w:rsidRPr="002A494A" w:rsidRDefault="00E34D20" w:rsidP="00E34D20">
            <w:pPr>
              <w:pStyle w:val="Listeavsnitt"/>
              <w:numPr>
                <w:ilvl w:val="0"/>
                <w:numId w:val="11"/>
              </w:numPr>
              <w:tabs>
                <w:tab w:val="left" w:pos="4820"/>
              </w:tabs>
              <w:spacing w:line="276" w:lineRule="auto"/>
              <w:rPr>
                <w:sz w:val="15"/>
                <w:szCs w:val="15"/>
              </w:rPr>
            </w:pPr>
            <w:r w:rsidRPr="002A494A">
              <w:rPr>
                <w:sz w:val="15"/>
                <w:szCs w:val="15"/>
              </w:rPr>
              <w:t xml:space="preserve">The default value of </w:t>
            </w:r>
            <w:r>
              <w:rPr>
                <w:sz w:val="15"/>
                <w:szCs w:val="15"/>
              </w:rPr>
              <w:t>alert_level</w:t>
            </w:r>
            <w:r w:rsidRPr="002A494A">
              <w:rPr>
                <w:sz w:val="15"/>
                <w:szCs w:val="15"/>
              </w:rPr>
              <w:t xml:space="preserve"> is</w:t>
            </w:r>
            <w:r>
              <w:rPr>
                <w:sz w:val="15"/>
                <w:szCs w:val="15"/>
              </w:rPr>
              <w:t xml:space="preserve"> ERROR</w:t>
            </w:r>
          </w:p>
          <w:p w14:paraId="5B01D511" w14:textId="5375925A"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scope is C_SCOPE (“</w:t>
            </w:r>
            <w:r w:rsidR="002925CA">
              <w:rPr>
                <w:sz w:val="15"/>
                <w:szCs w:val="15"/>
              </w:rPr>
              <w:t>UART</w:t>
            </w:r>
            <w:r w:rsidRPr="002A494A">
              <w:rPr>
                <w:sz w:val="15"/>
                <w:szCs w:val="15"/>
              </w:rPr>
              <w:t xml:space="preserve"> BFM”)</w:t>
            </w:r>
          </w:p>
          <w:p w14:paraId="7057C9A2" w14:textId="77777777" w:rsidR="00675E2F" w:rsidRPr="002A494A"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msg_id_panel is shared_msg_id_panel, defined in UVVM_Util.</w:t>
            </w:r>
          </w:p>
          <w:p w14:paraId="7C4A3D42" w14:textId="55CBC5DA" w:rsidR="00675E2F" w:rsidRDefault="00675E2F" w:rsidP="00675E2F">
            <w:pPr>
              <w:pStyle w:val="Listeavsnitt"/>
              <w:numPr>
                <w:ilvl w:val="0"/>
                <w:numId w:val="11"/>
              </w:numPr>
              <w:tabs>
                <w:tab w:val="left" w:pos="4820"/>
              </w:tabs>
              <w:spacing w:line="276" w:lineRule="auto"/>
              <w:rPr>
                <w:sz w:val="15"/>
                <w:szCs w:val="15"/>
              </w:rPr>
            </w:pPr>
            <w:r w:rsidRPr="002A494A">
              <w:rPr>
                <w:sz w:val="15"/>
                <w:szCs w:val="15"/>
              </w:rPr>
              <w:t>The default value of config is C_</w:t>
            </w:r>
            <w:r w:rsidR="002925CA">
              <w:rPr>
                <w:sz w:val="15"/>
                <w:szCs w:val="15"/>
              </w:rPr>
              <w:t>UART</w:t>
            </w:r>
            <w:r w:rsidR="006672C2">
              <w:rPr>
                <w:sz w:val="15"/>
                <w:szCs w:val="15"/>
              </w:rPr>
              <w:t>_</w:t>
            </w:r>
            <w:r w:rsidRPr="002A494A">
              <w:rPr>
                <w:sz w:val="15"/>
                <w:szCs w:val="15"/>
              </w:rPr>
              <w:t xml:space="preserve">BFM_CONFIG_DEFAULT, see table on the first page. </w:t>
            </w:r>
          </w:p>
          <w:p w14:paraId="55C8D5FD" w14:textId="27B7C22B" w:rsidR="002925CA" w:rsidRPr="002A494A" w:rsidRDefault="002925CA" w:rsidP="00675E2F">
            <w:pPr>
              <w:pStyle w:val="Listeavsnitt"/>
              <w:numPr>
                <w:ilvl w:val="0"/>
                <w:numId w:val="11"/>
              </w:numPr>
              <w:tabs>
                <w:tab w:val="left" w:pos="4820"/>
              </w:tabs>
              <w:spacing w:line="276" w:lineRule="auto"/>
              <w:rPr>
                <w:sz w:val="15"/>
                <w:szCs w:val="15"/>
              </w:rPr>
            </w:pPr>
            <w:r>
              <w:rPr>
                <w:sz w:val="15"/>
                <w:szCs w:val="15"/>
              </w:rPr>
              <w:t xml:space="preserve">A log message with </w:t>
            </w:r>
            <w:r w:rsidR="00294180">
              <w:rPr>
                <w:sz w:val="15"/>
                <w:szCs w:val="15"/>
              </w:rPr>
              <w:t xml:space="preserve">ID </w:t>
            </w:r>
            <w:r>
              <w:rPr>
                <w:sz w:val="15"/>
                <w:szCs w:val="15"/>
              </w:rPr>
              <w:t>ID_BFM is issued when the uart_expect procedure starts</w:t>
            </w:r>
          </w:p>
          <w:p w14:paraId="1163A583" w14:textId="484EDFB8"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 xml:space="preserve">If the </w:t>
            </w:r>
            <w:r w:rsidR="002925CA">
              <w:rPr>
                <w:sz w:val="15"/>
                <w:szCs w:val="15"/>
              </w:rPr>
              <w:t>data was received successfully</w:t>
            </w:r>
            <w:r w:rsidRPr="002A494A">
              <w:rPr>
                <w:sz w:val="15"/>
                <w:szCs w:val="15"/>
              </w:rPr>
              <w:t xml:space="preserve">, and the </w:t>
            </w:r>
            <w:r w:rsidR="002925CA">
              <w:rPr>
                <w:sz w:val="15"/>
                <w:szCs w:val="15"/>
              </w:rPr>
              <w:t>received</w:t>
            </w:r>
            <w:r w:rsidRPr="002A494A">
              <w:rPr>
                <w:sz w:val="15"/>
                <w:szCs w:val="15"/>
              </w:rPr>
              <w:t xml:space="preserve"> data matches the expected data, </w:t>
            </w:r>
            <w:r w:rsidR="00591DEA">
              <w:rPr>
                <w:sz w:val="15"/>
                <w:szCs w:val="15"/>
              </w:rPr>
              <w:t>a log message is written with</w:t>
            </w:r>
            <w:r w:rsidR="00294180">
              <w:rPr>
                <w:sz w:val="15"/>
                <w:szCs w:val="15"/>
              </w:rPr>
              <w:t xml:space="preserve"> ID</w:t>
            </w:r>
            <w:r w:rsidR="00591DEA">
              <w:rPr>
                <w:sz w:val="15"/>
                <w:szCs w:val="15"/>
              </w:rPr>
              <w:t xml:space="preserve"> </w:t>
            </w:r>
            <w:r w:rsidR="00294180">
              <w:rPr>
                <w:sz w:val="15"/>
                <w:szCs w:val="15"/>
              </w:rPr>
              <w:t>ID_BFM</w:t>
            </w:r>
            <w:r w:rsidR="00591DEA">
              <w:rPr>
                <w:sz w:val="15"/>
                <w:szCs w:val="15"/>
              </w:rPr>
              <w:t xml:space="preserve"> (if this </w:t>
            </w:r>
            <w:r w:rsidR="00294180">
              <w:rPr>
                <w:sz w:val="15"/>
                <w:szCs w:val="15"/>
              </w:rPr>
              <w:t xml:space="preserve">ID </w:t>
            </w:r>
            <w:r w:rsidRPr="002A494A">
              <w:rPr>
                <w:sz w:val="15"/>
                <w:szCs w:val="15"/>
              </w:rPr>
              <w:t>has been enabled).</w:t>
            </w:r>
          </w:p>
          <w:p w14:paraId="26636084" w14:textId="13837BAC" w:rsidR="00675E2F" w:rsidRPr="002A494A" w:rsidRDefault="00675E2F" w:rsidP="002925CA">
            <w:pPr>
              <w:pStyle w:val="Listeavsnitt"/>
              <w:numPr>
                <w:ilvl w:val="0"/>
                <w:numId w:val="11"/>
              </w:numPr>
              <w:tabs>
                <w:tab w:val="left" w:pos="4820"/>
              </w:tabs>
              <w:spacing w:line="276" w:lineRule="auto"/>
              <w:rPr>
                <w:sz w:val="15"/>
                <w:szCs w:val="15"/>
              </w:rPr>
            </w:pPr>
            <w:r w:rsidRPr="002A494A">
              <w:rPr>
                <w:sz w:val="15"/>
                <w:szCs w:val="15"/>
              </w:rPr>
              <w:t>If the r</w:t>
            </w:r>
            <w:r w:rsidR="00591DEA">
              <w:rPr>
                <w:sz w:val="15"/>
                <w:szCs w:val="15"/>
              </w:rPr>
              <w:t>eceived</w:t>
            </w:r>
            <w:r w:rsidRPr="002A494A">
              <w:rPr>
                <w:sz w:val="15"/>
                <w:szCs w:val="15"/>
              </w:rPr>
              <w:t xml:space="preserve"> data did not match the expected data, an alert with severity ‘alert_level’ will be reported.</w:t>
            </w:r>
          </w:p>
          <w:p w14:paraId="2B3CECF7" w14:textId="77777777" w:rsidR="008D52E5" w:rsidRDefault="008D52E5" w:rsidP="002925CA">
            <w:pPr>
              <w:tabs>
                <w:tab w:val="left" w:pos="4820"/>
              </w:tabs>
              <w:spacing w:line="276" w:lineRule="auto"/>
              <w:rPr>
                <w:sz w:val="15"/>
                <w:szCs w:val="15"/>
              </w:rPr>
            </w:pPr>
          </w:p>
          <w:p w14:paraId="45545887" w14:textId="3083DB59" w:rsidR="002925CA" w:rsidRDefault="002925CA" w:rsidP="002925CA">
            <w:pPr>
              <w:tabs>
                <w:tab w:val="left" w:pos="4820"/>
              </w:tabs>
              <w:spacing w:line="276" w:lineRule="auto"/>
              <w:rPr>
                <w:sz w:val="15"/>
                <w:szCs w:val="15"/>
              </w:rPr>
            </w:pPr>
            <w:r>
              <w:rPr>
                <w:sz w:val="15"/>
                <w:szCs w:val="15"/>
              </w:rPr>
              <w:t xml:space="preserve">This procedure </w:t>
            </w:r>
            <w:r w:rsidR="007F43AE">
              <w:rPr>
                <w:sz w:val="15"/>
                <w:szCs w:val="15"/>
              </w:rPr>
              <w:t>reports an alert if:</w:t>
            </w:r>
          </w:p>
          <w:p w14:paraId="4FD4FB6C" w14:textId="50B562F0" w:rsidR="002925CA" w:rsidRDefault="007F43AE" w:rsidP="002925CA">
            <w:pPr>
              <w:pStyle w:val="Listeavsnitt"/>
              <w:numPr>
                <w:ilvl w:val="0"/>
                <w:numId w:val="11"/>
              </w:numPr>
              <w:tabs>
                <w:tab w:val="left" w:pos="4820"/>
              </w:tabs>
              <w:spacing w:line="276" w:lineRule="auto"/>
              <w:rPr>
                <w:sz w:val="15"/>
                <w:szCs w:val="15"/>
              </w:rPr>
            </w:pPr>
            <w:r>
              <w:rPr>
                <w:sz w:val="15"/>
                <w:szCs w:val="15"/>
              </w:rPr>
              <w:t>‘max_receptions’ and ‘timeout’ are set to 0, which will result in a possible infinite loop (alert_level: ERROR)</w:t>
            </w:r>
          </w:p>
          <w:p w14:paraId="59A16076" w14:textId="55ACC27D"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time set in ‘timeout’ (alert_level: ‘alert_level’)</w:t>
            </w:r>
          </w:p>
          <w:p w14:paraId="24F5E163" w14:textId="29597957" w:rsidR="007F43AE" w:rsidRDefault="007F43AE" w:rsidP="002925CA">
            <w:pPr>
              <w:pStyle w:val="Listeavsnitt"/>
              <w:numPr>
                <w:ilvl w:val="0"/>
                <w:numId w:val="11"/>
              </w:numPr>
              <w:tabs>
                <w:tab w:val="left" w:pos="4820"/>
              </w:tabs>
              <w:spacing w:line="276" w:lineRule="auto"/>
              <w:rPr>
                <w:sz w:val="15"/>
                <w:szCs w:val="15"/>
              </w:rPr>
            </w:pPr>
            <w:r>
              <w:rPr>
                <w:sz w:val="15"/>
                <w:szCs w:val="15"/>
              </w:rPr>
              <w:t>the expected data is not received within the number of received packets set in ‘max_receptions’ (alert_level: ‘alert_level’)</w:t>
            </w:r>
          </w:p>
          <w:p w14:paraId="27426661" w14:textId="1F6A64F1" w:rsidR="004F2092" w:rsidRPr="002925CA" w:rsidRDefault="004F2092" w:rsidP="002925CA">
            <w:pPr>
              <w:pStyle w:val="Listeavsnitt"/>
              <w:numPr>
                <w:ilvl w:val="0"/>
                <w:numId w:val="11"/>
              </w:numPr>
              <w:tabs>
                <w:tab w:val="left" w:pos="4820"/>
              </w:tabs>
              <w:spacing w:line="276" w:lineRule="auto"/>
              <w:rPr>
                <w:sz w:val="15"/>
                <w:szCs w:val="15"/>
              </w:rPr>
            </w:pPr>
            <w:r>
              <w:rPr>
                <w:sz w:val="15"/>
                <w:szCs w:val="15"/>
              </w:rPr>
              <w:t>‘terminate_loop’ is set to ‘1’ (alert_level: WARNING)</w:t>
            </w:r>
          </w:p>
          <w:p w14:paraId="0F297AB0" w14:textId="77777777" w:rsidR="002925CA" w:rsidRPr="002A494A" w:rsidRDefault="002925CA" w:rsidP="002925CA">
            <w:pPr>
              <w:tabs>
                <w:tab w:val="left" w:pos="4820"/>
              </w:tabs>
              <w:spacing w:line="276" w:lineRule="auto"/>
              <w:rPr>
                <w:sz w:val="15"/>
                <w:szCs w:val="15"/>
              </w:rPr>
            </w:pPr>
          </w:p>
          <w:p w14:paraId="3098F7E9" w14:textId="6890DA77"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591DEA">
              <w:rPr>
                <w:sz w:val="15"/>
                <w:szCs w:val="15"/>
              </w:rPr>
              <w:t xml:space="preserve">will </w:t>
            </w:r>
            <w:r w:rsidR="004F2092">
              <w:rPr>
                <w:sz w:val="15"/>
                <w:szCs w:val="15"/>
              </w:rPr>
              <w:t xml:space="preserve">also </w:t>
            </w:r>
            <w:r w:rsidRPr="002A494A">
              <w:rPr>
                <w:sz w:val="15"/>
                <w:szCs w:val="15"/>
              </w:rPr>
              <w:t>report alert</w:t>
            </w:r>
            <w:r w:rsidR="004F2092">
              <w:rPr>
                <w:sz w:val="15"/>
                <w:szCs w:val="15"/>
              </w:rPr>
              <w:t>s</w:t>
            </w:r>
            <w:r w:rsidRPr="002A494A">
              <w:rPr>
                <w:sz w:val="15"/>
                <w:szCs w:val="15"/>
              </w:rPr>
              <w:t xml:space="preserve"> for the same conditions as the </w:t>
            </w:r>
            <w:r w:rsidR="00C41BE9">
              <w:rPr>
                <w:sz w:val="15"/>
                <w:szCs w:val="15"/>
              </w:rPr>
              <w:t>uart_receive</w:t>
            </w:r>
            <w:r w:rsidRPr="002A494A">
              <w:rPr>
                <w:sz w:val="15"/>
                <w:szCs w:val="15"/>
              </w:rPr>
              <w:t>() procedure.</w:t>
            </w:r>
          </w:p>
          <w:p w14:paraId="34B5D192" w14:textId="77777777" w:rsidR="002405F3" w:rsidRPr="002A494A" w:rsidRDefault="002405F3" w:rsidP="002925CA">
            <w:pPr>
              <w:tabs>
                <w:tab w:val="left" w:pos="4820"/>
              </w:tabs>
              <w:spacing w:line="276" w:lineRule="auto"/>
              <w:rPr>
                <w:sz w:val="15"/>
                <w:szCs w:val="15"/>
              </w:rPr>
            </w:pPr>
          </w:p>
          <w:p w14:paraId="345E40F4" w14:textId="69093D94"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2F517F">
              <w:rPr>
                <w:rFonts w:cs="Helvetica"/>
                <w:bCs/>
                <w:sz w:val="15"/>
                <w:szCs w:val="15"/>
              </w:rPr>
              <w:t>:</w:t>
            </w:r>
          </w:p>
          <w:p w14:paraId="63B8E424" w14:textId="239CBF8E"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4F2092" w:rsidRPr="00F94BF0">
              <w:rPr>
                <w:rFonts w:ascii="Courier New" w:hAnsi="Courier New" w:cs="Courier New"/>
                <w:sz w:val="15"/>
                <w:szCs w:val="15"/>
              </w:rPr>
              <w:t>uart_expect</w:t>
            </w:r>
            <w:r w:rsidR="0079347C" w:rsidRPr="00F94BF0">
              <w:rPr>
                <w:rFonts w:ascii="Courier New" w:hAnsi="Courier New" w:cs="Courier New"/>
                <w:sz w:val="15"/>
                <w:szCs w:val="15"/>
              </w:rPr>
              <w:t>(x"3B",1, 0 ns</w:t>
            </w:r>
            <w:r w:rsidR="004F2092" w:rsidRPr="00F94BF0">
              <w:rPr>
                <w:rFonts w:ascii="Courier New" w:hAnsi="Courier New" w:cs="Courier New"/>
                <w:sz w:val="15"/>
                <w:szCs w:val="15"/>
              </w:rPr>
              <w:t>, “Expect data on UART RX”, clk, rx, terminate_signal);</w:t>
            </w: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7A0EDC1A" w:rsidR="002405F3"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uart_expect(C_CR_BYTE</w:t>
            </w:r>
            <w:r w:rsidR="002F517F" w:rsidRPr="00F94BF0">
              <w:rPr>
                <w:rFonts w:ascii="Courier New" w:hAnsi="Courier New" w:cs="Courier New"/>
                <w:sz w:val="15"/>
                <w:szCs w:val="15"/>
              </w:rPr>
              <w:t>, “Expecting carriage return”);</w:t>
            </w:r>
            <w:r w:rsidR="002405F3" w:rsidRPr="00F94BF0">
              <w:rPr>
                <w:rFonts w:ascii="Courier New" w:hAnsi="Courier New" w:cs="Courier New"/>
                <w:sz w:val="15"/>
                <w:szCs w:val="15"/>
              </w:rPr>
              <w:t xml:space="preserve">   </w:t>
            </w:r>
          </w:p>
          <w:p w14:paraId="211CFB4E" w14:textId="4549DE44" w:rsidR="00591DEA" w:rsidRPr="00F94BF0" w:rsidRDefault="00F94BF0" w:rsidP="00F94BF0">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r w:rsidR="00591DEA" w:rsidRPr="00F94BF0">
              <w:rPr>
                <w:rFonts w:ascii="Courier New" w:hAnsi="Courier New" w:cs="Courier New"/>
                <w:sz w:val="15"/>
                <w:szCs w:val="15"/>
              </w:rPr>
              <w:t>uart_expect(C_CR_BYT</w:t>
            </w:r>
            <w:r w:rsidR="0079347C" w:rsidRPr="00F94BF0">
              <w:rPr>
                <w:rFonts w:ascii="Courier New" w:hAnsi="Courier New" w:cs="Courier New"/>
                <w:sz w:val="15"/>
                <w:szCs w:val="15"/>
              </w:rPr>
              <w:t>E, C_TIMEOUT, C_MAX_RECEPTIONS</w:t>
            </w:r>
            <w:r w:rsidR="00591DEA" w:rsidRPr="00F94BF0">
              <w:rPr>
                <w:rFonts w:ascii="Courier New" w:hAnsi="Courier New" w:cs="Courier New"/>
                <w:sz w:val="15"/>
                <w:szCs w:val="15"/>
              </w:rPr>
              <w:t xml:space="preserve">, “Expecting carriage return”);  </w:t>
            </w:r>
          </w:p>
          <w:p w14:paraId="03C9D3B6" w14:textId="77777777" w:rsidR="002405F3" w:rsidRPr="0042320D" w:rsidRDefault="002405F3" w:rsidP="002925CA">
            <w:pPr>
              <w:tabs>
                <w:tab w:val="left" w:pos="4820"/>
              </w:tabs>
              <w:spacing w:line="276" w:lineRule="auto"/>
              <w:rPr>
                <w:rFonts w:cs="Courier New"/>
                <w:sz w:val="14"/>
                <w:szCs w:val="14"/>
              </w:rPr>
            </w:pPr>
          </w:p>
        </w:tc>
      </w:tr>
    </w:tbl>
    <w:p w14:paraId="69524BA7" w14:textId="2059387F" w:rsidR="004374AB" w:rsidRPr="0042320D" w:rsidRDefault="002405F3" w:rsidP="002405F3">
      <w:r w:rsidRPr="0042320D">
        <w:br w:type="page"/>
      </w:r>
    </w:p>
    <w:p w14:paraId="152D3025" w14:textId="0A9BE3A8" w:rsidR="00A96D85" w:rsidRPr="00055D6F" w:rsidRDefault="00A96D85" w:rsidP="00E61652">
      <w:pPr>
        <w:pStyle w:val="Overskrift1"/>
        <w:rPr>
          <w:rFonts w:ascii="Helvetica" w:hAnsi="Helvetica"/>
          <w:sz w:val="20"/>
        </w:rPr>
      </w:pPr>
      <w:bookmarkStart w:id="4" w:name="_Ref424297123"/>
      <w:r w:rsidRPr="0042320D">
        <w:rPr>
          <w:rFonts w:ascii="Helvetica" w:hAnsi="Helvetica"/>
        </w:rPr>
        <w:lastRenderedPageBreak/>
        <w:t>BFM Configuration</w:t>
      </w:r>
      <w:bookmarkEnd w:id="4"/>
      <w:r w:rsidR="00FC2F09" w:rsidRPr="0042320D">
        <w:rPr>
          <w:rFonts w:ascii="Helvetica" w:hAnsi="Helvetica"/>
        </w:rPr>
        <w:t xml:space="preserve"> record</w:t>
      </w:r>
      <w:r w:rsidR="00220856">
        <w:rPr>
          <w:rFonts w:ascii="Helvetica" w:hAnsi="Helvetica"/>
        </w:rPr>
        <w:t xml:space="preserve">    </w:t>
      </w:r>
    </w:p>
    <w:p w14:paraId="019CB331" w14:textId="60ABA857" w:rsidR="00D9524C" w:rsidRPr="0042320D" w:rsidRDefault="00297C4B" w:rsidP="002405F3">
      <w:r>
        <w:t>Type name: t_uart</w:t>
      </w:r>
      <w:r w:rsidR="00013750" w:rsidRPr="0042320D">
        <w:t>_bfm</w:t>
      </w:r>
      <w:r w:rsidR="00D9524C" w:rsidRPr="0042320D">
        <w:t>_config</w:t>
      </w:r>
    </w:p>
    <w:p w14:paraId="739317AB" w14:textId="77777777" w:rsidR="00A96D85" w:rsidRPr="0042320D" w:rsidRDefault="00A96D85" w:rsidP="002405F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1907"/>
        <w:gridCol w:w="3761"/>
        <w:gridCol w:w="5858"/>
      </w:tblGrid>
      <w:tr w:rsidR="00304956" w:rsidRPr="0042320D" w14:paraId="18237F1E" w14:textId="77777777" w:rsidTr="00372173">
        <w:tc>
          <w:tcPr>
            <w:tcW w:w="3829" w:type="dxa"/>
            <w:tcBorders>
              <w:bottom w:val="single" w:sz="4" w:space="0" w:color="auto"/>
            </w:tcBorders>
            <w:shd w:val="clear" w:color="auto" w:fill="000000" w:themeFill="text1"/>
            <w:vAlign w:val="center"/>
          </w:tcPr>
          <w:p w14:paraId="6CFFF627" w14:textId="02ECCB3B" w:rsidR="00A96D85" w:rsidRPr="0042320D" w:rsidRDefault="004F26D2" w:rsidP="00CA36E8">
            <w:pPr>
              <w:tabs>
                <w:tab w:val="right" w:pos="1877"/>
                <w:tab w:val="left" w:pos="4820"/>
              </w:tabs>
              <w:rPr>
                <w:b/>
              </w:rPr>
            </w:pPr>
            <w:r>
              <w:rPr>
                <w:b/>
              </w:rPr>
              <w:t>Record element</w:t>
            </w:r>
            <w:r w:rsidR="00A96D85" w:rsidRPr="0042320D">
              <w:rPr>
                <w:b/>
              </w:rPr>
              <w:tab/>
            </w:r>
          </w:p>
        </w:tc>
        <w:tc>
          <w:tcPr>
            <w:tcW w:w="1850" w:type="dxa"/>
            <w:tcBorders>
              <w:bottom w:val="single" w:sz="4" w:space="0" w:color="auto"/>
            </w:tcBorders>
            <w:shd w:val="clear" w:color="auto" w:fill="000000" w:themeFill="text1"/>
            <w:vAlign w:val="center"/>
          </w:tcPr>
          <w:p w14:paraId="3293254A" w14:textId="77777777" w:rsidR="00A96D85" w:rsidRPr="0042320D" w:rsidRDefault="00A96D85" w:rsidP="00CA36E8">
            <w:pPr>
              <w:tabs>
                <w:tab w:val="left" w:pos="4820"/>
              </w:tabs>
              <w:rPr>
                <w:b/>
              </w:rPr>
            </w:pPr>
            <w:r w:rsidRPr="0042320D">
              <w:rPr>
                <w:b/>
              </w:rPr>
              <w:t>Type</w:t>
            </w:r>
          </w:p>
        </w:tc>
        <w:tc>
          <w:tcPr>
            <w:tcW w:w="3770" w:type="dxa"/>
            <w:tcBorders>
              <w:bottom w:val="single" w:sz="4" w:space="0" w:color="auto"/>
            </w:tcBorders>
            <w:shd w:val="clear" w:color="auto" w:fill="000000" w:themeFill="text1"/>
            <w:vAlign w:val="center"/>
          </w:tcPr>
          <w:p w14:paraId="520A49BE" w14:textId="49983173" w:rsidR="00A96D85" w:rsidRPr="0042320D" w:rsidRDefault="00297C4B" w:rsidP="00CA36E8">
            <w:pPr>
              <w:tabs>
                <w:tab w:val="left" w:pos="4820"/>
              </w:tabs>
              <w:rPr>
                <w:b/>
              </w:rPr>
            </w:pPr>
            <w:r>
              <w:rPr>
                <w:b/>
              </w:rPr>
              <w:t>C_UART</w:t>
            </w:r>
            <w:r w:rsidR="00364507" w:rsidRPr="0042320D">
              <w:rPr>
                <w:b/>
              </w:rPr>
              <w:t>_BFM</w:t>
            </w:r>
            <w:r w:rsidR="00D9524C" w:rsidRPr="0042320D">
              <w:rPr>
                <w:b/>
              </w:rPr>
              <w:t>_CONFIG_DEFAULT</w:t>
            </w:r>
          </w:p>
        </w:tc>
        <w:tc>
          <w:tcPr>
            <w:tcW w:w="5906" w:type="dxa"/>
            <w:tcBorders>
              <w:bottom w:val="single" w:sz="4" w:space="0" w:color="auto"/>
            </w:tcBorders>
            <w:shd w:val="clear" w:color="auto" w:fill="000000" w:themeFill="text1"/>
            <w:vAlign w:val="center"/>
          </w:tcPr>
          <w:p w14:paraId="6FBBF143" w14:textId="77777777" w:rsidR="00A96D85" w:rsidRPr="0042320D" w:rsidRDefault="00A96D85" w:rsidP="00CA36E8">
            <w:pPr>
              <w:tabs>
                <w:tab w:val="left" w:pos="4820"/>
              </w:tabs>
              <w:rPr>
                <w:b/>
              </w:rPr>
            </w:pPr>
            <w:r w:rsidRPr="0042320D">
              <w:rPr>
                <w:b/>
              </w:rPr>
              <w:t>Description</w:t>
            </w:r>
          </w:p>
        </w:tc>
      </w:tr>
      <w:tr w:rsidR="0028686E" w:rsidRPr="0042320D" w14:paraId="797AF88E" w14:textId="77777777" w:rsidTr="00372173">
        <w:tc>
          <w:tcPr>
            <w:tcW w:w="3829" w:type="dxa"/>
            <w:tcBorders>
              <w:left w:val="nil"/>
              <w:right w:val="nil"/>
            </w:tcBorders>
            <w:shd w:val="clear" w:color="auto" w:fill="auto"/>
            <w:vAlign w:val="center"/>
          </w:tcPr>
          <w:p w14:paraId="24D06B68" w14:textId="7FFB9E15" w:rsidR="0028686E" w:rsidRPr="0042320D" w:rsidRDefault="00372173" w:rsidP="0028686E">
            <w:pPr>
              <w:spacing w:line="276" w:lineRule="auto"/>
              <w:rPr>
                <w:szCs w:val="18"/>
              </w:rPr>
            </w:pPr>
            <w:r>
              <w:rPr>
                <w:szCs w:val="18"/>
              </w:rPr>
              <w:t>bit_time</w:t>
            </w:r>
          </w:p>
        </w:tc>
        <w:tc>
          <w:tcPr>
            <w:tcW w:w="1850" w:type="dxa"/>
            <w:tcBorders>
              <w:left w:val="nil"/>
              <w:right w:val="nil"/>
            </w:tcBorders>
            <w:shd w:val="clear" w:color="auto" w:fill="auto"/>
            <w:vAlign w:val="center"/>
          </w:tcPr>
          <w:p w14:paraId="6AB52F86" w14:textId="3B1F072D" w:rsidR="0028686E" w:rsidRPr="0042320D" w:rsidRDefault="0028686E" w:rsidP="0028686E">
            <w:pPr>
              <w:spacing w:line="276" w:lineRule="auto"/>
              <w:rPr>
                <w:szCs w:val="18"/>
              </w:rPr>
            </w:pPr>
            <w:r w:rsidRPr="0042320D">
              <w:rPr>
                <w:szCs w:val="18"/>
              </w:rPr>
              <w:t>time</w:t>
            </w:r>
          </w:p>
        </w:tc>
        <w:tc>
          <w:tcPr>
            <w:tcW w:w="3770" w:type="dxa"/>
            <w:tcBorders>
              <w:left w:val="nil"/>
              <w:right w:val="nil"/>
            </w:tcBorders>
            <w:shd w:val="clear" w:color="auto" w:fill="auto"/>
            <w:vAlign w:val="center"/>
          </w:tcPr>
          <w:p w14:paraId="43ED111B" w14:textId="17CD9494" w:rsidR="0028686E" w:rsidRPr="0042320D" w:rsidRDefault="00C97EB4" w:rsidP="0028686E">
            <w:pPr>
              <w:spacing w:line="276" w:lineRule="auto"/>
              <w:rPr>
                <w:szCs w:val="18"/>
              </w:rPr>
            </w:pPr>
            <w:r>
              <w:rPr>
                <w:szCs w:val="18"/>
              </w:rPr>
              <w:t>-1</w:t>
            </w:r>
            <w:r w:rsidR="0028686E" w:rsidRPr="0042320D">
              <w:rPr>
                <w:szCs w:val="18"/>
              </w:rPr>
              <w:t xml:space="preserve"> ns</w:t>
            </w:r>
          </w:p>
        </w:tc>
        <w:tc>
          <w:tcPr>
            <w:tcW w:w="5906" w:type="dxa"/>
            <w:tcBorders>
              <w:left w:val="nil"/>
              <w:right w:val="nil"/>
            </w:tcBorders>
            <w:shd w:val="clear" w:color="auto" w:fill="auto"/>
          </w:tcPr>
          <w:p w14:paraId="78B60216" w14:textId="1531ED20" w:rsidR="0028686E" w:rsidRPr="0042320D" w:rsidRDefault="00372173" w:rsidP="00372173">
            <w:pPr>
              <w:tabs>
                <w:tab w:val="left" w:pos="4820"/>
              </w:tabs>
              <w:spacing w:line="276" w:lineRule="auto"/>
              <w:rPr>
                <w:szCs w:val="18"/>
              </w:rPr>
            </w:pPr>
            <w:r>
              <w:t>The time it takes to transfer one bit</w:t>
            </w:r>
            <w:r w:rsidR="00C97EB4">
              <w:t>. Will raise an error if not set.</w:t>
            </w:r>
          </w:p>
        </w:tc>
      </w:tr>
      <w:tr w:rsidR="00304956" w:rsidRPr="0042320D" w14:paraId="0B71636D" w14:textId="77777777" w:rsidTr="00372173">
        <w:tc>
          <w:tcPr>
            <w:tcW w:w="3829" w:type="dxa"/>
            <w:tcBorders>
              <w:left w:val="nil"/>
              <w:right w:val="nil"/>
            </w:tcBorders>
            <w:shd w:val="clear" w:color="auto" w:fill="auto"/>
            <w:vAlign w:val="center"/>
          </w:tcPr>
          <w:p w14:paraId="5F6C117E" w14:textId="496AB334" w:rsidR="004D2DD8" w:rsidRPr="0042320D" w:rsidRDefault="0028686E" w:rsidP="00CA36E8">
            <w:pPr>
              <w:spacing w:line="276" w:lineRule="auto"/>
              <w:rPr>
                <w:szCs w:val="18"/>
              </w:rPr>
            </w:pPr>
            <w:r>
              <w:rPr>
                <w:szCs w:val="18"/>
              </w:rPr>
              <w:t>num_data_bits</w:t>
            </w:r>
          </w:p>
        </w:tc>
        <w:tc>
          <w:tcPr>
            <w:tcW w:w="1850" w:type="dxa"/>
            <w:tcBorders>
              <w:left w:val="nil"/>
              <w:right w:val="nil"/>
            </w:tcBorders>
            <w:shd w:val="clear" w:color="auto" w:fill="auto"/>
            <w:vAlign w:val="center"/>
          </w:tcPr>
          <w:p w14:paraId="4FE807EF" w14:textId="2545969B" w:rsidR="004D2DD8" w:rsidRPr="0042320D" w:rsidRDefault="00597320" w:rsidP="00CA36E8">
            <w:pPr>
              <w:spacing w:line="276" w:lineRule="auto"/>
              <w:rPr>
                <w:szCs w:val="18"/>
              </w:rPr>
            </w:pPr>
            <w:r>
              <w:rPr>
                <w:szCs w:val="18"/>
              </w:rPr>
              <w:t>natural</w:t>
            </w:r>
          </w:p>
        </w:tc>
        <w:tc>
          <w:tcPr>
            <w:tcW w:w="3770" w:type="dxa"/>
            <w:tcBorders>
              <w:left w:val="nil"/>
              <w:right w:val="nil"/>
            </w:tcBorders>
            <w:shd w:val="clear" w:color="auto" w:fill="auto"/>
            <w:vAlign w:val="center"/>
          </w:tcPr>
          <w:p w14:paraId="13852AA7" w14:textId="2ED873B0" w:rsidR="004D2DD8" w:rsidRPr="0042320D" w:rsidRDefault="0028686E" w:rsidP="00CA36E8">
            <w:pPr>
              <w:spacing w:line="276" w:lineRule="auto"/>
              <w:rPr>
                <w:szCs w:val="18"/>
              </w:rPr>
            </w:pPr>
            <w:r>
              <w:rPr>
                <w:szCs w:val="18"/>
              </w:rPr>
              <w:t>8</w:t>
            </w:r>
          </w:p>
        </w:tc>
        <w:tc>
          <w:tcPr>
            <w:tcW w:w="5906" w:type="dxa"/>
            <w:tcBorders>
              <w:left w:val="nil"/>
              <w:right w:val="nil"/>
            </w:tcBorders>
            <w:shd w:val="clear" w:color="auto" w:fill="auto"/>
          </w:tcPr>
          <w:p w14:paraId="76C1FF70" w14:textId="61C099B7" w:rsidR="004D2DD8" w:rsidRPr="0042320D" w:rsidRDefault="0028686E" w:rsidP="0028686E">
            <w:pPr>
              <w:tabs>
                <w:tab w:val="left" w:pos="4820"/>
              </w:tabs>
              <w:spacing w:line="276" w:lineRule="auto"/>
              <w:rPr>
                <w:szCs w:val="18"/>
              </w:rPr>
            </w:pPr>
            <w:r>
              <w:rPr>
                <w:szCs w:val="18"/>
              </w:rPr>
              <w:t>Number of data bits to send per transmission</w:t>
            </w:r>
          </w:p>
        </w:tc>
      </w:tr>
      <w:tr w:rsidR="00297C4B" w:rsidRPr="0042320D" w14:paraId="561B7AB2" w14:textId="77777777" w:rsidTr="00372173">
        <w:tc>
          <w:tcPr>
            <w:tcW w:w="3829" w:type="dxa"/>
            <w:tcBorders>
              <w:left w:val="nil"/>
              <w:right w:val="nil"/>
            </w:tcBorders>
            <w:shd w:val="clear" w:color="auto" w:fill="auto"/>
            <w:vAlign w:val="center"/>
          </w:tcPr>
          <w:p w14:paraId="68DAA927" w14:textId="738ACB45" w:rsidR="00297C4B" w:rsidRPr="0042320D" w:rsidRDefault="00372173" w:rsidP="00CA36E8">
            <w:pPr>
              <w:spacing w:line="276" w:lineRule="auto"/>
              <w:rPr>
                <w:szCs w:val="18"/>
              </w:rPr>
            </w:pPr>
            <w:r>
              <w:rPr>
                <w:szCs w:val="18"/>
              </w:rPr>
              <w:t>idle_state</w:t>
            </w:r>
          </w:p>
        </w:tc>
        <w:tc>
          <w:tcPr>
            <w:tcW w:w="1850" w:type="dxa"/>
            <w:tcBorders>
              <w:left w:val="nil"/>
              <w:right w:val="nil"/>
            </w:tcBorders>
            <w:shd w:val="clear" w:color="auto" w:fill="auto"/>
            <w:vAlign w:val="center"/>
          </w:tcPr>
          <w:p w14:paraId="27983907" w14:textId="58E0AE25" w:rsidR="00297C4B" w:rsidRPr="0042320D" w:rsidRDefault="0028686E" w:rsidP="0028686E">
            <w:pPr>
              <w:spacing w:line="276" w:lineRule="auto"/>
              <w:rPr>
                <w:szCs w:val="18"/>
              </w:rPr>
            </w:pPr>
            <w:r>
              <w:rPr>
                <w:szCs w:val="18"/>
              </w:rPr>
              <w:t>std_logic</w:t>
            </w:r>
          </w:p>
        </w:tc>
        <w:tc>
          <w:tcPr>
            <w:tcW w:w="3770" w:type="dxa"/>
            <w:tcBorders>
              <w:left w:val="nil"/>
              <w:right w:val="nil"/>
            </w:tcBorders>
            <w:shd w:val="clear" w:color="auto" w:fill="auto"/>
            <w:vAlign w:val="center"/>
          </w:tcPr>
          <w:p w14:paraId="15D07EB0" w14:textId="0CB63971" w:rsidR="00297C4B" w:rsidRPr="0042320D" w:rsidRDefault="0028686E" w:rsidP="00372173">
            <w:pPr>
              <w:spacing w:line="276" w:lineRule="auto"/>
              <w:rPr>
                <w:szCs w:val="18"/>
              </w:rPr>
            </w:pPr>
            <w:r>
              <w:rPr>
                <w:szCs w:val="18"/>
              </w:rPr>
              <w:t>‘</w:t>
            </w:r>
            <w:r w:rsidR="00372173">
              <w:rPr>
                <w:szCs w:val="18"/>
              </w:rPr>
              <w:t>1</w:t>
            </w:r>
            <w:r>
              <w:rPr>
                <w:szCs w:val="18"/>
              </w:rPr>
              <w:t>’</w:t>
            </w:r>
          </w:p>
        </w:tc>
        <w:tc>
          <w:tcPr>
            <w:tcW w:w="5906" w:type="dxa"/>
            <w:tcBorders>
              <w:left w:val="nil"/>
              <w:right w:val="nil"/>
            </w:tcBorders>
            <w:shd w:val="clear" w:color="auto" w:fill="auto"/>
          </w:tcPr>
          <w:p w14:paraId="7A98E1CD" w14:textId="4D046B19" w:rsidR="00297C4B" w:rsidRPr="0042320D" w:rsidRDefault="00372173" w:rsidP="00CA36E8">
            <w:pPr>
              <w:tabs>
                <w:tab w:val="left" w:pos="4820"/>
              </w:tabs>
              <w:spacing w:line="276" w:lineRule="auto"/>
            </w:pPr>
            <w:r w:rsidRPr="00372173">
              <w:t>Bit value when line is idle</w:t>
            </w:r>
          </w:p>
        </w:tc>
      </w:tr>
      <w:tr w:rsidR="00297C4B" w:rsidRPr="0042320D" w14:paraId="0C0A7D06" w14:textId="77777777" w:rsidTr="00372173">
        <w:tc>
          <w:tcPr>
            <w:tcW w:w="3829" w:type="dxa"/>
            <w:tcBorders>
              <w:left w:val="nil"/>
              <w:right w:val="nil"/>
            </w:tcBorders>
            <w:shd w:val="clear" w:color="auto" w:fill="auto"/>
            <w:vAlign w:val="center"/>
          </w:tcPr>
          <w:p w14:paraId="16CCD5C1" w14:textId="715DDA38" w:rsidR="00297C4B" w:rsidRPr="0042320D" w:rsidRDefault="0028686E" w:rsidP="00CA36E8">
            <w:pPr>
              <w:spacing w:line="276" w:lineRule="auto"/>
              <w:rPr>
                <w:szCs w:val="18"/>
              </w:rPr>
            </w:pPr>
            <w:r>
              <w:rPr>
                <w:szCs w:val="18"/>
              </w:rPr>
              <w:t>num_stop_bits</w:t>
            </w:r>
          </w:p>
        </w:tc>
        <w:tc>
          <w:tcPr>
            <w:tcW w:w="1850" w:type="dxa"/>
            <w:tcBorders>
              <w:left w:val="nil"/>
              <w:right w:val="nil"/>
            </w:tcBorders>
            <w:shd w:val="clear" w:color="auto" w:fill="auto"/>
            <w:vAlign w:val="center"/>
          </w:tcPr>
          <w:p w14:paraId="4B30FD11" w14:textId="0F883080" w:rsidR="00297C4B" w:rsidRPr="0042320D" w:rsidRDefault="0028686E" w:rsidP="00CA36E8">
            <w:pPr>
              <w:spacing w:line="276" w:lineRule="auto"/>
              <w:rPr>
                <w:szCs w:val="18"/>
              </w:rPr>
            </w:pPr>
            <w:r>
              <w:rPr>
                <w:szCs w:val="18"/>
              </w:rPr>
              <w:t>t_stop_bits</w:t>
            </w:r>
          </w:p>
        </w:tc>
        <w:tc>
          <w:tcPr>
            <w:tcW w:w="3770" w:type="dxa"/>
            <w:tcBorders>
              <w:left w:val="nil"/>
              <w:right w:val="nil"/>
            </w:tcBorders>
            <w:shd w:val="clear" w:color="auto" w:fill="auto"/>
            <w:vAlign w:val="center"/>
          </w:tcPr>
          <w:p w14:paraId="3169589B" w14:textId="595AFCCE" w:rsidR="00297C4B" w:rsidRPr="0042320D" w:rsidRDefault="0028686E" w:rsidP="00CA36E8">
            <w:pPr>
              <w:spacing w:line="276" w:lineRule="auto"/>
              <w:rPr>
                <w:szCs w:val="18"/>
              </w:rPr>
            </w:pPr>
            <w:r>
              <w:rPr>
                <w:szCs w:val="18"/>
              </w:rPr>
              <w:t>STOP_BITS_ONE</w:t>
            </w:r>
          </w:p>
        </w:tc>
        <w:tc>
          <w:tcPr>
            <w:tcW w:w="5906" w:type="dxa"/>
            <w:tcBorders>
              <w:left w:val="nil"/>
              <w:right w:val="nil"/>
            </w:tcBorders>
            <w:shd w:val="clear" w:color="auto" w:fill="auto"/>
          </w:tcPr>
          <w:p w14:paraId="31790D93" w14:textId="77A42DBA" w:rsidR="00297C4B" w:rsidRPr="0042320D" w:rsidRDefault="0028686E" w:rsidP="00CA36E8">
            <w:pPr>
              <w:tabs>
                <w:tab w:val="left" w:pos="4820"/>
              </w:tabs>
              <w:spacing w:line="276" w:lineRule="auto"/>
            </w:pPr>
            <w:r>
              <w:t>Number of stop-bits to use per transmission {STOP_BITS_ONE, STOP_BITS_ONE_AND_HALF, STOP_BITS_TWO}</w:t>
            </w:r>
          </w:p>
        </w:tc>
      </w:tr>
      <w:tr w:rsidR="00297C4B" w:rsidRPr="0042320D" w14:paraId="5736B348" w14:textId="77777777" w:rsidTr="00372173">
        <w:tc>
          <w:tcPr>
            <w:tcW w:w="3829" w:type="dxa"/>
            <w:tcBorders>
              <w:left w:val="nil"/>
              <w:right w:val="nil"/>
            </w:tcBorders>
            <w:shd w:val="clear" w:color="auto" w:fill="auto"/>
            <w:vAlign w:val="center"/>
          </w:tcPr>
          <w:p w14:paraId="14CC5AE5" w14:textId="1266DEEA" w:rsidR="00297C4B" w:rsidRPr="0042320D" w:rsidRDefault="0028686E" w:rsidP="00CA36E8">
            <w:pPr>
              <w:spacing w:line="276" w:lineRule="auto"/>
              <w:rPr>
                <w:szCs w:val="18"/>
              </w:rPr>
            </w:pPr>
            <w:r>
              <w:rPr>
                <w:szCs w:val="18"/>
              </w:rPr>
              <w:t>parity</w:t>
            </w:r>
          </w:p>
        </w:tc>
        <w:tc>
          <w:tcPr>
            <w:tcW w:w="1850" w:type="dxa"/>
            <w:tcBorders>
              <w:left w:val="nil"/>
              <w:right w:val="nil"/>
            </w:tcBorders>
            <w:shd w:val="clear" w:color="auto" w:fill="auto"/>
            <w:vAlign w:val="center"/>
          </w:tcPr>
          <w:p w14:paraId="7EC7BC0F" w14:textId="272ADED1" w:rsidR="00297C4B" w:rsidRPr="0042320D" w:rsidRDefault="0028686E" w:rsidP="00CA36E8">
            <w:pPr>
              <w:spacing w:line="276" w:lineRule="auto"/>
              <w:rPr>
                <w:szCs w:val="18"/>
              </w:rPr>
            </w:pPr>
            <w:r>
              <w:rPr>
                <w:szCs w:val="18"/>
              </w:rPr>
              <w:t>t_parity</w:t>
            </w:r>
          </w:p>
        </w:tc>
        <w:tc>
          <w:tcPr>
            <w:tcW w:w="3770" w:type="dxa"/>
            <w:tcBorders>
              <w:left w:val="nil"/>
              <w:right w:val="nil"/>
            </w:tcBorders>
            <w:shd w:val="clear" w:color="auto" w:fill="auto"/>
            <w:vAlign w:val="center"/>
          </w:tcPr>
          <w:p w14:paraId="4F86867B" w14:textId="12A14A86" w:rsidR="00297C4B" w:rsidRPr="0042320D" w:rsidRDefault="0028686E" w:rsidP="00CA36E8">
            <w:pPr>
              <w:spacing w:line="276" w:lineRule="auto"/>
              <w:rPr>
                <w:szCs w:val="18"/>
              </w:rPr>
            </w:pPr>
            <w:r>
              <w:rPr>
                <w:szCs w:val="18"/>
              </w:rPr>
              <w:t>PARITY_ODD</w:t>
            </w:r>
          </w:p>
        </w:tc>
        <w:tc>
          <w:tcPr>
            <w:tcW w:w="5906" w:type="dxa"/>
            <w:tcBorders>
              <w:left w:val="nil"/>
              <w:right w:val="nil"/>
            </w:tcBorders>
            <w:shd w:val="clear" w:color="auto" w:fill="auto"/>
          </w:tcPr>
          <w:p w14:paraId="76E20069" w14:textId="148FE027" w:rsidR="00297C4B" w:rsidRPr="0042320D" w:rsidRDefault="0028686E" w:rsidP="00CA36E8">
            <w:pPr>
              <w:tabs>
                <w:tab w:val="left" w:pos="4820"/>
              </w:tabs>
              <w:spacing w:line="276" w:lineRule="auto"/>
            </w:pPr>
            <w:r>
              <w:t>Transmission parity bit {PARITY_NONE, PARITY_ODD, PARITY_EVEN}</w:t>
            </w:r>
          </w:p>
        </w:tc>
      </w:tr>
      <w:tr w:rsidR="0028686E" w:rsidRPr="0042320D" w14:paraId="2D164A35" w14:textId="77777777" w:rsidTr="00372173">
        <w:tc>
          <w:tcPr>
            <w:tcW w:w="3829" w:type="dxa"/>
            <w:tcBorders>
              <w:left w:val="nil"/>
              <w:bottom w:val="single" w:sz="4" w:space="0" w:color="auto"/>
              <w:right w:val="nil"/>
            </w:tcBorders>
            <w:shd w:val="clear" w:color="auto" w:fill="auto"/>
            <w:vAlign w:val="center"/>
          </w:tcPr>
          <w:p w14:paraId="3FC3BE75" w14:textId="7732C7DB" w:rsidR="0028686E" w:rsidRPr="0042320D" w:rsidRDefault="00A86881" w:rsidP="0028686E">
            <w:pPr>
              <w:spacing w:line="276" w:lineRule="auto"/>
              <w:rPr>
                <w:szCs w:val="18"/>
              </w:rPr>
            </w:pPr>
            <w:r>
              <w:rPr>
                <w:szCs w:val="18"/>
              </w:rPr>
              <w:t>timeout</w:t>
            </w:r>
          </w:p>
        </w:tc>
        <w:tc>
          <w:tcPr>
            <w:tcW w:w="1850" w:type="dxa"/>
            <w:tcBorders>
              <w:left w:val="nil"/>
              <w:bottom w:val="single" w:sz="4" w:space="0" w:color="auto"/>
              <w:right w:val="nil"/>
            </w:tcBorders>
            <w:shd w:val="clear" w:color="auto" w:fill="auto"/>
            <w:vAlign w:val="center"/>
          </w:tcPr>
          <w:p w14:paraId="536E700F" w14:textId="511D5EF0" w:rsidR="0028686E" w:rsidRPr="0042320D" w:rsidRDefault="00A86881" w:rsidP="0028686E">
            <w:pPr>
              <w:spacing w:line="276" w:lineRule="auto"/>
              <w:rPr>
                <w:szCs w:val="18"/>
              </w:rPr>
            </w:pPr>
            <w:r>
              <w:rPr>
                <w:szCs w:val="18"/>
              </w:rPr>
              <w:t>time</w:t>
            </w:r>
          </w:p>
        </w:tc>
        <w:tc>
          <w:tcPr>
            <w:tcW w:w="3770" w:type="dxa"/>
            <w:tcBorders>
              <w:left w:val="nil"/>
              <w:bottom w:val="single" w:sz="4" w:space="0" w:color="auto"/>
              <w:right w:val="nil"/>
            </w:tcBorders>
            <w:shd w:val="clear" w:color="auto" w:fill="auto"/>
            <w:vAlign w:val="center"/>
          </w:tcPr>
          <w:p w14:paraId="4ECDDC52" w14:textId="3978ADE8" w:rsidR="0028686E" w:rsidRPr="0042320D" w:rsidRDefault="00A86881" w:rsidP="0028686E">
            <w:pPr>
              <w:spacing w:line="276" w:lineRule="auto"/>
              <w:rPr>
                <w:szCs w:val="18"/>
              </w:rPr>
            </w:pPr>
            <w:r>
              <w:rPr>
                <w:szCs w:val="18"/>
              </w:rPr>
              <w:t>0 ns</w:t>
            </w:r>
          </w:p>
        </w:tc>
        <w:tc>
          <w:tcPr>
            <w:tcW w:w="5906" w:type="dxa"/>
            <w:tcBorders>
              <w:left w:val="nil"/>
              <w:bottom w:val="single" w:sz="4" w:space="0" w:color="auto"/>
              <w:right w:val="nil"/>
            </w:tcBorders>
            <w:shd w:val="clear" w:color="auto" w:fill="auto"/>
          </w:tcPr>
          <w:p w14:paraId="4A8A0CB5" w14:textId="584D664B" w:rsidR="0028686E" w:rsidRPr="0042320D" w:rsidRDefault="00D007F0" w:rsidP="00A86881">
            <w:pPr>
              <w:tabs>
                <w:tab w:val="left" w:pos="4820"/>
              </w:tabs>
              <w:spacing w:line="276" w:lineRule="auto"/>
            </w:pPr>
            <w:r>
              <w:rPr>
                <w:szCs w:val="18"/>
              </w:rPr>
              <w:t xml:space="preserve">The maximum </w:t>
            </w:r>
            <w:r w:rsidR="00A86881">
              <w:rPr>
                <w:szCs w:val="18"/>
              </w:rPr>
              <w:t xml:space="preserve">time to </w:t>
            </w:r>
            <w:r>
              <w:rPr>
                <w:szCs w:val="18"/>
              </w:rPr>
              <w:t xml:space="preserve">wait for the UART start bit on the </w:t>
            </w:r>
            <w:r w:rsidR="00941F41">
              <w:rPr>
                <w:szCs w:val="18"/>
              </w:rPr>
              <w:t>RX</w:t>
            </w:r>
            <w:r>
              <w:rPr>
                <w:szCs w:val="18"/>
              </w:rPr>
              <w:t xml:space="preserve"> line before timeout</w:t>
            </w:r>
          </w:p>
        </w:tc>
      </w:tr>
      <w:tr w:rsidR="0028686E" w:rsidRPr="0042320D" w14:paraId="61DEF7A1" w14:textId="77777777" w:rsidTr="00372173">
        <w:tc>
          <w:tcPr>
            <w:tcW w:w="3829" w:type="dxa"/>
            <w:tcBorders>
              <w:left w:val="nil"/>
              <w:right w:val="nil"/>
            </w:tcBorders>
            <w:shd w:val="clear" w:color="auto" w:fill="auto"/>
            <w:vAlign w:val="center"/>
          </w:tcPr>
          <w:p w14:paraId="4A7D18F2" w14:textId="75D1C999" w:rsidR="0028686E" w:rsidRPr="0042320D" w:rsidRDefault="00A86881" w:rsidP="0028686E">
            <w:pPr>
              <w:spacing w:line="276" w:lineRule="auto"/>
              <w:rPr>
                <w:szCs w:val="18"/>
              </w:rPr>
            </w:pPr>
            <w:r>
              <w:rPr>
                <w:szCs w:val="18"/>
              </w:rPr>
              <w:t>timeout_severity</w:t>
            </w:r>
          </w:p>
        </w:tc>
        <w:tc>
          <w:tcPr>
            <w:tcW w:w="1850" w:type="dxa"/>
            <w:tcBorders>
              <w:left w:val="nil"/>
              <w:right w:val="nil"/>
            </w:tcBorders>
            <w:shd w:val="clear" w:color="auto" w:fill="auto"/>
            <w:vAlign w:val="center"/>
          </w:tcPr>
          <w:p w14:paraId="3C32CC9D" w14:textId="055293C3" w:rsidR="0028686E" w:rsidRPr="0042320D" w:rsidRDefault="0028686E" w:rsidP="0028686E">
            <w:pPr>
              <w:spacing w:line="276" w:lineRule="auto"/>
              <w:rPr>
                <w:szCs w:val="18"/>
              </w:rPr>
            </w:pPr>
            <w:r w:rsidRPr="0042320D">
              <w:rPr>
                <w:szCs w:val="18"/>
              </w:rPr>
              <w:t>t_alert_level</w:t>
            </w:r>
          </w:p>
        </w:tc>
        <w:tc>
          <w:tcPr>
            <w:tcW w:w="3770" w:type="dxa"/>
            <w:tcBorders>
              <w:left w:val="nil"/>
              <w:right w:val="nil"/>
            </w:tcBorders>
            <w:shd w:val="clear" w:color="auto" w:fill="auto"/>
            <w:vAlign w:val="center"/>
          </w:tcPr>
          <w:p w14:paraId="03E06E91" w14:textId="696741DD" w:rsidR="0028686E" w:rsidRPr="0042320D" w:rsidRDefault="00790775" w:rsidP="0028686E">
            <w:pPr>
              <w:spacing w:line="276" w:lineRule="auto"/>
              <w:rPr>
                <w:szCs w:val="18"/>
              </w:rPr>
            </w:pPr>
            <w:r>
              <w:rPr>
                <w:szCs w:val="18"/>
              </w:rPr>
              <w:t>error</w:t>
            </w:r>
          </w:p>
        </w:tc>
        <w:tc>
          <w:tcPr>
            <w:tcW w:w="5906" w:type="dxa"/>
            <w:tcBorders>
              <w:left w:val="nil"/>
              <w:right w:val="nil"/>
            </w:tcBorders>
            <w:shd w:val="clear" w:color="auto" w:fill="auto"/>
          </w:tcPr>
          <w:p w14:paraId="53FE67BF" w14:textId="0641D5DE" w:rsidR="0028686E" w:rsidRPr="0042320D" w:rsidRDefault="0028686E" w:rsidP="0028686E">
            <w:pPr>
              <w:tabs>
                <w:tab w:val="left" w:pos="4820"/>
              </w:tabs>
              <w:spacing w:line="276" w:lineRule="auto"/>
            </w:pPr>
            <w:r w:rsidRPr="0042320D">
              <w:rPr>
                <w:szCs w:val="18"/>
              </w:rPr>
              <w:t>The above timeout will have this severity</w:t>
            </w:r>
          </w:p>
        </w:tc>
      </w:tr>
      <w:tr w:rsidR="00941F41" w:rsidRPr="0042320D" w14:paraId="14799C7C" w14:textId="77777777" w:rsidTr="00372173">
        <w:tc>
          <w:tcPr>
            <w:tcW w:w="3829" w:type="dxa"/>
            <w:tcBorders>
              <w:left w:val="nil"/>
              <w:right w:val="nil"/>
            </w:tcBorders>
            <w:shd w:val="clear" w:color="auto" w:fill="auto"/>
            <w:vAlign w:val="center"/>
          </w:tcPr>
          <w:p w14:paraId="4F358B7A" w14:textId="3807810C" w:rsidR="00941F41" w:rsidRPr="0042320D" w:rsidRDefault="00941F41" w:rsidP="0028686E">
            <w:pPr>
              <w:spacing w:line="276" w:lineRule="auto"/>
              <w:rPr>
                <w:szCs w:val="18"/>
              </w:rPr>
            </w:pPr>
            <w:r>
              <w:rPr>
                <w:szCs w:val="18"/>
              </w:rPr>
              <w:t>received_data_to_log_before_expected_data</w:t>
            </w:r>
          </w:p>
        </w:tc>
        <w:tc>
          <w:tcPr>
            <w:tcW w:w="1850" w:type="dxa"/>
            <w:tcBorders>
              <w:left w:val="nil"/>
              <w:right w:val="nil"/>
            </w:tcBorders>
            <w:shd w:val="clear" w:color="auto" w:fill="auto"/>
            <w:vAlign w:val="center"/>
          </w:tcPr>
          <w:p w14:paraId="5434AE1F" w14:textId="1DCE9E95" w:rsidR="00941F41" w:rsidRPr="0042320D" w:rsidRDefault="00941F41" w:rsidP="0028686E">
            <w:pPr>
              <w:spacing w:line="276" w:lineRule="auto"/>
              <w:rPr>
                <w:szCs w:val="18"/>
              </w:rPr>
            </w:pPr>
            <w:r>
              <w:rPr>
                <w:szCs w:val="18"/>
              </w:rPr>
              <w:t>natural</w:t>
            </w:r>
          </w:p>
        </w:tc>
        <w:tc>
          <w:tcPr>
            <w:tcW w:w="3770" w:type="dxa"/>
            <w:tcBorders>
              <w:left w:val="nil"/>
              <w:right w:val="nil"/>
            </w:tcBorders>
            <w:shd w:val="clear" w:color="auto" w:fill="auto"/>
            <w:vAlign w:val="center"/>
          </w:tcPr>
          <w:p w14:paraId="0408BD32" w14:textId="103BA048" w:rsidR="00941F41" w:rsidRPr="0042320D" w:rsidRDefault="00563951" w:rsidP="0028686E">
            <w:pPr>
              <w:spacing w:line="276" w:lineRule="auto"/>
              <w:rPr>
                <w:szCs w:val="18"/>
              </w:rPr>
            </w:pPr>
            <w:r>
              <w:rPr>
                <w:szCs w:val="18"/>
              </w:rPr>
              <w:t>10</w:t>
            </w:r>
          </w:p>
        </w:tc>
        <w:tc>
          <w:tcPr>
            <w:tcW w:w="5906" w:type="dxa"/>
            <w:tcBorders>
              <w:left w:val="nil"/>
              <w:right w:val="nil"/>
            </w:tcBorders>
            <w:shd w:val="clear" w:color="auto" w:fill="auto"/>
          </w:tcPr>
          <w:p w14:paraId="5E4EEA26" w14:textId="4E437989" w:rsidR="00941F41" w:rsidRPr="0042320D" w:rsidRDefault="00D568E7" w:rsidP="002924D9">
            <w:pPr>
              <w:tabs>
                <w:tab w:val="left" w:pos="4820"/>
              </w:tabs>
              <w:spacing w:line="276" w:lineRule="auto"/>
              <w:rPr>
                <w:szCs w:val="18"/>
              </w:rPr>
            </w:pPr>
            <w:r>
              <w:rPr>
                <w:szCs w:val="18"/>
              </w:rPr>
              <w:t>Maximum n</w:t>
            </w:r>
            <w:r w:rsidR="006C2CFA">
              <w:rPr>
                <w:szCs w:val="18"/>
              </w:rPr>
              <w:t xml:space="preserve">umber of bytes to </w:t>
            </w:r>
            <w:r w:rsidR="001F6CA7">
              <w:rPr>
                <w:szCs w:val="18"/>
              </w:rPr>
              <w:t>save</w:t>
            </w:r>
            <w:r w:rsidR="006C2CFA">
              <w:rPr>
                <w:szCs w:val="18"/>
              </w:rPr>
              <w:t xml:space="preserve"> ahead of the expec</w:t>
            </w:r>
            <w:r w:rsidR="002924D9">
              <w:rPr>
                <w:szCs w:val="18"/>
              </w:rPr>
              <w:t>ted data in the receive buffer. The bytes in the receive buffer will be logged.</w:t>
            </w:r>
          </w:p>
        </w:tc>
      </w:tr>
      <w:tr w:rsidR="00941F41" w:rsidRPr="0042320D" w14:paraId="24699C60" w14:textId="77777777" w:rsidTr="00372173">
        <w:tc>
          <w:tcPr>
            <w:tcW w:w="3829" w:type="dxa"/>
            <w:tcBorders>
              <w:left w:val="nil"/>
              <w:right w:val="nil"/>
            </w:tcBorders>
            <w:shd w:val="clear" w:color="auto" w:fill="auto"/>
            <w:vAlign w:val="center"/>
          </w:tcPr>
          <w:p w14:paraId="4027023C" w14:textId="2443EE5B" w:rsidR="00941F41" w:rsidRPr="0042320D" w:rsidRDefault="0088118F" w:rsidP="0028686E">
            <w:pPr>
              <w:spacing w:line="276" w:lineRule="auto"/>
              <w:rPr>
                <w:szCs w:val="18"/>
              </w:rPr>
            </w:pPr>
            <w:r>
              <w:rPr>
                <w:szCs w:val="18"/>
              </w:rPr>
              <w:t>i</w:t>
            </w:r>
            <w:r w:rsidR="00563951">
              <w:rPr>
                <w:szCs w:val="18"/>
              </w:rPr>
              <w:t>d_for_bfm</w:t>
            </w:r>
          </w:p>
        </w:tc>
        <w:tc>
          <w:tcPr>
            <w:tcW w:w="1850" w:type="dxa"/>
            <w:tcBorders>
              <w:left w:val="nil"/>
              <w:right w:val="nil"/>
            </w:tcBorders>
            <w:shd w:val="clear" w:color="auto" w:fill="auto"/>
            <w:vAlign w:val="center"/>
          </w:tcPr>
          <w:p w14:paraId="338D8BF1" w14:textId="693A8721" w:rsidR="00941F41" w:rsidRPr="0042320D" w:rsidRDefault="00024503" w:rsidP="0028686E">
            <w:pPr>
              <w:spacing w:line="276" w:lineRule="auto"/>
              <w:rPr>
                <w:szCs w:val="18"/>
              </w:rPr>
            </w:pPr>
            <w:r>
              <w:rPr>
                <w:szCs w:val="18"/>
              </w:rPr>
              <w:t>t</w:t>
            </w:r>
            <w:r w:rsidR="00563951">
              <w:rPr>
                <w:szCs w:val="18"/>
              </w:rPr>
              <w:t>_msg_id</w:t>
            </w:r>
          </w:p>
        </w:tc>
        <w:tc>
          <w:tcPr>
            <w:tcW w:w="3770" w:type="dxa"/>
            <w:tcBorders>
              <w:left w:val="nil"/>
              <w:right w:val="nil"/>
            </w:tcBorders>
            <w:shd w:val="clear" w:color="auto" w:fill="auto"/>
            <w:vAlign w:val="center"/>
          </w:tcPr>
          <w:p w14:paraId="583E75B7" w14:textId="544C5A93" w:rsidR="00941F41" w:rsidRPr="0042320D" w:rsidRDefault="00563951" w:rsidP="0028686E">
            <w:pPr>
              <w:spacing w:line="276" w:lineRule="auto"/>
              <w:rPr>
                <w:szCs w:val="18"/>
              </w:rPr>
            </w:pPr>
            <w:r>
              <w:rPr>
                <w:szCs w:val="18"/>
              </w:rPr>
              <w:t>ID_BFM</w:t>
            </w:r>
          </w:p>
        </w:tc>
        <w:tc>
          <w:tcPr>
            <w:tcW w:w="5906" w:type="dxa"/>
            <w:tcBorders>
              <w:left w:val="nil"/>
              <w:right w:val="nil"/>
            </w:tcBorders>
            <w:shd w:val="clear" w:color="auto" w:fill="auto"/>
          </w:tcPr>
          <w:p w14:paraId="6F36CD29" w14:textId="69BF89AA" w:rsidR="00941F41" w:rsidRPr="0042320D" w:rsidRDefault="00801482" w:rsidP="0028686E">
            <w:pPr>
              <w:tabs>
                <w:tab w:val="left" w:pos="4820"/>
              </w:tabs>
              <w:spacing w:line="276" w:lineRule="auto"/>
              <w:rPr>
                <w:szCs w:val="18"/>
              </w:rPr>
            </w:pPr>
            <w:r>
              <w:rPr>
                <w:szCs w:val="18"/>
              </w:rPr>
              <w:t>The message ID used as a general message ID in the UART BFM</w:t>
            </w:r>
          </w:p>
        </w:tc>
      </w:tr>
      <w:tr w:rsidR="005621BF" w:rsidRPr="0042320D" w14:paraId="0C88C464" w14:textId="77777777" w:rsidTr="00372173">
        <w:tc>
          <w:tcPr>
            <w:tcW w:w="3829" w:type="dxa"/>
            <w:tcBorders>
              <w:left w:val="nil"/>
              <w:right w:val="nil"/>
            </w:tcBorders>
            <w:shd w:val="clear" w:color="auto" w:fill="auto"/>
            <w:vAlign w:val="center"/>
          </w:tcPr>
          <w:p w14:paraId="6B257274" w14:textId="0099A3B7" w:rsidR="005621BF" w:rsidRDefault="005621BF" w:rsidP="0028686E">
            <w:pPr>
              <w:spacing w:line="276" w:lineRule="auto"/>
              <w:rPr>
                <w:szCs w:val="18"/>
              </w:rPr>
            </w:pPr>
            <w:r>
              <w:rPr>
                <w:szCs w:val="18"/>
              </w:rPr>
              <w:t>id_for_bfm_wait</w:t>
            </w:r>
          </w:p>
        </w:tc>
        <w:tc>
          <w:tcPr>
            <w:tcW w:w="1850" w:type="dxa"/>
            <w:tcBorders>
              <w:left w:val="nil"/>
              <w:right w:val="nil"/>
            </w:tcBorders>
            <w:shd w:val="clear" w:color="auto" w:fill="auto"/>
            <w:vAlign w:val="center"/>
          </w:tcPr>
          <w:p w14:paraId="16A4C0F5" w14:textId="3E3FCCE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498B315F" w14:textId="2DE30AD8" w:rsidR="005621BF" w:rsidRDefault="005621BF" w:rsidP="0028686E">
            <w:pPr>
              <w:spacing w:line="276" w:lineRule="auto"/>
              <w:rPr>
                <w:szCs w:val="18"/>
              </w:rPr>
            </w:pPr>
            <w:r>
              <w:rPr>
                <w:szCs w:val="18"/>
              </w:rPr>
              <w:t>ID_BFM_WAIT</w:t>
            </w:r>
          </w:p>
        </w:tc>
        <w:tc>
          <w:tcPr>
            <w:tcW w:w="5906" w:type="dxa"/>
            <w:tcBorders>
              <w:left w:val="nil"/>
              <w:right w:val="nil"/>
            </w:tcBorders>
            <w:shd w:val="clear" w:color="auto" w:fill="auto"/>
          </w:tcPr>
          <w:p w14:paraId="7BF1F674" w14:textId="74113E48" w:rsidR="005621BF" w:rsidRPr="0042320D" w:rsidRDefault="00801482" w:rsidP="0028686E">
            <w:pPr>
              <w:tabs>
                <w:tab w:val="left" w:pos="4820"/>
              </w:tabs>
              <w:spacing w:line="276" w:lineRule="auto"/>
              <w:rPr>
                <w:szCs w:val="18"/>
              </w:rPr>
            </w:pPr>
            <w:r>
              <w:rPr>
                <w:szCs w:val="18"/>
              </w:rPr>
              <w:t>The message ID used for logging waits in the UART BFM</w:t>
            </w:r>
          </w:p>
        </w:tc>
      </w:tr>
      <w:tr w:rsidR="005621BF" w:rsidRPr="0042320D" w14:paraId="459A871D" w14:textId="77777777" w:rsidTr="00372173">
        <w:tc>
          <w:tcPr>
            <w:tcW w:w="3829" w:type="dxa"/>
            <w:tcBorders>
              <w:left w:val="nil"/>
              <w:right w:val="nil"/>
            </w:tcBorders>
            <w:shd w:val="clear" w:color="auto" w:fill="auto"/>
            <w:vAlign w:val="center"/>
          </w:tcPr>
          <w:p w14:paraId="45399ACA" w14:textId="6F4892D5" w:rsidR="005621BF" w:rsidRDefault="005621BF" w:rsidP="0028686E">
            <w:pPr>
              <w:spacing w:line="276" w:lineRule="auto"/>
              <w:rPr>
                <w:szCs w:val="18"/>
              </w:rPr>
            </w:pPr>
            <w:r>
              <w:rPr>
                <w:szCs w:val="18"/>
              </w:rPr>
              <w:t>id_for_bfm_poll</w:t>
            </w:r>
          </w:p>
        </w:tc>
        <w:tc>
          <w:tcPr>
            <w:tcW w:w="1850" w:type="dxa"/>
            <w:tcBorders>
              <w:left w:val="nil"/>
              <w:right w:val="nil"/>
            </w:tcBorders>
            <w:shd w:val="clear" w:color="auto" w:fill="auto"/>
            <w:vAlign w:val="center"/>
          </w:tcPr>
          <w:p w14:paraId="4DF41C16" w14:textId="735C101D" w:rsidR="005621BF" w:rsidRDefault="005621BF" w:rsidP="0028686E">
            <w:pPr>
              <w:spacing w:line="276" w:lineRule="auto"/>
              <w:rPr>
                <w:szCs w:val="18"/>
              </w:rPr>
            </w:pPr>
            <w:r>
              <w:rPr>
                <w:szCs w:val="18"/>
              </w:rPr>
              <w:t>t_msg_id</w:t>
            </w:r>
          </w:p>
        </w:tc>
        <w:tc>
          <w:tcPr>
            <w:tcW w:w="3770" w:type="dxa"/>
            <w:tcBorders>
              <w:left w:val="nil"/>
              <w:right w:val="nil"/>
            </w:tcBorders>
            <w:shd w:val="clear" w:color="auto" w:fill="auto"/>
            <w:vAlign w:val="center"/>
          </w:tcPr>
          <w:p w14:paraId="28E656A1" w14:textId="7A23BFEE" w:rsidR="005621BF" w:rsidRDefault="005621BF" w:rsidP="0028686E">
            <w:pPr>
              <w:spacing w:line="276" w:lineRule="auto"/>
              <w:rPr>
                <w:szCs w:val="18"/>
              </w:rPr>
            </w:pPr>
            <w:r>
              <w:rPr>
                <w:szCs w:val="18"/>
              </w:rPr>
              <w:t>ID_BFM_POLL</w:t>
            </w:r>
          </w:p>
        </w:tc>
        <w:tc>
          <w:tcPr>
            <w:tcW w:w="5906" w:type="dxa"/>
            <w:tcBorders>
              <w:left w:val="nil"/>
              <w:right w:val="nil"/>
            </w:tcBorders>
            <w:shd w:val="clear" w:color="auto" w:fill="auto"/>
          </w:tcPr>
          <w:p w14:paraId="279621C7" w14:textId="19EAE115" w:rsidR="005621BF" w:rsidRPr="0042320D" w:rsidRDefault="00801482" w:rsidP="0028686E">
            <w:pPr>
              <w:tabs>
                <w:tab w:val="left" w:pos="4820"/>
              </w:tabs>
              <w:spacing w:line="276" w:lineRule="auto"/>
              <w:rPr>
                <w:szCs w:val="18"/>
              </w:rPr>
            </w:pPr>
            <w:r>
              <w:rPr>
                <w:szCs w:val="18"/>
              </w:rPr>
              <w:t>The message ID used for logging polling in the UART BFM</w:t>
            </w:r>
          </w:p>
        </w:tc>
      </w:tr>
      <w:tr w:rsidR="00A86881" w:rsidRPr="0042320D" w14:paraId="4E00F830" w14:textId="77777777" w:rsidTr="00715AC5">
        <w:tc>
          <w:tcPr>
            <w:tcW w:w="3829" w:type="dxa"/>
            <w:tcBorders>
              <w:left w:val="nil"/>
              <w:right w:val="nil"/>
            </w:tcBorders>
            <w:shd w:val="clear" w:color="auto" w:fill="auto"/>
            <w:vAlign w:val="center"/>
          </w:tcPr>
          <w:p w14:paraId="0F0C8CDF" w14:textId="3BF59623" w:rsidR="00A86881" w:rsidRDefault="00A86881" w:rsidP="00715AC5">
            <w:pPr>
              <w:spacing w:line="276" w:lineRule="auto"/>
              <w:rPr>
                <w:szCs w:val="18"/>
              </w:rPr>
            </w:pPr>
            <w:r>
              <w:rPr>
                <w:szCs w:val="18"/>
              </w:rPr>
              <w:t>id_for_bfm_poll_summary</w:t>
            </w:r>
          </w:p>
        </w:tc>
        <w:tc>
          <w:tcPr>
            <w:tcW w:w="1850" w:type="dxa"/>
            <w:tcBorders>
              <w:left w:val="nil"/>
              <w:right w:val="nil"/>
            </w:tcBorders>
            <w:shd w:val="clear" w:color="auto" w:fill="auto"/>
            <w:vAlign w:val="center"/>
          </w:tcPr>
          <w:p w14:paraId="6F85123D" w14:textId="77777777" w:rsidR="00A86881" w:rsidRDefault="00A86881" w:rsidP="00715AC5">
            <w:pPr>
              <w:spacing w:line="276" w:lineRule="auto"/>
              <w:rPr>
                <w:szCs w:val="18"/>
              </w:rPr>
            </w:pPr>
            <w:r>
              <w:rPr>
                <w:szCs w:val="18"/>
              </w:rPr>
              <w:t>t_msg_id</w:t>
            </w:r>
          </w:p>
        </w:tc>
        <w:tc>
          <w:tcPr>
            <w:tcW w:w="3770" w:type="dxa"/>
            <w:tcBorders>
              <w:left w:val="nil"/>
              <w:right w:val="nil"/>
            </w:tcBorders>
            <w:shd w:val="clear" w:color="auto" w:fill="auto"/>
            <w:vAlign w:val="center"/>
          </w:tcPr>
          <w:p w14:paraId="5F199616" w14:textId="578DA038" w:rsidR="00A86881" w:rsidRDefault="00A86881" w:rsidP="00715AC5">
            <w:pPr>
              <w:spacing w:line="276" w:lineRule="auto"/>
              <w:rPr>
                <w:szCs w:val="18"/>
              </w:rPr>
            </w:pPr>
            <w:r>
              <w:rPr>
                <w:szCs w:val="18"/>
              </w:rPr>
              <w:t>ID_BFM_POLL_SUMMARY</w:t>
            </w:r>
          </w:p>
        </w:tc>
        <w:tc>
          <w:tcPr>
            <w:tcW w:w="5906" w:type="dxa"/>
            <w:tcBorders>
              <w:left w:val="nil"/>
              <w:right w:val="nil"/>
            </w:tcBorders>
            <w:shd w:val="clear" w:color="auto" w:fill="auto"/>
          </w:tcPr>
          <w:p w14:paraId="739FA16E" w14:textId="6F486692" w:rsidR="00A86881" w:rsidRPr="0042320D" w:rsidRDefault="00A86881" w:rsidP="00715AC5">
            <w:pPr>
              <w:tabs>
                <w:tab w:val="left" w:pos="4820"/>
              </w:tabs>
              <w:spacing w:line="276" w:lineRule="auto"/>
              <w:rPr>
                <w:szCs w:val="18"/>
              </w:rPr>
            </w:pPr>
            <w:r>
              <w:rPr>
                <w:szCs w:val="18"/>
              </w:rPr>
              <w:t>The message ID used for logging polling summary in the UART BFM</w:t>
            </w:r>
          </w:p>
        </w:tc>
      </w:tr>
      <w:tr w:rsidR="00220856" w:rsidRPr="0042320D" w14:paraId="7EF80BF9" w14:textId="77777777" w:rsidTr="00055D6F">
        <w:tc>
          <w:tcPr>
            <w:tcW w:w="3829" w:type="dxa"/>
            <w:tcBorders>
              <w:left w:val="nil"/>
              <w:right w:val="nil"/>
            </w:tcBorders>
            <w:shd w:val="clear" w:color="auto" w:fill="auto"/>
            <w:vAlign w:val="center"/>
          </w:tcPr>
          <w:p w14:paraId="604D1F57" w14:textId="56FE2B7D" w:rsidR="00220856" w:rsidRPr="00EC008B" w:rsidRDefault="00220856" w:rsidP="0028686E">
            <w:pPr>
              <w:spacing w:line="276" w:lineRule="auto"/>
              <w:rPr>
                <w:szCs w:val="18"/>
                <w:highlight w:val="darkGray"/>
              </w:rPr>
            </w:pPr>
            <w:r w:rsidRPr="00EC008B">
              <w:rPr>
                <w:szCs w:val="18"/>
                <w:highlight w:val="darkGray"/>
              </w:rPr>
              <w:t>error_injection</w:t>
            </w:r>
          </w:p>
        </w:tc>
        <w:tc>
          <w:tcPr>
            <w:tcW w:w="1850" w:type="dxa"/>
            <w:tcBorders>
              <w:left w:val="nil"/>
              <w:right w:val="nil"/>
            </w:tcBorders>
            <w:shd w:val="clear" w:color="auto" w:fill="auto"/>
            <w:vAlign w:val="center"/>
          </w:tcPr>
          <w:p w14:paraId="09B83E20" w14:textId="04161ADA" w:rsidR="00220856" w:rsidRPr="00EC008B" w:rsidRDefault="00220856" w:rsidP="0028686E">
            <w:pPr>
              <w:spacing w:line="276" w:lineRule="auto"/>
              <w:rPr>
                <w:szCs w:val="18"/>
                <w:highlight w:val="darkGray"/>
              </w:rPr>
            </w:pPr>
            <w:r w:rsidRPr="00EC008B">
              <w:rPr>
                <w:szCs w:val="18"/>
                <w:highlight w:val="darkGray"/>
              </w:rPr>
              <w:t>t_</w:t>
            </w:r>
            <w:r w:rsidR="00C46503" w:rsidRPr="00EC008B">
              <w:rPr>
                <w:szCs w:val="18"/>
                <w:highlight w:val="darkGray"/>
              </w:rPr>
              <w:t>bfm_</w:t>
            </w:r>
            <w:r w:rsidRPr="00EC008B">
              <w:rPr>
                <w:szCs w:val="18"/>
                <w:highlight w:val="darkGray"/>
              </w:rPr>
              <w:t>error_in</w:t>
            </w:r>
            <w:r w:rsidR="00C46503" w:rsidRPr="00EC008B">
              <w:rPr>
                <w:szCs w:val="18"/>
                <w:highlight w:val="darkGray"/>
              </w:rPr>
              <w:t>jection</w:t>
            </w:r>
          </w:p>
        </w:tc>
        <w:tc>
          <w:tcPr>
            <w:tcW w:w="3770" w:type="dxa"/>
            <w:tcBorders>
              <w:left w:val="nil"/>
              <w:right w:val="nil"/>
            </w:tcBorders>
            <w:shd w:val="clear" w:color="auto" w:fill="auto"/>
            <w:vAlign w:val="center"/>
          </w:tcPr>
          <w:p w14:paraId="7C340C37" w14:textId="19796A04" w:rsidR="00220856" w:rsidRPr="00EC008B" w:rsidRDefault="0079304D" w:rsidP="0028686E">
            <w:pPr>
              <w:spacing w:line="276" w:lineRule="auto"/>
              <w:rPr>
                <w:szCs w:val="18"/>
                <w:highlight w:val="darkGray"/>
              </w:rPr>
            </w:pPr>
            <w:r w:rsidRPr="00EC008B">
              <w:rPr>
                <w:szCs w:val="18"/>
                <w:highlight w:val="darkGray"/>
              </w:rPr>
              <w:t>C_ERROR_INJECTION_INACTIVE</w:t>
            </w:r>
          </w:p>
        </w:tc>
        <w:tc>
          <w:tcPr>
            <w:tcW w:w="5906" w:type="dxa"/>
            <w:tcBorders>
              <w:left w:val="nil"/>
              <w:right w:val="nil"/>
            </w:tcBorders>
            <w:shd w:val="clear" w:color="auto" w:fill="auto"/>
          </w:tcPr>
          <w:p w14:paraId="73C59BD4" w14:textId="33D4B993" w:rsidR="00220856" w:rsidRPr="00EC008B" w:rsidRDefault="00681022" w:rsidP="0028686E">
            <w:pPr>
              <w:tabs>
                <w:tab w:val="left" w:pos="4820"/>
              </w:tabs>
              <w:spacing w:line="276" w:lineRule="auto"/>
              <w:rPr>
                <w:szCs w:val="18"/>
                <w:highlight w:val="darkGray"/>
              </w:rPr>
            </w:pPr>
            <w:r w:rsidRPr="00EC008B">
              <w:rPr>
                <w:szCs w:val="18"/>
                <w:highlight w:val="darkGray"/>
              </w:rPr>
              <w:t>See error injection record on page 2.</w:t>
            </w:r>
            <w:r w:rsidRPr="00EC008B">
              <w:rPr>
                <w:szCs w:val="18"/>
                <w:highlight w:val="darkGray"/>
              </w:rPr>
              <w:br/>
              <w:t>Error injection in general is explained in ‘</w:t>
            </w:r>
            <w:r w:rsidRPr="00EC008B">
              <w:rPr>
                <w:highlight w:val="darkGray"/>
              </w:rPr>
              <w:t>UVVM Essential Mechanisms’ located in uvvm_vvc_framework/doc.</w:t>
            </w:r>
          </w:p>
        </w:tc>
      </w:tr>
      <w:tr w:rsidR="00395A6A" w:rsidRPr="0042320D" w14:paraId="45AF6E0D" w14:textId="77777777" w:rsidTr="00372173">
        <w:tc>
          <w:tcPr>
            <w:tcW w:w="3829" w:type="dxa"/>
            <w:tcBorders>
              <w:left w:val="nil"/>
              <w:bottom w:val="nil"/>
              <w:right w:val="nil"/>
            </w:tcBorders>
            <w:shd w:val="clear" w:color="auto" w:fill="auto"/>
            <w:vAlign w:val="center"/>
          </w:tcPr>
          <w:p w14:paraId="1DAC9C64" w14:textId="77777777" w:rsidR="00395A6A" w:rsidRDefault="00395A6A" w:rsidP="0028686E">
            <w:pPr>
              <w:spacing w:line="276" w:lineRule="auto"/>
              <w:rPr>
                <w:szCs w:val="18"/>
              </w:rPr>
            </w:pPr>
          </w:p>
        </w:tc>
        <w:tc>
          <w:tcPr>
            <w:tcW w:w="1850" w:type="dxa"/>
            <w:tcBorders>
              <w:left w:val="nil"/>
              <w:bottom w:val="nil"/>
              <w:right w:val="nil"/>
            </w:tcBorders>
            <w:shd w:val="clear" w:color="auto" w:fill="auto"/>
            <w:vAlign w:val="center"/>
          </w:tcPr>
          <w:p w14:paraId="01F861E1" w14:textId="77777777" w:rsidR="00395A6A" w:rsidRDefault="00395A6A" w:rsidP="0028686E">
            <w:pPr>
              <w:spacing w:line="276" w:lineRule="auto"/>
              <w:rPr>
                <w:szCs w:val="18"/>
              </w:rPr>
            </w:pPr>
          </w:p>
        </w:tc>
        <w:tc>
          <w:tcPr>
            <w:tcW w:w="3770" w:type="dxa"/>
            <w:tcBorders>
              <w:left w:val="nil"/>
              <w:bottom w:val="nil"/>
              <w:right w:val="nil"/>
            </w:tcBorders>
            <w:shd w:val="clear" w:color="auto" w:fill="auto"/>
            <w:vAlign w:val="center"/>
          </w:tcPr>
          <w:p w14:paraId="30CF9509" w14:textId="77777777" w:rsidR="00395A6A" w:rsidRDefault="00395A6A" w:rsidP="0028686E">
            <w:pPr>
              <w:spacing w:line="276" w:lineRule="auto"/>
              <w:rPr>
                <w:szCs w:val="18"/>
              </w:rPr>
            </w:pPr>
          </w:p>
        </w:tc>
        <w:tc>
          <w:tcPr>
            <w:tcW w:w="5906" w:type="dxa"/>
            <w:tcBorders>
              <w:left w:val="nil"/>
              <w:bottom w:val="nil"/>
              <w:right w:val="nil"/>
            </w:tcBorders>
            <w:shd w:val="clear" w:color="auto" w:fill="auto"/>
          </w:tcPr>
          <w:p w14:paraId="269538C4" w14:textId="77777777" w:rsidR="00395A6A" w:rsidRDefault="00395A6A" w:rsidP="0028686E">
            <w:pPr>
              <w:tabs>
                <w:tab w:val="left" w:pos="4820"/>
              </w:tabs>
              <w:spacing w:line="276" w:lineRule="auto"/>
              <w:rPr>
                <w:szCs w:val="18"/>
              </w:rPr>
            </w:pPr>
          </w:p>
        </w:tc>
      </w:tr>
    </w:tbl>
    <w:p w14:paraId="2C881A86" w14:textId="77777777" w:rsidR="00CC37DA" w:rsidRPr="0042320D" w:rsidRDefault="00CC37DA" w:rsidP="00E61652">
      <w:pPr>
        <w:pStyle w:val="Overskrift1"/>
        <w:rPr>
          <w:rFonts w:ascii="Helvetica" w:hAnsi="Helvetica"/>
        </w:rPr>
      </w:pPr>
      <w:r w:rsidRPr="0042320D">
        <w:rPr>
          <w:rFonts w:ascii="Helvetica" w:hAnsi="Helvetica"/>
        </w:rPr>
        <w:t>Additional Documentation</w:t>
      </w:r>
    </w:p>
    <w:p w14:paraId="31C2ECB1" w14:textId="22958C8E" w:rsidR="008576E9" w:rsidRPr="0042320D" w:rsidRDefault="00E32F57" w:rsidP="002405F3">
      <w:r w:rsidRPr="0042320D">
        <w:t>For addi</w:t>
      </w:r>
      <w:r w:rsidR="00CB44E4" w:rsidRPr="0042320D">
        <w:t xml:space="preserve">tional documentation on the </w:t>
      </w:r>
      <w:r w:rsidR="00A1274F">
        <w:t>UART protocol, please see the UART specification.</w:t>
      </w:r>
    </w:p>
    <w:p w14:paraId="1DFF128D" w14:textId="77777777" w:rsidR="00CC37DA" w:rsidRPr="0042320D" w:rsidRDefault="00CC37DA" w:rsidP="002405F3">
      <w:pPr>
        <w:rPr>
          <w:szCs w:val="22"/>
        </w:rPr>
      </w:pPr>
    </w:p>
    <w:p w14:paraId="5D77734D" w14:textId="77777777" w:rsidR="00F35929" w:rsidRPr="0042320D" w:rsidRDefault="00F35929" w:rsidP="00E61652">
      <w:pPr>
        <w:pStyle w:val="Overskrift1"/>
        <w:rPr>
          <w:rFonts w:ascii="Helvetica" w:hAnsi="Helvetica"/>
        </w:rPr>
      </w:pPr>
      <w:r w:rsidRPr="0042320D">
        <w:rPr>
          <w:rFonts w:ascii="Helvetica" w:hAnsi="Helvetica"/>
        </w:rPr>
        <w:t>Compilation</w:t>
      </w:r>
    </w:p>
    <w:p w14:paraId="4A8F4722" w14:textId="2B2972CD" w:rsidR="00B545FE" w:rsidRPr="0042320D" w:rsidRDefault="00E32F57" w:rsidP="002405F3">
      <w:r w:rsidRPr="0042320D">
        <w:t xml:space="preserve">The </w:t>
      </w:r>
      <w:r w:rsidR="00A1274F">
        <w:t>UART</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464DD9A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A1274F">
        <w:t>mpiled, the uart_bfm_pkg.vhd</w:t>
      </w:r>
      <w:r w:rsidR="009A6FC5">
        <w:t xml:space="preserve"> BFM can be compiled into any desired library.</w:t>
      </w:r>
    </w:p>
    <w:p w14:paraId="326937AE" w14:textId="25A366F1" w:rsidR="00093F64" w:rsidRPr="0042320D" w:rsidRDefault="00093F64" w:rsidP="00093F64">
      <w:pPr>
        <w:rPr>
          <w:sz w:val="20"/>
          <w:szCs w:val="22"/>
        </w:rPr>
      </w:pPr>
      <w:r w:rsidRPr="00093F64">
        <w:t>See UVVM Essential Mechanisms located in uvvm_vvc_framework/doc for information about compile scripts</w:t>
      </w:r>
    </w:p>
    <w:p w14:paraId="216E271B" w14:textId="77777777" w:rsidR="00CC37DA" w:rsidRPr="0042320D" w:rsidRDefault="00CC37DA" w:rsidP="00BE02A7">
      <w:pPr>
        <w:pStyle w:val="Overskrift2"/>
        <w:rPr>
          <w:rFonts w:ascii="Helvetica" w:hAnsi="Helvetica"/>
        </w:rPr>
      </w:pPr>
      <w:r w:rsidRPr="0042320D">
        <w:rPr>
          <w:rFonts w:ascii="Helvetica" w:hAnsi="Helvetica"/>
        </w:rPr>
        <w:t>Simulator compatibility and setup</w:t>
      </w:r>
    </w:p>
    <w:p w14:paraId="66C9EE1F" w14:textId="77777777" w:rsidR="007D4C05" w:rsidRDefault="007D4C05" w:rsidP="007D4C05">
      <w:r>
        <w:t>See README.md for a list of supported simulators.</w:t>
      </w:r>
    </w:p>
    <w:p w14:paraId="1ABFE250" w14:textId="77777777" w:rsidR="00B10373" w:rsidRPr="0042320D" w:rsidRDefault="00B10373" w:rsidP="002405F3"/>
    <w:p w14:paraId="4E59C48B" w14:textId="77777777" w:rsidR="000A3B4E" w:rsidRPr="0042320D" w:rsidRDefault="00B10373" w:rsidP="002405F3">
      <w:r w:rsidRPr="0042320D">
        <w:t>For r</w:t>
      </w:r>
      <w:r w:rsidR="00CC37DA" w:rsidRPr="0042320D">
        <w:t xml:space="preserve">equired </w:t>
      </w:r>
      <w:r w:rsidR="0060537D" w:rsidRPr="0042320D">
        <w:t xml:space="preserve">simulator </w:t>
      </w:r>
      <w:r w:rsidR="00CC37DA" w:rsidRPr="0042320D">
        <w:t>setup</w:t>
      </w:r>
      <w:r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Overskrift1"/>
        <w:rPr>
          <w:rFonts w:ascii="Helvetica" w:hAnsi="Helvetica"/>
        </w:rPr>
      </w:pPr>
      <w:bookmarkStart w:id="5" w:name="_Ref423952304"/>
      <w:r w:rsidRPr="0042320D">
        <w:rPr>
          <w:rFonts w:ascii="Helvetica" w:hAnsi="Helvetica"/>
        </w:rPr>
        <w:br w:type="page"/>
      </w:r>
      <w:r w:rsidR="00E5040A" w:rsidRPr="0042320D">
        <w:rPr>
          <w:rFonts w:ascii="Helvetica" w:hAnsi="Helvetica"/>
        </w:rPr>
        <w:lastRenderedPageBreak/>
        <w:t>Local BFM overloads</w:t>
      </w:r>
      <w:bookmarkEnd w:id="5"/>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6A23DB5A" w:rsidR="00E5040A" w:rsidRPr="0042320D" w:rsidRDefault="00E5040A" w:rsidP="002405F3">
      <w:r w:rsidRPr="0042320D">
        <w:t>This allows calling the BFM procedure</w:t>
      </w:r>
      <w:r w:rsidR="00D007F0">
        <w:t>s with the key parameters only</w:t>
      </w:r>
    </w:p>
    <w:p w14:paraId="025DE35F" w14:textId="77777777" w:rsidR="00E5040A" w:rsidRPr="0042320D" w:rsidRDefault="00E5040A" w:rsidP="002405F3">
      <w:r w:rsidRPr="0042320D">
        <w:t xml:space="preserve">e.g.                  </w:t>
      </w:r>
    </w:p>
    <w:p w14:paraId="7416F8A1" w14:textId="75632FE3" w:rsidR="00A1274F" w:rsidRPr="00F94BF0" w:rsidRDefault="00E5040A" w:rsidP="00A1274F">
      <w:pPr>
        <w:rPr>
          <w:rFonts w:ascii="Courier New" w:hAnsi="Courier New" w:cs="Courier New"/>
        </w:rPr>
      </w:pPr>
      <w:r w:rsidRPr="0042320D">
        <w:t xml:space="preserve">                    </w:t>
      </w:r>
      <w:r w:rsidR="00D007F0" w:rsidRPr="00F94BF0">
        <w:rPr>
          <w:rFonts w:ascii="Courier New" w:hAnsi="Courier New" w:cs="Courier New"/>
        </w:rPr>
        <w:t>uart_transmit(C_ASCII_A</w:t>
      </w:r>
      <w:r w:rsidR="00A1274F" w:rsidRPr="00F94BF0">
        <w:rPr>
          <w:rFonts w:ascii="Courier New" w:hAnsi="Courier New" w:cs="Courier New"/>
        </w:rPr>
        <w:t>, “</w:t>
      </w:r>
      <w:r w:rsidR="00D007F0" w:rsidRPr="00F94BF0">
        <w:rPr>
          <w:rFonts w:ascii="Courier New" w:hAnsi="Courier New" w:cs="Courier New"/>
        </w:rPr>
        <w:t>Transmitting ASCII A</w:t>
      </w:r>
      <w:r w:rsidR="00A1274F" w:rsidRPr="00F94BF0">
        <w:rPr>
          <w:rFonts w:ascii="Courier New" w:hAnsi="Courier New" w:cs="Courier New"/>
        </w:rPr>
        <w:t>”);</w:t>
      </w:r>
    </w:p>
    <w:p w14:paraId="304D1C72" w14:textId="23075666" w:rsidR="00A1274F" w:rsidRPr="00A1274F" w:rsidRDefault="00A1274F" w:rsidP="00A1274F">
      <w:pPr>
        <w:rPr>
          <w:rFonts w:cs="Courier New"/>
        </w:rPr>
      </w:pPr>
      <w:r>
        <w:rPr>
          <w:rFonts w:cs="Courier New"/>
        </w:rPr>
        <w:t>rather than</w:t>
      </w:r>
    </w:p>
    <w:p w14:paraId="327293E1" w14:textId="7BA0141A" w:rsidR="00A1274F" w:rsidRPr="00F94BF0" w:rsidRDefault="00A1274F" w:rsidP="00A1274F">
      <w:pPr>
        <w:rPr>
          <w:rFonts w:ascii="Courier New" w:hAnsi="Courier New" w:cs="Courier New"/>
        </w:rPr>
      </w:pPr>
      <w:r>
        <w:rPr>
          <w:rFonts w:cs="Courier New"/>
        </w:rPr>
        <w:t xml:space="preserve">                    </w:t>
      </w:r>
      <w:r w:rsidRPr="00F94BF0">
        <w:rPr>
          <w:rFonts w:ascii="Courier New" w:hAnsi="Courier New" w:cs="Courier New"/>
        </w:rPr>
        <w:t>uart_transmit(C_</w:t>
      </w:r>
      <w:r w:rsidR="00D007F0" w:rsidRPr="00F94BF0">
        <w:rPr>
          <w:rFonts w:ascii="Courier New" w:hAnsi="Courier New" w:cs="Courier New"/>
        </w:rPr>
        <w:t>ASCII_A</w:t>
      </w:r>
      <w:r w:rsidRPr="00F94BF0">
        <w:rPr>
          <w:rFonts w:ascii="Courier New" w:hAnsi="Courier New" w:cs="Courier New"/>
        </w:rPr>
        <w:t>, “</w:t>
      </w:r>
      <w:r w:rsidR="00D007F0" w:rsidRPr="00F94BF0">
        <w:rPr>
          <w:rFonts w:ascii="Courier New" w:hAnsi="Courier New" w:cs="Courier New"/>
        </w:rPr>
        <w:t>Transmitting ASCII A</w:t>
      </w:r>
      <w:r w:rsidRPr="00F94BF0">
        <w:rPr>
          <w:rFonts w:ascii="Courier New" w:hAnsi="Courier New" w:cs="Courier New"/>
        </w:rPr>
        <w:t xml:space="preserve">”, clk, tx, terminate_loop, </w:t>
      </w:r>
    </w:p>
    <w:p w14:paraId="6FA2E175" w14:textId="3271B195" w:rsidR="00E5040A" w:rsidRPr="0042320D" w:rsidRDefault="00A1274F" w:rsidP="00A1274F">
      <w:r w:rsidRPr="00F94BF0">
        <w:rPr>
          <w:rFonts w:ascii="Courier New" w:hAnsi="Courier New" w:cs="Courier New"/>
        </w:rPr>
        <w:t xml:space="preserve">                       C_CLK_PERIOD, C_UART_BFM_CONFIG_DEFAULT, C_SCOPE, shared_msg_id_panel);</w:t>
      </w:r>
    </w:p>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250CBBC4" w14:textId="473024B4" w:rsidR="00A1274F" w:rsidRPr="00A1274F" w:rsidRDefault="00A1274F" w:rsidP="00A1274F">
      <w:pPr>
        <w:rPr>
          <w:rFonts w:ascii="Courier" w:hAnsi="Courier" w:cs="Courier New"/>
        </w:rPr>
      </w:pPr>
      <w:r>
        <w:rPr>
          <w:rFonts w:ascii="Courier" w:hAnsi="Courier" w:cs="Courier New"/>
          <w:sz w:val="20"/>
        </w:rPr>
        <w:t xml:space="preserve">   </w:t>
      </w:r>
      <w:r w:rsidRPr="00A1274F">
        <w:rPr>
          <w:rFonts w:ascii="Courier" w:hAnsi="Courier" w:cs="Courier New"/>
        </w:rPr>
        <w:t xml:space="preserve">procedure </w:t>
      </w:r>
      <w:r w:rsidR="00D007F0">
        <w:rPr>
          <w:rFonts w:ascii="Courier" w:hAnsi="Courier" w:cs="Courier New"/>
        </w:rPr>
        <w:t>uart_</w:t>
      </w:r>
      <w:r w:rsidRPr="00A1274F">
        <w:rPr>
          <w:rFonts w:ascii="Courier" w:hAnsi="Courier" w:cs="Courier New"/>
        </w:rPr>
        <w:t>transmit(</w:t>
      </w:r>
    </w:p>
    <w:p w14:paraId="748C09EB" w14:textId="2C1A614C" w:rsidR="00A1274F" w:rsidRPr="00A1274F" w:rsidRDefault="00A1274F" w:rsidP="00A1274F">
      <w:pPr>
        <w:ind w:firstLine="720"/>
        <w:rPr>
          <w:rFonts w:ascii="Courier" w:hAnsi="Courier" w:cs="Courier New"/>
        </w:rPr>
      </w:pPr>
      <w:r w:rsidRPr="00A1274F">
        <w:rPr>
          <w:rFonts w:ascii="Courier" w:hAnsi="Courier" w:cs="Courier New"/>
        </w:rPr>
        <w:t xml:space="preserve">constant data_value </w:t>
      </w:r>
      <w:r w:rsidR="00D007F0">
        <w:rPr>
          <w:rFonts w:ascii="Courier" w:hAnsi="Courier" w:cs="Courier New"/>
        </w:rPr>
        <w:t xml:space="preserve">  </w:t>
      </w:r>
      <w:r w:rsidRPr="00A1274F">
        <w:rPr>
          <w:rFonts w:ascii="Courier" w:hAnsi="Courier" w:cs="Courier New"/>
        </w:rPr>
        <w:t>: in std_logic_vector;</w:t>
      </w:r>
    </w:p>
    <w:p w14:paraId="3B6573A8" w14:textId="0B13785B" w:rsidR="00A1274F" w:rsidRPr="00A1274F" w:rsidRDefault="00A1274F" w:rsidP="00A1274F">
      <w:pPr>
        <w:ind w:firstLine="720"/>
        <w:rPr>
          <w:rFonts w:ascii="Courier" w:hAnsi="Courier" w:cs="Courier New"/>
        </w:rPr>
      </w:pPr>
      <w:r w:rsidRPr="00A1274F">
        <w:rPr>
          <w:rFonts w:ascii="Courier" w:hAnsi="Courier" w:cs="Courier New"/>
        </w:rPr>
        <w:t xml:space="preserve">constant msg </w:t>
      </w:r>
      <w:r w:rsidR="00D007F0">
        <w:rPr>
          <w:rFonts w:ascii="Courier" w:hAnsi="Courier" w:cs="Courier New"/>
        </w:rPr>
        <w:t xml:space="preserve">         </w:t>
      </w:r>
      <w:r w:rsidRPr="00A1274F">
        <w:rPr>
          <w:rFonts w:ascii="Courier" w:hAnsi="Courier" w:cs="Courier New"/>
        </w:rPr>
        <w:t>: in string) is</w:t>
      </w:r>
    </w:p>
    <w:p w14:paraId="3E12D477" w14:textId="357C5A5F" w:rsidR="00A1274F" w:rsidRPr="00A1274F" w:rsidRDefault="00A1274F" w:rsidP="00A1274F">
      <w:pPr>
        <w:rPr>
          <w:rFonts w:ascii="Courier" w:hAnsi="Courier" w:cs="Courier New"/>
        </w:rPr>
      </w:pPr>
      <w:r>
        <w:rPr>
          <w:rFonts w:ascii="Courier" w:hAnsi="Courier" w:cs="Courier New"/>
        </w:rPr>
        <w:t xml:space="preserve">    </w:t>
      </w:r>
      <w:r w:rsidRPr="00A1274F">
        <w:rPr>
          <w:rFonts w:ascii="Courier" w:hAnsi="Courier" w:cs="Courier New"/>
        </w:rPr>
        <w:t>begin</w:t>
      </w:r>
    </w:p>
    <w:p w14:paraId="736DAA4D" w14:textId="343224B1" w:rsidR="00A1274F" w:rsidRPr="00A1274F" w:rsidRDefault="00C02B79" w:rsidP="00A1274F">
      <w:pPr>
        <w:ind w:firstLine="720"/>
        <w:rPr>
          <w:rFonts w:ascii="Courier" w:hAnsi="Courier" w:cs="Courier New"/>
        </w:rPr>
      </w:pPr>
      <w:r>
        <w:rPr>
          <w:rFonts w:ascii="Courier" w:hAnsi="Courier" w:cs="Courier New"/>
        </w:rPr>
        <w:t>uart_transmit</w:t>
      </w:r>
      <w:r w:rsidR="00A1274F" w:rsidRPr="00A1274F">
        <w:rPr>
          <w:rFonts w:ascii="Courier" w:hAnsi="Courier" w:cs="Courier New"/>
        </w:rPr>
        <w:t xml:space="preserve">(data_value, </w:t>
      </w:r>
      <w:r w:rsidR="00A1274F">
        <w:rPr>
          <w:rFonts w:ascii="Courier" w:hAnsi="Courier" w:cs="Courier New"/>
        </w:rPr>
        <w:tab/>
      </w:r>
      <w:r w:rsidR="00A1274F">
        <w:rPr>
          <w:rFonts w:ascii="Courier" w:hAnsi="Courier" w:cs="Courier New"/>
        </w:rPr>
        <w:tab/>
      </w:r>
      <w:r w:rsidR="00EA245F">
        <w:rPr>
          <w:rFonts w:ascii="Courier" w:hAnsi="Courier" w:cs="Courier New"/>
        </w:rPr>
        <w:tab/>
      </w:r>
      <w:r>
        <w:rPr>
          <w:rFonts w:ascii="Courier" w:hAnsi="Courier" w:cs="Courier New"/>
        </w:rPr>
        <w:tab/>
      </w:r>
      <w:r w:rsidR="00A1274F" w:rsidRPr="00A1274F">
        <w:rPr>
          <w:rFonts w:ascii="Courier" w:hAnsi="Courier" w:cs="Courier New"/>
        </w:rPr>
        <w:t>-- keep as is</w:t>
      </w:r>
    </w:p>
    <w:p w14:paraId="000A1494" w14:textId="0873D199" w:rsidR="00C02B79" w:rsidRDefault="00A1274F" w:rsidP="00C02B79">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msg,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keep as is</w:t>
      </w:r>
    </w:p>
    <w:p w14:paraId="229317F0" w14:textId="5E3C8DE8" w:rsidR="00C02B79" w:rsidRPr="00A1274F" w:rsidRDefault="00C02B79" w:rsidP="00C02B79">
      <w:pPr>
        <w:ind w:left="720" w:firstLine="720"/>
        <w:rPr>
          <w:rFonts w:ascii="Courier" w:hAnsi="Courier" w:cs="Courier New"/>
        </w:rPr>
      </w:pPr>
      <w:r>
        <w:rPr>
          <w:rFonts w:ascii="Courier" w:hAnsi="Courier" w:cs="Courier New"/>
        </w:rPr>
        <w:tab/>
        <w:t>clk,</w:t>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r>
      <w:r>
        <w:rPr>
          <w:rFonts w:ascii="Courier" w:hAnsi="Courier" w:cs="Courier New"/>
        </w:rPr>
        <w:tab/>
        <w:t xml:space="preserve">-- </w:t>
      </w:r>
      <w:r w:rsidRPr="00A1274F">
        <w:rPr>
          <w:rFonts w:ascii="Courier" w:hAnsi="Courier" w:cs="Courier New"/>
        </w:rPr>
        <w:t>Signals must be visible in local process scope</w:t>
      </w:r>
    </w:p>
    <w:p w14:paraId="01F3BA1E" w14:textId="593324FC" w:rsidR="00A1274F" w:rsidRPr="00A1274F" w:rsidRDefault="00A1274F" w:rsidP="00B04055">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tx,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00C02B79">
        <w:rPr>
          <w:rFonts w:ascii="Courier" w:hAnsi="Courier" w:cs="Courier New"/>
        </w:rPr>
        <w:tab/>
      </w:r>
      <w:r w:rsidRPr="00A1274F">
        <w:rPr>
          <w:rFonts w:ascii="Courier" w:hAnsi="Courier" w:cs="Courier New"/>
        </w:rPr>
        <w:t>-- Signals must be visible in local process scope</w:t>
      </w:r>
    </w:p>
    <w:p w14:paraId="7E37C7D1" w14:textId="6B5C42EC" w:rsidR="00A1274F" w:rsidRPr="00A1274F" w:rsidRDefault="00A1274F" w:rsidP="00A1274F">
      <w:pPr>
        <w:ind w:left="144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C_UART_CONFIG_LOCAL, </w:t>
      </w:r>
      <w:r>
        <w:rPr>
          <w:rFonts w:ascii="Courier" w:hAnsi="Courier" w:cs="Courier New"/>
        </w:rPr>
        <w:tab/>
      </w:r>
      <w:r w:rsidR="00EA245F">
        <w:rPr>
          <w:rFonts w:ascii="Courier" w:hAnsi="Courier" w:cs="Courier New"/>
        </w:rPr>
        <w:tab/>
      </w:r>
      <w:r w:rsidRPr="00A1274F">
        <w:rPr>
          <w:rFonts w:ascii="Courier" w:hAnsi="Courier" w:cs="Courier New"/>
        </w:rPr>
        <w:t>-- Use locally defined configuration or C_UART_CONFIG_DEFAULT</w:t>
      </w:r>
    </w:p>
    <w:p w14:paraId="3CF9A29A" w14:textId="4D8050D1"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C_SCOPE, </w:t>
      </w:r>
      <w:r>
        <w:rPr>
          <w:rFonts w:ascii="Courier" w:hAnsi="Courier" w:cs="Courier New"/>
        </w:rPr>
        <w:tab/>
      </w:r>
      <w:r>
        <w:rPr>
          <w:rFonts w:ascii="Courier" w:hAnsi="Courier" w:cs="Courier New"/>
        </w:rPr>
        <w:tab/>
      </w:r>
      <w:r>
        <w:rPr>
          <w:rFonts w:ascii="Courier" w:hAnsi="Courier" w:cs="Courier New"/>
        </w:rPr>
        <w:tab/>
      </w:r>
      <w:r w:rsidR="00EA245F">
        <w:rPr>
          <w:rFonts w:ascii="Courier" w:hAnsi="Courier" w:cs="Courier New"/>
        </w:rPr>
        <w:tab/>
      </w:r>
      <w:r w:rsidRPr="00A1274F">
        <w:rPr>
          <w:rFonts w:ascii="Courier" w:hAnsi="Courier" w:cs="Courier New"/>
        </w:rPr>
        <w:t>-- Just use the default</w:t>
      </w:r>
    </w:p>
    <w:p w14:paraId="4FDFBA4C" w14:textId="4EA95025" w:rsidR="00A1274F" w:rsidRPr="00A1274F" w:rsidRDefault="00A1274F" w:rsidP="00A1274F">
      <w:pPr>
        <w:ind w:left="720" w:firstLine="720"/>
        <w:rPr>
          <w:rFonts w:ascii="Courier" w:hAnsi="Courier" w:cs="Courier New"/>
        </w:rPr>
      </w:pPr>
      <w:r>
        <w:rPr>
          <w:rFonts w:ascii="Courier" w:hAnsi="Courier" w:cs="Courier New"/>
        </w:rPr>
        <w:t xml:space="preserve">    </w:t>
      </w:r>
      <w:r w:rsidR="00C02B79">
        <w:rPr>
          <w:rFonts w:ascii="Courier" w:hAnsi="Courier" w:cs="Courier New"/>
        </w:rPr>
        <w:tab/>
      </w:r>
      <w:r w:rsidRPr="00A1274F">
        <w:rPr>
          <w:rFonts w:ascii="Courier" w:hAnsi="Courier" w:cs="Courier New"/>
        </w:rPr>
        <w:t xml:space="preserve">shared_msg_id_panel); </w:t>
      </w:r>
      <w:r>
        <w:rPr>
          <w:rFonts w:ascii="Courier" w:hAnsi="Courier" w:cs="Courier New"/>
        </w:rPr>
        <w:tab/>
      </w:r>
      <w:r w:rsidR="00EA245F">
        <w:rPr>
          <w:rFonts w:ascii="Courier" w:hAnsi="Courier" w:cs="Courier New"/>
        </w:rPr>
        <w:tab/>
      </w:r>
      <w:r w:rsidRPr="00A1274F">
        <w:rPr>
          <w:rFonts w:ascii="Courier" w:hAnsi="Courier" w:cs="Courier New"/>
        </w:rPr>
        <w:t>-- Use global, shared msg_id_panel</w:t>
      </w:r>
    </w:p>
    <w:p w14:paraId="72F7F9B8" w14:textId="34A2B148" w:rsidR="00532952" w:rsidRPr="002405F3" w:rsidRDefault="00A1274F" w:rsidP="00A1274F">
      <w:pPr>
        <w:rPr>
          <w:rFonts w:ascii="Courier" w:hAnsi="Courier"/>
          <w:sz w:val="16"/>
        </w:rPr>
      </w:pPr>
      <w:r>
        <w:rPr>
          <w:rFonts w:ascii="Courier" w:hAnsi="Courier" w:cs="Courier New"/>
        </w:rPr>
        <w:t xml:space="preserve">    </w:t>
      </w:r>
      <w:r w:rsidRPr="00A1274F">
        <w:rPr>
          <w:rFonts w:ascii="Courier" w:hAnsi="Courier" w:cs="Courier New"/>
        </w:rPr>
        <w:t>end;</w:t>
      </w:r>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eavsnitt"/>
        <w:numPr>
          <w:ilvl w:val="0"/>
          <w:numId w:val="10"/>
        </w:numPr>
      </w:pPr>
      <w:r w:rsidRPr="0042320D">
        <w:t>Have address value as natural – and convert in the overload</w:t>
      </w:r>
    </w:p>
    <w:p w14:paraId="3754F9D1" w14:textId="77777777" w:rsidR="00C468EC" w:rsidRPr="0042320D" w:rsidRDefault="00C468EC" w:rsidP="002405F3">
      <w:pPr>
        <w:pStyle w:val="Listeavsnitt"/>
        <w:numPr>
          <w:ilvl w:val="0"/>
          <w:numId w:val="10"/>
        </w:numPr>
      </w:pPr>
      <w:r w:rsidRPr="0042320D">
        <w:t>Set up defaults for constants. May be different for two overloads of the same BFM</w:t>
      </w:r>
    </w:p>
    <w:p w14:paraId="7DF9074D" w14:textId="5D40D9B9" w:rsidR="00A96D85" w:rsidRPr="0042320D" w:rsidRDefault="00C468EC" w:rsidP="00294180">
      <w:pPr>
        <w:pStyle w:val="Listeavsnitt"/>
        <w:numPr>
          <w:ilvl w:val="0"/>
          <w:numId w:val="10"/>
        </w:numPr>
      </w:pPr>
      <w:r w:rsidRPr="0042320D">
        <w:t>Apply dedicated m</w:t>
      </w:r>
      <w:r w:rsidR="00CA4E85">
        <w:t xml:space="preserve">essage </w:t>
      </w:r>
      <w:r w:rsidR="00294180" w:rsidRPr="00294180">
        <w:t xml:space="preserve">ID </w:t>
      </w:r>
      <w:r w:rsidRPr="0042320D">
        <w:t xml:space="preserve">panel to allow dedicated verbosity control  </w:t>
      </w:r>
    </w:p>
    <w:p w14:paraId="18878BE4" w14:textId="77777777" w:rsidR="00532952" w:rsidRPr="0042320D" w:rsidRDefault="00532952" w:rsidP="00532952"/>
    <w:p w14:paraId="69814430" w14:textId="77777777" w:rsidR="00615DBA" w:rsidRPr="0042320D" w:rsidRDefault="00615DBA" w:rsidP="00532952"/>
    <w:p w14:paraId="6EF87E57" w14:textId="4ECD6C4C" w:rsidR="00615DBA" w:rsidRPr="0042320D" w:rsidRDefault="00615DBA" w:rsidP="00532952"/>
    <w:p w14:paraId="4E13B489" w14:textId="2EDA10E6" w:rsidR="00615DBA" w:rsidRPr="0042320D" w:rsidRDefault="001C743B" w:rsidP="00532952">
      <w:r>
        <w:t xml:space="preserve">IMPORTANT </w:t>
      </w:r>
      <w:r>
        <w:br/>
        <w:t>This is a simplified Bus Functional Model for UART TX and RX.</w:t>
      </w:r>
      <w:r>
        <w:br/>
        <w:t xml:space="preserve">The given BFM complies with the basic UART protocol and thus allows a normal access towards a UART interface. This BFM is not a UART protocol checker. </w:t>
      </w:r>
      <w:r>
        <w:br/>
        <w:t>For a more advanced BFM please contact Bitvis AS at support@bitvis.no</w:t>
      </w:r>
    </w:p>
    <w:p w14:paraId="6AA5C395" w14:textId="77777777" w:rsidR="00CA36E8" w:rsidRDefault="00CA36E8" w:rsidP="002F3699">
      <w:pPr>
        <w:rPr>
          <w:b/>
          <w:i/>
          <w:iCs/>
          <w:sz w:val="14"/>
          <w:szCs w:val="16"/>
        </w:rPr>
      </w:pPr>
    </w:p>
    <w:p w14:paraId="3E5BB6D3" w14:textId="77777777" w:rsidR="005011FC" w:rsidRDefault="005011FC" w:rsidP="002F3699">
      <w:pPr>
        <w:rPr>
          <w:b/>
          <w:i/>
          <w:iCs/>
          <w:sz w:val="14"/>
          <w:szCs w:val="16"/>
        </w:rPr>
      </w:pPr>
    </w:p>
    <w:p w14:paraId="2B4D683F" w14:textId="77777777" w:rsidR="001C743B" w:rsidRDefault="001C743B" w:rsidP="002F3699">
      <w:pPr>
        <w:rPr>
          <w:b/>
          <w:i/>
          <w:iCs/>
          <w:sz w:val="14"/>
          <w:szCs w:val="16"/>
        </w:rPr>
      </w:pPr>
    </w:p>
    <w:p w14:paraId="53A50ED4" w14:textId="77777777" w:rsidR="001C743B" w:rsidRDefault="001C743B" w:rsidP="002F3699">
      <w:pPr>
        <w:rPr>
          <w:b/>
          <w:i/>
          <w:iCs/>
          <w:sz w:val="14"/>
          <w:szCs w:val="16"/>
        </w:rPr>
      </w:pPr>
    </w:p>
    <w:p w14:paraId="5F81A52D" w14:textId="77777777" w:rsidR="005011FC" w:rsidRDefault="005011FC" w:rsidP="002F3699">
      <w:pPr>
        <w:rPr>
          <w:b/>
          <w:i/>
          <w:iCs/>
          <w:sz w:val="14"/>
          <w:szCs w:val="16"/>
        </w:rPr>
      </w:pPr>
    </w:p>
    <w:p w14:paraId="2A99CE60" w14:textId="77777777" w:rsidR="005011FC" w:rsidRDefault="005011FC" w:rsidP="002F3699">
      <w:pPr>
        <w:rPr>
          <w:b/>
          <w:i/>
          <w:iCs/>
          <w:sz w:val="14"/>
          <w:szCs w:val="16"/>
        </w:rPr>
      </w:pPr>
    </w:p>
    <w:p w14:paraId="7B79EFB5" w14:textId="698F03CD" w:rsidR="002F3699" w:rsidRPr="0042320D" w:rsidRDefault="00CA36E8" w:rsidP="002F3699">
      <w:pPr>
        <w:rPr>
          <w:i/>
          <w:iCs/>
          <w:sz w:val="14"/>
          <w:szCs w:val="16"/>
        </w:rPr>
      </w:pPr>
      <w:r w:rsidRPr="0042320D">
        <w:rPr>
          <w:noProof/>
          <w:sz w:val="16"/>
          <w:lang w:val="nb-NO" w:eastAsia="nb-NO"/>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58685D" w:rsidRPr="00CA36E8" w:rsidRDefault="0058685D"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2B18DD" w14:textId="77777777" w:rsidR="007B668C" w:rsidRPr="009F58C4" w:rsidRDefault="007B668C">
      <w:pPr>
        <w:rPr>
          <w:rFonts w:ascii="Arial" w:hAnsi="Arial" w:cs="Arial"/>
          <w:lang w:val="sq-AL"/>
        </w:rPr>
      </w:pPr>
      <w:r w:rsidRPr="009F58C4">
        <w:rPr>
          <w:rFonts w:ascii="Arial" w:hAnsi="Arial" w:cs="Arial"/>
          <w:lang w:val="sq-AL"/>
        </w:rPr>
        <w:separator/>
      </w:r>
    </w:p>
  </w:endnote>
  <w:endnote w:type="continuationSeparator" w:id="0">
    <w:p w14:paraId="7861CA73" w14:textId="77777777" w:rsidR="007B668C" w:rsidRPr="009F58C4" w:rsidRDefault="007B668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Neue Thin">
    <w:altName w:val="Corbel"/>
    <w:panose1 w:val="020B0403020202020204"/>
    <w:charset w:val="00"/>
    <w:family w:val="swiss"/>
    <w:pitch w:val="variable"/>
    <w:sig w:usb0="E00002EF" w:usb1="5000205B" w:usb2="00000002" w:usb3="00000000" w:csb0="0000009F"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DF727" w14:textId="77777777" w:rsidR="00DA1B07" w:rsidRDefault="00DA1B07" w:rsidP="002925CA">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126EBC5D" w14:textId="77777777" w:rsidR="00DA1B07" w:rsidRDefault="00DA1B07" w:rsidP="00DA1B07">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43874" w14:textId="77777777" w:rsidR="00565750" w:rsidRPr="00FA2638" w:rsidRDefault="00565750" w:rsidP="00565750">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7F1188" w14:paraId="35168E3E" w14:textId="77777777" w:rsidTr="00E61652">
      <w:trPr>
        <w:trHeight w:val="284"/>
        <w:jc w:val="center"/>
      </w:trPr>
      <w:tc>
        <w:tcPr>
          <w:tcW w:w="3918" w:type="dxa"/>
          <w:vAlign w:val="center"/>
        </w:tcPr>
        <w:p w14:paraId="78424532" w14:textId="65579DA4" w:rsidR="00FC743D" w:rsidRPr="00DA1B07" w:rsidRDefault="00456EDB" w:rsidP="00DA1B07">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UART</w:t>
          </w:r>
          <w:r w:rsidR="00FE481F" w:rsidRPr="00DA1B07">
            <w:rPr>
              <w:rFonts w:ascii="Helvetica" w:hAnsi="Helvetica" w:cs="Arial"/>
              <w:b/>
              <w:color w:val="1381C4"/>
              <w:sz w:val="14"/>
              <w:lang w:val="sq-AL"/>
            </w:rPr>
            <w:t xml:space="preserve"> </w:t>
          </w:r>
          <w:r w:rsidR="00A96D85" w:rsidRPr="00DA1B07">
            <w:rPr>
              <w:rFonts w:ascii="Helvetica" w:hAnsi="Helvetica" w:cs="Arial"/>
              <w:b/>
              <w:color w:val="1381C4"/>
              <w:sz w:val="14"/>
              <w:lang w:val="sq-AL"/>
            </w:rPr>
            <w:t>BFM</w:t>
          </w:r>
          <w:r w:rsidR="00FC743D" w:rsidRPr="00DA1B07">
            <w:rPr>
              <w:rFonts w:ascii="Helvetica" w:hAnsi="Helvetica" w:cs="Arial"/>
              <w:color w:val="1381C4"/>
              <w:sz w:val="14"/>
              <w:lang w:val="sq-AL"/>
            </w:rPr>
            <w:t xml:space="preserve"> - Quick Reference</w:t>
          </w:r>
        </w:p>
      </w:tc>
      <w:tc>
        <w:tcPr>
          <w:tcW w:w="3919" w:type="dxa"/>
          <w:vAlign w:val="center"/>
        </w:tcPr>
        <w:p w14:paraId="216579DD" w14:textId="6F9E7066" w:rsidR="00FC743D" w:rsidRPr="00DA1B07" w:rsidRDefault="003C1B13" w:rsidP="00CC6FD9">
          <w:pPr>
            <w:pStyle w:val="Bunntekst"/>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sidR="00C137A3">
            <w:rPr>
              <w:rFonts w:ascii="Helvetica" w:hAnsi="Helvetica" w:cs="Arial"/>
              <w:b/>
              <w:color w:val="1381C4"/>
              <w:sz w:val="14"/>
              <w:lang w:val="sq-AL"/>
            </w:rPr>
            <w:t xml:space="preserve">ersion </w:t>
          </w:r>
          <w:r w:rsidR="004F26D2">
            <w:rPr>
              <w:rFonts w:ascii="Helvetica" w:hAnsi="Helvetica" w:cs="Arial"/>
              <w:b/>
              <w:color w:val="1381C4"/>
              <w:sz w:val="14"/>
              <w:lang w:val="sq-AL"/>
            </w:rPr>
            <w:t>2.</w:t>
          </w:r>
          <w:r w:rsidR="007F1188">
            <w:rPr>
              <w:rFonts w:ascii="Helvetica" w:hAnsi="Helvetica" w:cs="Arial"/>
              <w:b/>
              <w:color w:val="1381C4"/>
              <w:sz w:val="14"/>
              <w:lang w:val="sq-AL"/>
            </w:rPr>
            <w:t>3</w:t>
          </w:r>
          <w:r w:rsidR="005C5914">
            <w:rPr>
              <w:rFonts w:ascii="Helvetica" w:hAnsi="Helvetica" w:cs="Arial"/>
              <w:b/>
              <w:color w:val="1381C4"/>
              <w:sz w:val="14"/>
              <w:lang w:val="sq-AL"/>
            </w:rPr>
            <w:t>.</w:t>
          </w:r>
          <w:r w:rsidR="008950C3">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sidR="000A5954">
            <w:rPr>
              <w:rFonts w:ascii="Helvetica" w:hAnsi="Helvetica" w:cs="Arial"/>
              <w:color w:val="1381C4"/>
              <w:sz w:val="14"/>
              <w:lang w:val="sq-AL"/>
            </w:rPr>
            <w:fldChar w:fldCharType="begin"/>
          </w:r>
          <w:r w:rsidR="000A5954">
            <w:rPr>
              <w:rFonts w:ascii="Helvetica" w:hAnsi="Helvetica" w:cs="Arial"/>
              <w:color w:val="1381C4"/>
              <w:sz w:val="14"/>
              <w:lang w:val="en-US"/>
            </w:rPr>
            <w:instrText xml:space="preserve"> DATE  \@ "yyyy-MM-dd" </w:instrText>
          </w:r>
          <w:r w:rsidR="000A5954">
            <w:rPr>
              <w:rFonts w:ascii="Helvetica" w:hAnsi="Helvetica" w:cs="Arial"/>
              <w:color w:val="1381C4"/>
              <w:sz w:val="14"/>
              <w:lang w:val="sq-AL"/>
            </w:rPr>
            <w:fldChar w:fldCharType="separate"/>
          </w:r>
          <w:r w:rsidR="003626AE">
            <w:rPr>
              <w:rFonts w:ascii="Helvetica" w:hAnsi="Helvetica" w:cs="Arial"/>
              <w:noProof/>
              <w:color w:val="1381C4"/>
              <w:sz w:val="14"/>
              <w:lang w:val="en-US"/>
            </w:rPr>
            <w:t>2019-11-26</w:t>
          </w:r>
          <w:r w:rsidR="000A5954">
            <w:rPr>
              <w:rFonts w:ascii="Helvetica" w:hAnsi="Helvetica" w:cs="Arial"/>
              <w:color w:val="1381C4"/>
              <w:sz w:val="14"/>
              <w:lang w:val="sq-AL"/>
            </w:rPr>
            <w:fldChar w:fldCharType="end"/>
          </w:r>
        </w:p>
      </w:tc>
      <w:tc>
        <w:tcPr>
          <w:tcW w:w="3929" w:type="dxa"/>
          <w:vAlign w:val="center"/>
        </w:tcPr>
        <w:p w14:paraId="4D00DFF0" w14:textId="5E63FBF4" w:rsidR="00FC743D" w:rsidRPr="00DA1B07" w:rsidRDefault="007B668C"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DA1B07">
              <w:rPr>
                <w:rStyle w:val="Hyperkobling"/>
                <w:rFonts w:ascii="Helvetica" w:hAnsi="Helvetica" w:cs="Arial"/>
                <w:color w:val="1381C4"/>
                <w:sz w:val="14"/>
                <w:lang w:val="sq-AL"/>
              </w:rPr>
              <w:t>support@bitvis.no</w:t>
            </w:r>
          </w:hyperlink>
          <w:r w:rsidR="00615DBA" w:rsidRPr="00DA1B07">
            <w:rPr>
              <w:rFonts w:ascii="Helvetica" w:hAnsi="Helvetica" w:cs="Arial"/>
              <w:color w:val="1381C4"/>
              <w:sz w:val="14"/>
              <w:lang w:val="sq-AL"/>
            </w:rPr>
            <w:t xml:space="preserve">   +47 66 98 87 59   </w:t>
          </w:r>
          <w:r w:rsidR="00615DBA" w:rsidRPr="00DA1B07">
            <w:rPr>
              <w:rFonts w:ascii="Helvetica" w:hAnsi="Helvetica" w:cs="Arial"/>
              <w:color w:val="1381C4"/>
              <w:sz w:val="14"/>
              <w:u w:val="single"/>
              <w:lang w:val="sq-AL"/>
            </w:rPr>
            <w:t>www.bitvis.no</w:t>
          </w:r>
          <w:r w:rsidR="00784DC0" w:rsidRPr="00DA1B07">
            <w:rPr>
              <w:rStyle w:val="Hyperkobling"/>
              <w:rFonts w:ascii="Helvetica" w:hAnsi="Helvetica" w:cs="Arial"/>
              <w:color w:val="1381C4"/>
              <w:sz w:val="14"/>
              <w:lang w:val="sq-AL"/>
            </w:rPr>
            <w:t xml:space="preserve"> </w:t>
          </w:r>
        </w:p>
      </w:tc>
      <w:tc>
        <w:tcPr>
          <w:tcW w:w="3409" w:type="dxa"/>
          <w:vAlign w:val="center"/>
        </w:tcPr>
        <w:p w14:paraId="359BCD0F" w14:textId="32FAB2CB" w:rsidR="00FC743D" w:rsidRPr="00DA1B07"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CD57FD" w:rsidRDefault="00FC743D" w:rsidP="00C23A56">
    <w:pPr>
      <w:pStyle w:val="Bunntekst"/>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C454BD" w14:textId="3BBC66B6" w:rsidR="007518E3" w:rsidRPr="007518E3" w:rsidRDefault="00A40E4B" w:rsidP="007518E3">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0"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A40E4B" w:rsidRPr="003354AD" w:rsidRDefault="00A40E4B"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 xml:space="preserve">VHDL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7518E3">
      <w:rPr>
        <w:iCs/>
        <w:color w:val="000000" w:themeColor="text1"/>
        <w:sz w:val="14"/>
        <w:szCs w:val="16"/>
      </w:rPr>
      <w:t>C</w:t>
    </w:r>
    <w:r w:rsidR="007518E3" w:rsidRPr="003354AD">
      <w:rPr>
        <w:iCs/>
        <w:color w:val="000000" w:themeColor="text1"/>
        <w:sz w:val="14"/>
        <w:szCs w:val="16"/>
      </w:rPr>
      <w:t xml:space="preserve">opyright </w:t>
    </w:r>
    <w:r w:rsidR="007518E3" w:rsidRPr="003354AD">
      <w:rPr>
        <w:rFonts w:cs="Helvetica"/>
        <w:color w:val="000000" w:themeColor="text1"/>
        <w:sz w:val="15"/>
        <w:szCs w:val="12"/>
        <w:lang w:val="en-US" w:eastAsia="nb-NO"/>
      </w:rPr>
      <w:t>©</w:t>
    </w:r>
    <w:r w:rsidR="007518E3" w:rsidRPr="003354AD">
      <w:rPr>
        <w:rFonts w:cs="Helvetica"/>
        <w:color w:val="000000" w:themeColor="text1"/>
        <w:sz w:val="12"/>
        <w:szCs w:val="12"/>
        <w:lang w:val="en-US" w:eastAsia="nb-NO"/>
      </w:rPr>
      <w:t xml:space="preserve"> </w:t>
    </w:r>
    <w:r w:rsidR="005C5914">
      <w:rPr>
        <w:iCs/>
        <w:color w:val="000000" w:themeColor="text1"/>
        <w:sz w:val="14"/>
        <w:szCs w:val="16"/>
      </w:rPr>
      <w:t>2017</w:t>
    </w:r>
    <w:r w:rsidR="007518E3">
      <w:rPr>
        <w:iCs/>
        <w:color w:val="000000" w:themeColor="text1"/>
        <w:sz w:val="14"/>
        <w:szCs w:val="16"/>
      </w:rPr>
      <w:t xml:space="preserve"> by Bitvis AS. </w:t>
    </w:r>
    <w:r w:rsidR="007518E3"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745E7" w14:textId="77777777" w:rsidR="007B668C" w:rsidRPr="009F58C4" w:rsidRDefault="007B668C">
      <w:pPr>
        <w:rPr>
          <w:rFonts w:ascii="Arial" w:hAnsi="Arial" w:cs="Arial"/>
          <w:lang w:val="sq-AL"/>
        </w:rPr>
      </w:pPr>
      <w:r w:rsidRPr="009F58C4">
        <w:rPr>
          <w:rFonts w:ascii="Arial" w:hAnsi="Arial" w:cs="Arial"/>
          <w:lang w:val="sq-AL"/>
        </w:rPr>
        <w:separator/>
      </w:r>
    </w:p>
  </w:footnote>
  <w:footnote w:type="continuationSeparator" w:id="0">
    <w:p w14:paraId="5B7C3554" w14:textId="77777777" w:rsidR="007B668C" w:rsidRPr="009F58C4" w:rsidRDefault="007B668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33462"/>
    <w:multiLevelType w:val="hybridMultilevel"/>
    <w:tmpl w:val="7320E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9B0E98"/>
    <w:multiLevelType w:val="hybridMultilevel"/>
    <w:tmpl w:val="E9D06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37740"/>
    <w:multiLevelType w:val="multilevel"/>
    <w:tmpl w:val="FE64D28C"/>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3554"/>
        </w:tabs>
        <w:ind w:left="3554"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13"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2"/>
  </w:num>
  <w:num w:numId="2">
    <w:abstractNumId w:val="0"/>
  </w:num>
  <w:num w:numId="3">
    <w:abstractNumId w:val="13"/>
  </w:num>
  <w:num w:numId="4">
    <w:abstractNumId w:val="8"/>
  </w:num>
  <w:num w:numId="5">
    <w:abstractNumId w:val="7"/>
  </w:num>
  <w:num w:numId="6">
    <w:abstractNumId w:val="9"/>
  </w:num>
  <w:num w:numId="7">
    <w:abstractNumId w:val="3"/>
  </w:num>
  <w:num w:numId="8">
    <w:abstractNumId w:val="10"/>
  </w:num>
  <w:num w:numId="9">
    <w:abstractNumId w:val="11"/>
  </w:num>
  <w:num w:numId="10">
    <w:abstractNumId w:val="2"/>
  </w:num>
  <w:num w:numId="11">
    <w:abstractNumId w:val="14"/>
  </w:num>
  <w:num w:numId="12">
    <w:abstractNumId w:val="1"/>
  </w:num>
  <w:num w:numId="13">
    <w:abstractNumId w:val="6"/>
  </w:num>
  <w:num w:numId="14">
    <w:abstractNumId w:val="5"/>
  </w:num>
  <w:num w:numId="15">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6CD0"/>
    <w:rsid w:val="000172D3"/>
    <w:rsid w:val="000200A7"/>
    <w:rsid w:val="00020948"/>
    <w:rsid w:val="00021784"/>
    <w:rsid w:val="00024503"/>
    <w:rsid w:val="0002529D"/>
    <w:rsid w:val="00025C10"/>
    <w:rsid w:val="00025C7E"/>
    <w:rsid w:val="000265FF"/>
    <w:rsid w:val="000308F1"/>
    <w:rsid w:val="00030A26"/>
    <w:rsid w:val="00032387"/>
    <w:rsid w:val="00032DBE"/>
    <w:rsid w:val="0003456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5D6F"/>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0B30"/>
    <w:rsid w:val="00093F64"/>
    <w:rsid w:val="00097BE5"/>
    <w:rsid w:val="000A288C"/>
    <w:rsid w:val="000A3B4E"/>
    <w:rsid w:val="000A5954"/>
    <w:rsid w:val="000A5C20"/>
    <w:rsid w:val="000A5CD5"/>
    <w:rsid w:val="000A7449"/>
    <w:rsid w:val="000B0947"/>
    <w:rsid w:val="000B1007"/>
    <w:rsid w:val="000B2268"/>
    <w:rsid w:val="000B2B19"/>
    <w:rsid w:val="000B3A3B"/>
    <w:rsid w:val="000B7345"/>
    <w:rsid w:val="000C0876"/>
    <w:rsid w:val="000C0B89"/>
    <w:rsid w:val="000C4A2D"/>
    <w:rsid w:val="000C71D0"/>
    <w:rsid w:val="000D415F"/>
    <w:rsid w:val="000D5838"/>
    <w:rsid w:val="000D607E"/>
    <w:rsid w:val="000D72F1"/>
    <w:rsid w:val="000D7328"/>
    <w:rsid w:val="000E29A4"/>
    <w:rsid w:val="000E2A5F"/>
    <w:rsid w:val="000F1D70"/>
    <w:rsid w:val="000F5759"/>
    <w:rsid w:val="000F65CB"/>
    <w:rsid w:val="000F6B7E"/>
    <w:rsid w:val="0010010D"/>
    <w:rsid w:val="001009A4"/>
    <w:rsid w:val="0010142D"/>
    <w:rsid w:val="00103A8C"/>
    <w:rsid w:val="00104DB7"/>
    <w:rsid w:val="00106880"/>
    <w:rsid w:val="00107D69"/>
    <w:rsid w:val="00107F2E"/>
    <w:rsid w:val="00112CAA"/>
    <w:rsid w:val="001137BF"/>
    <w:rsid w:val="00113C2F"/>
    <w:rsid w:val="0011495C"/>
    <w:rsid w:val="0011717D"/>
    <w:rsid w:val="00120C03"/>
    <w:rsid w:val="001223FB"/>
    <w:rsid w:val="00122BE8"/>
    <w:rsid w:val="00123B3A"/>
    <w:rsid w:val="00125AB4"/>
    <w:rsid w:val="00125AC0"/>
    <w:rsid w:val="00125DE6"/>
    <w:rsid w:val="001302EC"/>
    <w:rsid w:val="00130FAC"/>
    <w:rsid w:val="00132FD6"/>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2552"/>
    <w:rsid w:val="00174267"/>
    <w:rsid w:val="00177244"/>
    <w:rsid w:val="00177A10"/>
    <w:rsid w:val="001805F4"/>
    <w:rsid w:val="00180BCE"/>
    <w:rsid w:val="00181FCA"/>
    <w:rsid w:val="00186277"/>
    <w:rsid w:val="001901DE"/>
    <w:rsid w:val="00191318"/>
    <w:rsid w:val="00192258"/>
    <w:rsid w:val="0019226F"/>
    <w:rsid w:val="0019740A"/>
    <w:rsid w:val="001A058C"/>
    <w:rsid w:val="001A0E53"/>
    <w:rsid w:val="001A135A"/>
    <w:rsid w:val="001A6539"/>
    <w:rsid w:val="001A66AD"/>
    <w:rsid w:val="001A6E3A"/>
    <w:rsid w:val="001B1E37"/>
    <w:rsid w:val="001B2FF8"/>
    <w:rsid w:val="001B3132"/>
    <w:rsid w:val="001B3CF4"/>
    <w:rsid w:val="001B4D1F"/>
    <w:rsid w:val="001C6713"/>
    <w:rsid w:val="001C71FA"/>
    <w:rsid w:val="001C743B"/>
    <w:rsid w:val="001D05B8"/>
    <w:rsid w:val="001D0AD1"/>
    <w:rsid w:val="001D0E4B"/>
    <w:rsid w:val="001D10FE"/>
    <w:rsid w:val="001D498E"/>
    <w:rsid w:val="001D58DD"/>
    <w:rsid w:val="001D7AC6"/>
    <w:rsid w:val="001E202C"/>
    <w:rsid w:val="001E4016"/>
    <w:rsid w:val="001E42EA"/>
    <w:rsid w:val="001E655E"/>
    <w:rsid w:val="001F0C55"/>
    <w:rsid w:val="001F0C98"/>
    <w:rsid w:val="001F3B5D"/>
    <w:rsid w:val="001F3E9F"/>
    <w:rsid w:val="001F6CA7"/>
    <w:rsid w:val="002023E1"/>
    <w:rsid w:val="002057A4"/>
    <w:rsid w:val="00205D5A"/>
    <w:rsid w:val="00205ECB"/>
    <w:rsid w:val="00210D7B"/>
    <w:rsid w:val="0021608D"/>
    <w:rsid w:val="002174BA"/>
    <w:rsid w:val="00220780"/>
    <w:rsid w:val="00220856"/>
    <w:rsid w:val="00221B24"/>
    <w:rsid w:val="0022238D"/>
    <w:rsid w:val="002229D8"/>
    <w:rsid w:val="002241C2"/>
    <w:rsid w:val="002258AD"/>
    <w:rsid w:val="0022653D"/>
    <w:rsid w:val="002277CE"/>
    <w:rsid w:val="0023064A"/>
    <w:rsid w:val="002349D7"/>
    <w:rsid w:val="00234C55"/>
    <w:rsid w:val="002359EC"/>
    <w:rsid w:val="00235DBF"/>
    <w:rsid w:val="002405F3"/>
    <w:rsid w:val="002424BD"/>
    <w:rsid w:val="00243418"/>
    <w:rsid w:val="0024346C"/>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5CCD"/>
    <w:rsid w:val="0027157B"/>
    <w:rsid w:val="00272A5B"/>
    <w:rsid w:val="002731D5"/>
    <w:rsid w:val="002736F0"/>
    <w:rsid w:val="00274E73"/>
    <w:rsid w:val="002779A7"/>
    <w:rsid w:val="00280128"/>
    <w:rsid w:val="00280ECD"/>
    <w:rsid w:val="00283B29"/>
    <w:rsid w:val="002860FD"/>
    <w:rsid w:val="0028686E"/>
    <w:rsid w:val="002912EA"/>
    <w:rsid w:val="00291594"/>
    <w:rsid w:val="00291E35"/>
    <w:rsid w:val="00291EB8"/>
    <w:rsid w:val="00292350"/>
    <w:rsid w:val="002924D9"/>
    <w:rsid w:val="002925CA"/>
    <w:rsid w:val="0029397A"/>
    <w:rsid w:val="00294180"/>
    <w:rsid w:val="00294756"/>
    <w:rsid w:val="0029503F"/>
    <w:rsid w:val="00297C4B"/>
    <w:rsid w:val="002A494A"/>
    <w:rsid w:val="002A532C"/>
    <w:rsid w:val="002B06DB"/>
    <w:rsid w:val="002B5B3D"/>
    <w:rsid w:val="002C6370"/>
    <w:rsid w:val="002D3479"/>
    <w:rsid w:val="002D4CB7"/>
    <w:rsid w:val="002D6386"/>
    <w:rsid w:val="002D670F"/>
    <w:rsid w:val="002D7DCB"/>
    <w:rsid w:val="002E023F"/>
    <w:rsid w:val="002E1D01"/>
    <w:rsid w:val="002E30D7"/>
    <w:rsid w:val="002E5DED"/>
    <w:rsid w:val="002F0591"/>
    <w:rsid w:val="002F17ED"/>
    <w:rsid w:val="002F18B6"/>
    <w:rsid w:val="002F3087"/>
    <w:rsid w:val="002F3699"/>
    <w:rsid w:val="002F46B9"/>
    <w:rsid w:val="002F517F"/>
    <w:rsid w:val="002F53C1"/>
    <w:rsid w:val="002F5BAF"/>
    <w:rsid w:val="00301F9A"/>
    <w:rsid w:val="00302A1F"/>
    <w:rsid w:val="00304956"/>
    <w:rsid w:val="00307AD9"/>
    <w:rsid w:val="003118EF"/>
    <w:rsid w:val="003124F8"/>
    <w:rsid w:val="003160D7"/>
    <w:rsid w:val="00316F8B"/>
    <w:rsid w:val="00323B4D"/>
    <w:rsid w:val="003252D6"/>
    <w:rsid w:val="0032558B"/>
    <w:rsid w:val="00325BB7"/>
    <w:rsid w:val="0032791D"/>
    <w:rsid w:val="00327CAE"/>
    <w:rsid w:val="00327E31"/>
    <w:rsid w:val="003302F8"/>
    <w:rsid w:val="003320EF"/>
    <w:rsid w:val="00332B44"/>
    <w:rsid w:val="003336F0"/>
    <w:rsid w:val="00342CF4"/>
    <w:rsid w:val="003437D0"/>
    <w:rsid w:val="003438EB"/>
    <w:rsid w:val="00343F86"/>
    <w:rsid w:val="0034590A"/>
    <w:rsid w:val="00347A7B"/>
    <w:rsid w:val="0035002B"/>
    <w:rsid w:val="0035190D"/>
    <w:rsid w:val="00354C92"/>
    <w:rsid w:val="00356678"/>
    <w:rsid w:val="00360D8E"/>
    <w:rsid w:val="003626AE"/>
    <w:rsid w:val="003626CE"/>
    <w:rsid w:val="00364507"/>
    <w:rsid w:val="0036525A"/>
    <w:rsid w:val="00366834"/>
    <w:rsid w:val="003676F3"/>
    <w:rsid w:val="00372173"/>
    <w:rsid w:val="003724FC"/>
    <w:rsid w:val="00374E6A"/>
    <w:rsid w:val="00376949"/>
    <w:rsid w:val="003805A2"/>
    <w:rsid w:val="0038061A"/>
    <w:rsid w:val="0038117B"/>
    <w:rsid w:val="003851F7"/>
    <w:rsid w:val="003861D9"/>
    <w:rsid w:val="00386AB3"/>
    <w:rsid w:val="0038731A"/>
    <w:rsid w:val="003906A6"/>
    <w:rsid w:val="00392003"/>
    <w:rsid w:val="00395A6A"/>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950"/>
    <w:rsid w:val="003B7C89"/>
    <w:rsid w:val="003C1B13"/>
    <w:rsid w:val="003C548A"/>
    <w:rsid w:val="003C728A"/>
    <w:rsid w:val="003D034E"/>
    <w:rsid w:val="003D1878"/>
    <w:rsid w:val="003D2520"/>
    <w:rsid w:val="003D2F27"/>
    <w:rsid w:val="003D3A40"/>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624B"/>
    <w:rsid w:val="00421FC8"/>
    <w:rsid w:val="0042320D"/>
    <w:rsid w:val="00424657"/>
    <w:rsid w:val="00426275"/>
    <w:rsid w:val="004304EA"/>
    <w:rsid w:val="00431C13"/>
    <w:rsid w:val="004330E4"/>
    <w:rsid w:val="00433D7A"/>
    <w:rsid w:val="004359D5"/>
    <w:rsid w:val="00436E2E"/>
    <w:rsid w:val="004374AB"/>
    <w:rsid w:val="00440CF8"/>
    <w:rsid w:val="00441E94"/>
    <w:rsid w:val="00442EB6"/>
    <w:rsid w:val="004437D9"/>
    <w:rsid w:val="004475B1"/>
    <w:rsid w:val="00447669"/>
    <w:rsid w:val="00451652"/>
    <w:rsid w:val="00455D51"/>
    <w:rsid w:val="004560DD"/>
    <w:rsid w:val="00456EDB"/>
    <w:rsid w:val="0045751F"/>
    <w:rsid w:val="00457941"/>
    <w:rsid w:val="00457A1E"/>
    <w:rsid w:val="004611D4"/>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A1B19"/>
    <w:rsid w:val="004A2121"/>
    <w:rsid w:val="004A2C1A"/>
    <w:rsid w:val="004A6673"/>
    <w:rsid w:val="004A7A99"/>
    <w:rsid w:val="004B0378"/>
    <w:rsid w:val="004B22F1"/>
    <w:rsid w:val="004B38E3"/>
    <w:rsid w:val="004B41B8"/>
    <w:rsid w:val="004B566C"/>
    <w:rsid w:val="004C1056"/>
    <w:rsid w:val="004C1A60"/>
    <w:rsid w:val="004C2688"/>
    <w:rsid w:val="004C34E3"/>
    <w:rsid w:val="004C4693"/>
    <w:rsid w:val="004C61D2"/>
    <w:rsid w:val="004C7201"/>
    <w:rsid w:val="004D03E8"/>
    <w:rsid w:val="004D0F0C"/>
    <w:rsid w:val="004D20C5"/>
    <w:rsid w:val="004D2DD8"/>
    <w:rsid w:val="004D6992"/>
    <w:rsid w:val="004D6BE8"/>
    <w:rsid w:val="004D73E5"/>
    <w:rsid w:val="004D74EF"/>
    <w:rsid w:val="004D7CCB"/>
    <w:rsid w:val="004E016F"/>
    <w:rsid w:val="004E713F"/>
    <w:rsid w:val="004F2092"/>
    <w:rsid w:val="004F26D2"/>
    <w:rsid w:val="004F5577"/>
    <w:rsid w:val="005011FC"/>
    <w:rsid w:val="0050389F"/>
    <w:rsid w:val="0050412F"/>
    <w:rsid w:val="00504F47"/>
    <w:rsid w:val="00505826"/>
    <w:rsid w:val="005060BC"/>
    <w:rsid w:val="00506EF6"/>
    <w:rsid w:val="00511130"/>
    <w:rsid w:val="00511A3E"/>
    <w:rsid w:val="00511F1E"/>
    <w:rsid w:val="00513CB7"/>
    <w:rsid w:val="0051597F"/>
    <w:rsid w:val="005173C3"/>
    <w:rsid w:val="00517455"/>
    <w:rsid w:val="00521A98"/>
    <w:rsid w:val="00521F11"/>
    <w:rsid w:val="00522052"/>
    <w:rsid w:val="005228B7"/>
    <w:rsid w:val="00522927"/>
    <w:rsid w:val="00523DBE"/>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6893"/>
    <w:rsid w:val="00557281"/>
    <w:rsid w:val="0055749B"/>
    <w:rsid w:val="00557A5E"/>
    <w:rsid w:val="005621BF"/>
    <w:rsid w:val="00563951"/>
    <w:rsid w:val="005656D7"/>
    <w:rsid w:val="00565750"/>
    <w:rsid w:val="00565B94"/>
    <w:rsid w:val="00570B49"/>
    <w:rsid w:val="005715C5"/>
    <w:rsid w:val="00571C97"/>
    <w:rsid w:val="0057247C"/>
    <w:rsid w:val="00573252"/>
    <w:rsid w:val="00577B5D"/>
    <w:rsid w:val="00577BB5"/>
    <w:rsid w:val="00580409"/>
    <w:rsid w:val="005805FC"/>
    <w:rsid w:val="00584F63"/>
    <w:rsid w:val="0058685D"/>
    <w:rsid w:val="00591DEA"/>
    <w:rsid w:val="005944DE"/>
    <w:rsid w:val="005950DA"/>
    <w:rsid w:val="00596743"/>
    <w:rsid w:val="00597320"/>
    <w:rsid w:val="0059755A"/>
    <w:rsid w:val="00597618"/>
    <w:rsid w:val="005A20CE"/>
    <w:rsid w:val="005A2CB9"/>
    <w:rsid w:val="005A3D4B"/>
    <w:rsid w:val="005A3EB4"/>
    <w:rsid w:val="005A3EC6"/>
    <w:rsid w:val="005A73DC"/>
    <w:rsid w:val="005A7923"/>
    <w:rsid w:val="005B02FB"/>
    <w:rsid w:val="005B0F30"/>
    <w:rsid w:val="005B17FF"/>
    <w:rsid w:val="005B1AD1"/>
    <w:rsid w:val="005B23A4"/>
    <w:rsid w:val="005B27A3"/>
    <w:rsid w:val="005B3577"/>
    <w:rsid w:val="005B4EC2"/>
    <w:rsid w:val="005B7B99"/>
    <w:rsid w:val="005C00B3"/>
    <w:rsid w:val="005C085E"/>
    <w:rsid w:val="005C2B88"/>
    <w:rsid w:val="005C5914"/>
    <w:rsid w:val="005C6864"/>
    <w:rsid w:val="005D0993"/>
    <w:rsid w:val="005D152E"/>
    <w:rsid w:val="005D2E7E"/>
    <w:rsid w:val="005D5411"/>
    <w:rsid w:val="005D5466"/>
    <w:rsid w:val="005D6C58"/>
    <w:rsid w:val="005D7118"/>
    <w:rsid w:val="005D7F2C"/>
    <w:rsid w:val="005E033E"/>
    <w:rsid w:val="005E2ADB"/>
    <w:rsid w:val="005E425D"/>
    <w:rsid w:val="005E47F7"/>
    <w:rsid w:val="005E6564"/>
    <w:rsid w:val="005E6A1C"/>
    <w:rsid w:val="005F028E"/>
    <w:rsid w:val="005F167A"/>
    <w:rsid w:val="005F2674"/>
    <w:rsid w:val="005F391C"/>
    <w:rsid w:val="005F4377"/>
    <w:rsid w:val="005F5943"/>
    <w:rsid w:val="00600CAB"/>
    <w:rsid w:val="00601D72"/>
    <w:rsid w:val="006038EB"/>
    <w:rsid w:val="00604A65"/>
    <w:rsid w:val="0060537D"/>
    <w:rsid w:val="00606855"/>
    <w:rsid w:val="00607246"/>
    <w:rsid w:val="006079DE"/>
    <w:rsid w:val="0061020A"/>
    <w:rsid w:val="00615C4D"/>
    <w:rsid w:val="00615DBA"/>
    <w:rsid w:val="00616B4A"/>
    <w:rsid w:val="00616D97"/>
    <w:rsid w:val="00617A11"/>
    <w:rsid w:val="00617A40"/>
    <w:rsid w:val="00617ABB"/>
    <w:rsid w:val="00623A91"/>
    <w:rsid w:val="0062705A"/>
    <w:rsid w:val="00631EF1"/>
    <w:rsid w:val="0063374A"/>
    <w:rsid w:val="00634CDC"/>
    <w:rsid w:val="006354F8"/>
    <w:rsid w:val="006376CE"/>
    <w:rsid w:val="00641DCE"/>
    <w:rsid w:val="006421DE"/>
    <w:rsid w:val="006455A7"/>
    <w:rsid w:val="00654778"/>
    <w:rsid w:val="006549DD"/>
    <w:rsid w:val="00654F94"/>
    <w:rsid w:val="00655302"/>
    <w:rsid w:val="00655952"/>
    <w:rsid w:val="00656592"/>
    <w:rsid w:val="0066150A"/>
    <w:rsid w:val="00666072"/>
    <w:rsid w:val="006665E1"/>
    <w:rsid w:val="00666C39"/>
    <w:rsid w:val="006672C2"/>
    <w:rsid w:val="00675E2F"/>
    <w:rsid w:val="00676A80"/>
    <w:rsid w:val="006772F2"/>
    <w:rsid w:val="00680673"/>
    <w:rsid w:val="00680AFE"/>
    <w:rsid w:val="00681022"/>
    <w:rsid w:val="00681B42"/>
    <w:rsid w:val="006854B4"/>
    <w:rsid w:val="00691330"/>
    <w:rsid w:val="00691B6A"/>
    <w:rsid w:val="006924CA"/>
    <w:rsid w:val="0069282F"/>
    <w:rsid w:val="00694E91"/>
    <w:rsid w:val="00695BA6"/>
    <w:rsid w:val="00695EC0"/>
    <w:rsid w:val="006A1515"/>
    <w:rsid w:val="006A2239"/>
    <w:rsid w:val="006A3E2E"/>
    <w:rsid w:val="006A40F3"/>
    <w:rsid w:val="006A7AEC"/>
    <w:rsid w:val="006B4C0B"/>
    <w:rsid w:val="006B4F99"/>
    <w:rsid w:val="006B66AB"/>
    <w:rsid w:val="006B6DF1"/>
    <w:rsid w:val="006B7D30"/>
    <w:rsid w:val="006C01C3"/>
    <w:rsid w:val="006C2CFA"/>
    <w:rsid w:val="006C4AEC"/>
    <w:rsid w:val="006C5FB6"/>
    <w:rsid w:val="006C612D"/>
    <w:rsid w:val="006C6B0B"/>
    <w:rsid w:val="006D13BD"/>
    <w:rsid w:val="006D221A"/>
    <w:rsid w:val="006D3AF5"/>
    <w:rsid w:val="006D492E"/>
    <w:rsid w:val="006D49B3"/>
    <w:rsid w:val="006D4CBE"/>
    <w:rsid w:val="006D5381"/>
    <w:rsid w:val="006D6B9D"/>
    <w:rsid w:val="006D7A38"/>
    <w:rsid w:val="006E0689"/>
    <w:rsid w:val="006E0866"/>
    <w:rsid w:val="006E20A2"/>
    <w:rsid w:val="006E281B"/>
    <w:rsid w:val="006E4C9A"/>
    <w:rsid w:val="006E7277"/>
    <w:rsid w:val="006F4D13"/>
    <w:rsid w:val="006F4DB8"/>
    <w:rsid w:val="006F505A"/>
    <w:rsid w:val="006F57DA"/>
    <w:rsid w:val="006F66AF"/>
    <w:rsid w:val="006F72E7"/>
    <w:rsid w:val="0070069C"/>
    <w:rsid w:val="00704F58"/>
    <w:rsid w:val="00707DE3"/>
    <w:rsid w:val="00707E80"/>
    <w:rsid w:val="007169AC"/>
    <w:rsid w:val="00717014"/>
    <w:rsid w:val="00720543"/>
    <w:rsid w:val="00722468"/>
    <w:rsid w:val="00723667"/>
    <w:rsid w:val="007240D8"/>
    <w:rsid w:val="00726989"/>
    <w:rsid w:val="0072764C"/>
    <w:rsid w:val="00730B73"/>
    <w:rsid w:val="00730CE3"/>
    <w:rsid w:val="00731C4A"/>
    <w:rsid w:val="00732ACE"/>
    <w:rsid w:val="007333A6"/>
    <w:rsid w:val="00736678"/>
    <w:rsid w:val="00736A2C"/>
    <w:rsid w:val="007374B7"/>
    <w:rsid w:val="0073755D"/>
    <w:rsid w:val="00740D28"/>
    <w:rsid w:val="007430C4"/>
    <w:rsid w:val="00744039"/>
    <w:rsid w:val="0075079D"/>
    <w:rsid w:val="007510CD"/>
    <w:rsid w:val="007518E3"/>
    <w:rsid w:val="0075323D"/>
    <w:rsid w:val="00755814"/>
    <w:rsid w:val="00756537"/>
    <w:rsid w:val="007644F4"/>
    <w:rsid w:val="00764DFC"/>
    <w:rsid w:val="00764F0C"/>
    <w:rsid w:val="00765E95"/>
    <w:rsid w:val="00766C66"/>
    <w:rsid w:val="00770DE0"/>
    <w:rsid w:val="007714B8"/>
    <w:rsid w:val="00776A85"/>
    <w:rsid w:val="00776ED7"/>
    <w:rsid w:val="00784284"/>
    <w:rsid w:val="00784DC0"/>
    <w:rsid w:val="00790775"/>
    <w:rsid w:val="007918B5"/>
    <w:rsid w:val="0079304D"/>
    <w:rsid w:val="0079347C"/>
    <w:rsid w:val="00794670"/>
    <w:rsid w:val="007A0050"/>
    <w:rsid w:val="007A1086"/>
    <w:rsid w:val="007A1C7D"/>
    <w:rsid w:val="007A7D84"/>
    <w:rsid w:val="007B054A"/>
    <w:rsid w:val="007B1097"/>
    <w:rsid w:val="007B5C72"/>
    <w:rsid w:val="007B668C"/>
    <w:rsid w:val="007B6B6C"/>
    <w:rsid w:val="007C028A"/>
    <w:rsid w:val="007C28B2"/>
    <w:rsid w:val="007C3BE5"/>
    <w:rsid w:val="007C74C4"/>
    <w:rsid w:val="007D009A"/>
    <w:rsid w:val="007D3EED"/>
    <w:rsid w:val="007D424F"/>
    <w:rsid w:val="007D4C05"/>
    <w:rsid w:val="007D5B19"/>
    <w:rsid w:val="007E107C"/>
    <w:rsid w:val="007E19AE"/>
    <w:rsid w:val="007E334C"/>
    <w:rsid w:val="007E5EAD"/>
    <w:rsid w:val="007F0F35"/>
    <w:rsid w:val="007F1130"/>
    <w:rsid w:val="007F1188"/>
    <w:rsid w:val="007F277F"/>
    <w:rsid w:val="007F2CA3"/>
    <w:rsid w:val="007F33D7"/>
    <w:rsid w:val="007F43AE"/>
    <w:rsid w:val="007F5271"/>
    <w:rsid w:val="007F6FBB"/>
    <w:rsid w:val="007F7CE7"/>
    <w:rsid w:val="007F7E26"/>
    <w:rsid w:val="00800BA8"/>
    <w:rsid w:val="00801482"/>
    <w:rsid w:val="008019DE"/>
    <w:rsid w:val="0080228C"/>
    <w:rsid w:val="0080271D"/>
    <w:rsid w:val="00802BFB"/>
    <w:rsid w:val="00803845"/>
    <w:rsid w:val="00806147"/>
    <w:rsid w:val="00807FF2"/>
    <w:rsid w:val="00811B27"/>
    <w:rsid w:val="00812161"/>
    <w:rsid w:val="00820DBC"/>
    <w:rsid w:val="008214CC"/>
    <w:rsid w:val="00826E82"/>
    <w:rsid w:val="00827C64"/>
    <w:rsid w:val="00830F1B"/>
    <w:rsid w:val="0083266C"/>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118F"/>
    <w:rsid w:val="00884CA8"/>
    <w:rsid w:val="008852FF"/>
    <w:rsid w:val="00885624"/>
    <w:rsid w:val="00890531"/>
    <w:rsid w:val="00892F0E"/>
    <w:rsid w:val="00894BEE"/>
    <w:rsid w:val="008950C3"/>
    <w:rsid w:val="00895F70"/>
    <w:rsid w:val="00896714"/>
    <w:rsid w:val="00896F99"/>
    <w:rsid w:val="008A1E1A"/>
    <w:rsid w:val="008A3179"/>
    <w:rsid w:val="008A5F4C"/>
    <w:rsid w:val="008A7EF4"/>
    <w:rsid w:val="008B0903"/>
    <w:rsid w:val="008B1716"/>
    <w:rsid w:val="008B7316"/>
    <w:rsid w:val="008B7AA4"/>
    <w:rsid w:val="008C03ED"/>
    <w:rsid w:val="008C7565"/>
    <w:rsid w:val="008D18F2"/>
    <w:rsid w:val="008D1B50"/>
    <w:rsid w:val="008D38A5"/>
    <w:rsid w:val="008D52E5"/>
    <w:rsid w:val="008D7983"/>
    <w:rsid w:val="008E154A"/>
    <w:rsid w:val="008E5F8D"/>
    <w:rsid w:val="008E6880"/>
    <w:rsid w:val="008F0DDF"/>
    <w:rsid w:val="008F1C8A"/>
    <w:rsid w:val="008F7B97"/>
    <w:rsid w:val="00900328"/>
    <w:rsid w:val="009008A0"/>
    <w:rsid w:val="00902625"/>
    <w:rsid w:val="0090614A"/>
    <w:rsid w:val="00906DA0"/>
    <w:rsid w:val="00907C62"/>
    <w:rsid w:val="009114F0"/>
    <w:rsid w:val="0091377D"/>
    <w:rsid w:val="009153CF"/>
    <w:rsid w:val="00915B4A"/>
    <w:rsid w:val="00917763"/>
    <w:rsid w:val="0092044B"/>
    <w:rsid w:val="00921125"/>
    <w:rsid w:val="0092522D"/>
    <w:rsid w:val="00932DDF"/>
    <w:rsid w:val="009348A7"/>
    <w:rsid w:val="00936B3E"/>
    <w:rsid w:val="0093720D"/>
    <w:rsid w:val="00937914"/>
    <w:rsid w:val="009408BE"/>
    <w:rsid w:val="00940D47"/>
    <w:rsid w:val="0094153A"/>
    <w:rsid w:val="00941F41"/>
    <w:rsid w:val="00942303"/>
    <w:rsid w:val="00944F9F"/>
    <w:rsid w:val="00945E4B"/>
    <w:rsid w:val="00950400"/>
    <w:rsid w:val="00951810"/>
    <w:rsid w:val="00952A1E"/>
    <w:rsid w:val="009533A3"/>
    <w:rsid w:val="00953572"/>
    <w:rsid w:val="00954457"/>
    <w:rsid w:val="00954F44"/>
    <w:rsid w:val="00954F8F"/>
    <w:rsid w:val="00956398"/>
    <w:rsid w:val="009572B4"/>
    <w:rsid w:val="00966C89"/>
    <w:rsid w:val="00970359"/>
    <w:rsid w:val="00970D80"/>
    <w:rsid w:val="00970F3F"/>
    <w:rsid w:val="00971126"/>
    <w:rsid w:val="009727B9"/>
    <w:rsid w:val="009742C3"/>
    <w:rsid w:val="00975A24"/>
    <w:rsid w:val="00976497"/>
    <w:rsid w:val="00976915"/>
    <w:rsid w:val="00977F3E"/>
    <w:rsid w:val="00980953"/>
    <w:rsid w:val="00982201"/>
    <w:rsid w:val="0098341C"/>
    <w:rsid w:val="00983634"/>
    <w:rsid w:val="00984D47"/>
    <w:rsid w:val="0098549E"/>
    <w:rsid w:val="0098788B"/>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25CC"/>
    <w:rsid w:val="009C332E"/>
    <w:rsid w:val="009C3510"/>
    <w:rsid w:val="009C39EE"/>
    <w:rsid w:val="009C48BA"/>
    <w:rsid w:val="009C49B6"/>
    <w:rsid w:val="009C627F"/>
    <w:rsid w:val="009D087B"/>
    <w:rsid w:val="009E0F78"/>
    <w:rsid w:val="009E0FF7"/>
    <w:rsid w:val="009E3DE2"/>
    <w:rsid w:val="009E3E3E"/>
    <w:rsid w:val="009E619E"/>
    <w:rsid w:val="009E69C9"/>
    <w:rsid w:val="009F05F0"/>
    <w:rsid w:val="009F0C1B"/>
    <w:rsid w:val="009F1400"/>
    <w:rsid w:val="009F16B3"/>
    <w:rsid w:val="009F4BA5"/>
    <w:rsid w:val="009F5372"/>
    <w:rsid w:val="009F5881"/>
    <w:rsid w:val="009F58C4"/>
    <w:rsid w:val="009F5D79"/>
    <w:rsid w:val="00A00160"/>
    <w:rsid w:val="00A015F7"/>
    <w:rsid w:val="00A02EC3"/>
    <w:rsid w:val="00A05AA5"/>
    <w:rsid w:val="00A06B73"/>
    <w:rsid w:val="00A07253"/>
    <w:rsid w:val="00A104F5"/>
    <w:rsid w:val="00A11120"/>
    <w:rsid w:val="00A1274F"/>
    <w:rsid w:val="00A14FC8"/>
    <w:rsid w:val="00A21ACE"/>
    <w:rsid w:val="00A220FE"/>
    <w:rsid w:val="00A32994"/>
    <w:rsid w:val="00A332A9"/>
    <w:rsid w:val="00A3706A"/>
    <w:rsid w:val="00A40E4B"/>
    <w:rsid w:val="00A41234"/>
    <w:rsid w:val="00A42964"/>
    <w:rsid w:val="00A4330E"/>
    <w:rsid w:val="00A45381"/>
    <w:rsid w:val="00A46E23"/>
    <w:rsid w:val="00A5248E"/>
    <w:rsid w:val="00A563C4"/>
    <w:rsid w:val="00A6009C"/>
    <w:rsid w:val="00A62411"/>
    <w:rsid w:val="00A62CB3"/>
    <w:rsid w:val="00A638AD"/>
    <w:rsid w:val="00A6685B"/>
    <w:rsid w:val="00A70C4C"/>
    <w:rsid w:val="00A74377"/>
    <w:rsid w:val="00A744DF"/>
    <w:rsid w:val="00A7558F"/>
    <w:rsid w:val="00A7632E"/>
    <w:rsid w:val="00A76E13"/>
    <w:rsid w:val="00A77BC4"/>
    <w:rsid w:val="00A834B9"/>
    <w:rsid w:val="00A861C7"/>
    <w:rsid w:val="00A86881"/>
    <w:rsid w:val="00A87440"/>
    <w:rsid w:val="00A8783E"/>
    <w:rsid w:val="00A961A8"/>
    <w:rsid w:val="00A96D85"/>
    <w:rsid w:val="00A976E3"/>
    <w:rsid w:val="00A97FB2"/>
    <w:rsid w:val="00AA10DF"/>
    <w:rsid w:val="00AA143C"/>
    <w:rsid w:val="00AA1BC1"/>
    <w:rsid w:val="00AA36B8"/>
    <w:rsid w:val="00AA3B1A"/>
    <w:rsid w:val="00AA3C4D"/>
    <w:rsid w:val="00AA4206"/>
    <w:rsid w:val="00AA4D6F"/>
    <w:rsid w:val="00AA4F1E"/>
    <w:rsid w:val="00AA6487"/>
    <w:rsid w:val="00AA683D"/>
    <w:rsid w:val="00AA799A"/>
    <w:rsid w:val="00AB10BD"/>
    <w:rsid w:val="00AB1185"/>
    <w:rsid w:val="00AB5693"/>
    <w:rsid w:val="00AB56CD"/>
    <w:rsid w:val="00AB7E96"/>
    <w:rsid w:val="00AC1780"/>
    <w:rsid w:val="00AC21CC"/>
    <w:rsid w:val="00AD3264"/>
    <w:rsid w:val="00AD36AB"/>
    <w:rsid w:val="00AD573B"/>
    <w:rsid w:val="00AE2E1D"/>
    <w:rsid w:val="00AE4D1E"/>
    <w:rsid w:val="00AE60F3"/>
    <w:rsid w:val="00AF1763"/>
    <w:rsid w:val="00AF281A"/>
    <w:rsid w:val="00AF2A08"/>
    <w:rsid w:val="00AF330F"/>
    <w:rsid w:val="00AF3789"/>
    <w:rsid w:val="00B01AF0"/>
    <w:rsid w:val="00B02649"/>
    <w:rsid w:val="00B03BB3"/>
    <w:rsid w:val="00B04055"/>
    <w:rsid w:val="00B04218"/>
    <w:rsid w:val="00B0483E"/>
    <w:rsid w:val="00B05F3F"/>
    <w:rsid w:val="00B06E23"/>
    <w:rsid w:val="00B10373"/>
    <w:rsid w:val="00B13995"/>
    <w:rsid w:val="00B13ABD"/>
    <w:rsid w:val="00B15500"/>
    <w:rsid w:val="00B15CB4"/>
    <w:rsid w:val="00B1792A"/>
    <w:rsid w:val="00B20A8A"/>
    <w:rsid w:val="00B26CF6"/>
    <w:rsid w:val="00B2708F"/>
    <w:rsid w:val="00B31A83"/>
    <w:rsid w:val="00B32453"/>
    <w:rsid w:val="00B34898"/>
    <w:rsid w:val="00B34ADA"/>
    <w:rsid w:val="00B36225"/>
    <w:rsid w:val="00B378B5"/>
    <w:rsid w:val="00B410E6"/>
    <w:rsid w:val="00B419D9"/>
    <w:rsid w:val="00B42F86"/>
    <w:rsid w:val="00B4315B"/>
    <w:rsid w:val="00B45B00"/>
    <w:rsid w:val="00B464CC"/>
    <w:rsid w:val="00B46934"/>
    <w:rsid w:val="00B475B9"/>
    <w:rsid w:val="00B522F3"/>
    <w:rsid w:val="00B53B7F"/>
    <w:rsid w:val="00B545FE"/>
    <w:rsid w:val="00B55531"/>
    <w:rsid w:val="00B55F56"/>
    <w:rsid w:val="00B576E3"/>
    <w:rsid w:val="00B65C98"/>
    <w:rsid w:val="00B65F9E"/>
    <w:rsid w:val="00B66AF5"/>
    <w:rsid w:val="00B66FAE"/>
    <w:rsid w:val="00B6792A"/>
    <w:rsid w:val="00B6796E"/>
    <w:rsid w:val="00B701AB"/>
    <w:rsid w:val="00B711F4"/>
    <w:rsid w:val="00B729A8"/>
    <w:rsid w:val="00B74E9E"/>
    <w:rsid w:val="00B82065"/>
    <w:rsid w:val="00B83FAE"/>
    <w:rsid w:val="00B841E0"/>
    <w:rsid w:val="00B84D53"/>
    <w:rsid w:val="00B84DDA"/>
    <w:rsid w:val="00B912B4"/>
    <w:rsid w:val="00B91664"/>
    <w:rsid w:val="00B92C71"/>
    <w:rsid w:val="00B9371E"/>
    <w:rsid w:val="00B97327"/>
    <w:rsid w:val="00BA2110"/>
    <w:rsid w:val="00BA2BAD"/>
    <w:rsid w:val="00BA443B"/>
    <w:rsid w:val="00BA6213"/>
    <w:rsid w:val="00BA7593"/>
    <w:rsid w:val="00BA767C"/>
    <w:rsid w:val="00BB142D"/>
    <w:rsid w:val="00BB70D2"/>
    <w:rsid w:val="00BC0ED7"/>
    <w:rsid w:val="00BC1032"/>
    <w:rsid w:val="00BC67B9"/>
    <w:rsid w:val="00BC6998"/>
    <w:rsid w:val="00BD11AF"/>
    <w:rsid w:val="00BD2145"/>
    <w:rsid w:val="00BD70D6"/>
    <w:rsid w:val="00BE02A7"/>
    <w:rsid w:val="00BE2E09"/>
    <w:rsid w:val="00BF0825"/>
    <w:rsid w:val="00BF091C"/>
    <w:rsid w:val="00BF6005"/>
    <w:rsid w:val="00C00B13"/>
    <w:rsid w:val="00C011A5"/>
    <w:rsid w:val="00C018A4"/>
    <w:rsid w:val="00C01A50"/>
    <w:rsid w:val="00C0240E"/>
    <w:rsid w:val="00C02960"/>
    <w:rsid w:val="00C02B79"/>
    <w:rsid w:val="00C0381B"/>
    <w:rsid w:val="00C04B89"/>
    <w:rsid w:val="00C05781"/>
    <w:rsid w:val="00C137A3"/>
    <w:rsid w:val="00C141A6"/>
    <w:rsid w:val="00C142D1"/>
    <w:rsid w:val="00C15DAC"/>
    <w:rsid w:val="00C16C5F"/>
    <w:rsid w:val="00C2096E"/>
    <w:rsid w:val="00C21711"/>
    <w:rsid w:val="00C21D75"/>
    <w:rsid w:val="00C22AA3"/>
    <w:rsid w:val="00C22B3D"/>
    <w:rsid w:val="00C22FF5"/>
    <w:rsid w:val="00C23A56"/>
    <w:rsid w:val="00C250A6"/>
    <w:rsid w:val="00C25E0A"/>
    <w:rsid w:val="00C27832"/>
    <w:rsid w:val="00C27C52"/>
    <w:rsid w:val="00C30412"/>
    <w:rsid w:val="00C3184F"/>
    <w:rsid w:val="00C33706"/>
    <w:rsid w:val="00C33E05"/>
    <w:rsid w:val="00C37C40"/>
    <w:rsid w:val="00C4009B"/>
    <w:rsid w:val="00C402D0"/>
    <w:rsid w:val="00C40787"/>
    <w:rsid w:val="00C4111E"/>
    <w:rsid w:val="00C41BE9"/>
    <w:rsid w:val="00C43BDA"/>
    <w:rsid w:val="00C44B1E"/>
    <w:rsid w:val="00C46503"/>
    <w:rsid w:val="00C46760"/>
    <w:rsid w:val="00C468EC"/>
    <w:rsid w:val="00C4692E"/>
    <w:rsid w:val="00C46CCA"/>
    <w:rsid w:val="00C46DF4"/>
    <w:rsid w:val="00C506DA"/>
    <w:rsid w:val="00C50A47"/>
    <w:rsid w:val="00C510E8"/>
    <w:rsid w:val="00C54AF2"/>
    <w:rsid w:val="00C56864"/>
    <w:rsid w:val="00C613D5"/>
    <w:rsid w:val="00C616C8"/>
    <w:rsid w:val="00C61FF7"/>
    <w:rsid w:val="00C62ECF"/>
    <w:rsid w:val="00C63AA3"/>
    <w:rsid w:val="00C6479E"/>
    <w:rsid w:val="00C64E87"/>
    <w:rsid w:val="00C659F4"/>
    <w:rsid w:val="00C6745C"/>
    <w:rsid w:val="00C718D3"/>
    <w:rsid w:val="00C71CDB"/>
    <w:rsid w:val="00C7551A"/>
    <w:rsid w:val="00C80CA4"/>
    <w:rsid w:val="00C82D2F"/>
    <w:rsid w:val="00C82F33"/>
    <w:rsid w:val="00C835F2"/>
    <w:rsid w:val="00C853A7"/>
    <w:rsid w:val="00C85B04"/>
    <w:rsid w:val="00C86AD9"/>
    <w:rsid w:val="00C8791B"/>
    <w:rsid w:val="00C90622"/>
    <w:rsid w:val="00C94E9D"/>
    <w:rsid w:val="00C97EB4"/>
    <w:rsid w:val="00CA2244"/>
    <w:rsid w:val="00CA338C"/>
    <w:rsid w:val="00CA36E8"/>
    <w:rsid w:val="00CA4E85"/>
    <w:rsid w:val="00CA52C0"/>
    <w:rsid w:val="00CA7664"/>
    <w:rsid w:val="00CA7EBB"/>
    <w:rsid w:val="00CB010E"/>
    <w:rsid w:val="00CB44E4"/>
    <w:rsid w:val="00CB4550"/>
    <w:rsid w:val="00CB523C"/>
    <w:rsid w:val="00CB540C"/>
    <w:rsid w:val="00CB6C23"/>
    <w:rsid w:val="00CB74DD"/>
    <w:rsid w:val="00CC1122"/>
    <w:rsid w:val="00CC1F84"/>
    <w:rsid w:val="00CC2383"/>
    <w:rsid w:val="00CC25AC"/>
    <w:rsid w:val="00CC32E3"/>
    <w:rsid w:val="00CC37DA"/>
    <w:rsid w:val="00CC3F07"/>
    <w:rsid w:val="00CC4172"/>
    <w:rsid w:val="00CC42AC"/>
    <w:rsid w:val="00CC59F9"/>
    <w:rsid w:val="00CC65D8"/>
    <w:rsid w:val="00CC6FD9"/>
    <w:rsid w:val="00CD0243"/>
    <w:rsid w:val="00CD12C4"/>
    <w:rsid w:val="00CD12FA"/>
    <w:rsid w:val="00CD2EBA"/>
    <w:rsid w:val="00CD4434"/>
    <w:rsid w:val="00CD4D63"/>
    <w:rsid w:val="00CD57FD"/>
    <w:rsid w:val="00CD7754"/>
    <w:rsid w:val="00CD780D"/>
    <w:rsid w:val="00CE11D9"/>
    <w:rsid w:val="00CE2C7B"/>
    <w:rsid w:val="00CE6B64"/>
    <w:rsid w:val="00CE7B0E"/>
    <w:rsid w:val="00CF0C36"/>
    <w:rsid w:val="00CF1410"/>
    <w:rsid w:val="00CF23BE"/>
    <w:rsid w:val="00D007F0"/>
    <w:rsid w:val="00D0106E"/>
    <w:rsid w:val="00D01C09"/>
    <w:rsid w:val="00D03198"/>
    <w:rsid w:val="00D0368E"/>
    <w:rsid w:val="00D07B04"/>
    <w:rsid w:val="00D12576"/>
    <w:rsid w:val="00D138DF"/>
    <w:rsid w:val="00D13E16"/>
    <w:rsid w:val="00D143DF"/>
    <w:rsid w:val="00D17E89"/>
    <w:rsid w:val="00D21A31"/>
    <w:rsid w:val="00D25C87"/>
    <w:rsid w:val="00D27711"/>
    <w:rsid w:val="00D3048C"/>
    <w:rsid w:val="00D30663"/>
    <w:rsid w:val="00D32DA1"/>
    <w:rsid w:val="00D34190"/>
    <w:rsid w:val="00D3450E"/>
    <w:rsid w:val="00D3469B"/>
    <w:rsid w:val="00D35666"/>
    <w:rsid w:val="00D42346"/>
    <w:rsid w:val="00D4612C"/>
    <w:rsid w:val="00D46F64"/>
    <w:rsid w:val="00D478BD"/>
    <w:rsid w:val="00D5340E"/>
    <w:rsid w:val="00D5435D"/>
    <w:rsid w:val="00D54BBF"/>
    <w:rsid w:val="00D568E7"/>
    <w:rsid w:val="00D6132E"/>
    <w:rsid w:val="00D646E4"/>
    <w:rsid w:val="00D669D3"/>
    <w:rsid w:val="00D679D9"/>
    <w:rsid w:val="00D739F7"/>
    <w:rsid w:val="00D74DC5"/>
    <w:rsid w:val="00D77EB9"/>
    <w:rsid w:val="00D811AB"/>
    <w:rsid w:val="00D845C3"/>
    <w:rsid w:val="00D87475"/>
    <w:rsid w:val="00D90159"/>
    <w:rsid w:val="00D93383"/>
    <w:rsid w:val="00D93BAF"/>
    <w:rsid w:val="00D9524C"/>
    <w:rsid w:val="00DA1B07"/>
    <w:rsid w:val="00DA3398"/>
    <w:rsid w:val="00DA4EA3"/>
    <w:rsid w:val="00DA5F6B"/>
    <w:rsid w:val="00DB050C"/>
    <w:rsid w:val="00DB083D"/>
    <w:rsid w:val="00DB33FB"/>
    <w:rsid w:val="00DB6155"/>
    <w:rsid w:val="00DB6957"/>
    <w:rsid w:val="00DC1CB5"/>
    <w:rsid w:val="00DC238A"/>
    <w:rsid w:val="00DC307B"/>
    <w:rsid w:val="00DC39F8"/>
    <w:rsid w:val="00DC53EB"/>
    <w:rsid w:val="00DC588E"/>
    <w:rsid w:val="00DC5A49"/>
    <w:rsid w:val="00DC7067"/>
    <w:rsid w:val="00DC77D6"/>
    <w:rsid w:val="00DC7950"/>
    <w:rsid w:val="00DD0EBA"/>
    <w:rsid w:val="00DD133E"/>
    <w:rsid w:val="00DD3189"/>
    <w:rsid w:val="00DD38B1"/>
    <w:rsid w:val="00DD7D3A"/>
    <w:rsid w:val="00DE0722"/>
    <w:rsid w:val="00DE0E94"/>
    <w:rsid w:val="00DE2346"/>
    <w:rsid w:val="00DE3659"/>
    <w:rsid w:val="00DE5A0A"/>
    <w:rsid w:val="00DE773E"/>
    <w:rsid w:val="00DE7BA1"/>
    <w:rsid w:val="00DF0D22"/>
    <w:rsid w:val="00DF185F"/>
    <w:rsid w:val="00DF1CB1"/>
    <w:rsid w:val="00DF2E3D"/>
    <w:rsid w:val="00DF2EE6"/>
    <w:rsid w:val="00DF4407"/>
    <w:rsid w:val="00DF50AC"/>
    <w:rsid w:val="00DF5BEB"/>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39FF"/>
    <w:rsid w:val="00E258C3"/>
    <w:rsid w:val="00E30FB4"/>
    <w:rsid w:val="00E31A38"/>
    <w:rsid w:val="00E326C4"/>
    <w:rsid w:val="00E32BBD"/>
    <w:rsid w:val="00E32F57"/>
    <w:rsid w:val="00E342BE"/>
    <w:rsid w:val="00E34D20"/>
    <w:rsid w:val="00E357FB"/>
    <w:rsid w:val="00E36424"/>
    <w:rsid w:val="00E37B08"/>
    <w:rsid w:val="00E4063E"/>
    <w:rsid w:val="00E4149A"/>
    <w:rsid w:val="00E42068"/>
    <w:rsid w:val="00E4216E"/>
    <w:rsid w:val="00E448A2"/>
    <w:rsid w:val="00E4579C"/>
    <w:rsid w:val="00E47801"/>
    <w:rsid w:val="00E5040A"/>
    <w:rsid w:val="00E509A1"/>
    <w:rsid w:val="00E50E5B"/>
    <w:rsid w:val="00E51CB9"/>
    <w:rsid w:val="00E51D02"/>
    <w:rsid w:val="00E606DE"/>
    <w:rsid w:val="00E61652"/>
    <w:rsid w:val="00E6170C"/>
    <w:rsid w:val="00E645D1"/>
    <w:rsid w:val="00E66B74"/>
    <w:rsid w:val="00E7014C"/>
    <w:rsid w:val="00E74509"/>
    <w:rsid w:val="00E74929"/>
    <w:rsid w:val="00E751A6"/>
    <w:rsid w:val="00E75C6D"/>
    <w:rsid w:val="00E76CB9"/>
    <w:rsid w:val="00E85240"/>
    <w:rsid w:val="00E85762"/>
    <w:rsid w:val="00E85D84"/>
    <w:rsid w:val="00E86489"/>
    <w:rsid w:val="00E92D3B"/>
    <w:rsid w:val="00E9348B"/>
    <w:rsid w:val="00E93623"/>
    <w:rsid w:val="00E94FB1"/>
    <w:rsid w:val="00E94FF6"/>
    <w:rsid w:val="00E962CB"/>
    <w:rsid w:val="00EA02D8"/>
    <w:rsid w:val="00EA245F"/>
    <w:rsid w:val="00EA43D7"/>
    <w:rsid w:val="00EA4C9A"/>
    <w:rsid w:val="00EB0598"/>
    <w:rsid w:val="00EB2775"/>
    <w:rsid w:val="00EB70C9"/>
    <w:rsid w:val="00EB785A"/>
    <w:rsid w:val="00EC008B"/>
    <w:rsid w:val="00EC11F2"/>
    <w:rsid w:val="00EC1D48"/>
    <w:rsid w:val="00EC2B46"/>
    <w:rsid w:val="00EC57A5"/>
    <w:rsid w:val="00EC65AA"/>
    <w:rsid w:val="00EC69F5"/>
    <w:rsid w:val="00ED0A53"/>
    <w:rsid w:val="00ED4624"/>
    <w:rsid w:val="00ED4C67"/>
    <w:rsid w:val="00ED565B"/>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C39"/>
    <w:rsid w:val="00F25CD1"/>
    <w:rsid w:val="00F26B44"/>
    <w:rsid w:val="00F26B83"/>
    <w:rsid w:val="00F336E1"/>
    <w:rsid w:val="00F35929"/>
    <w:rsid w:val="00F359E2"/>
    <w:rsid w:val="00F364F5"/>
    <w:rsid w:val="00F37E94"/>
    <w:rsid w:val="00F42F29"/>
    <w:rsid w:val="00F519C5"/>
    <w:rsid w:val="00F52029"/>
    <w:rsid w:val="00F520BC"/>
    <w:rsid w:val="00F520FF"/>
    <w:rsid w:val="00F5276D"/>
    <w:rsid w:val="00F5350E"/>
    <w:rsid w:val="00F554BE"/>
    <w:rsid w:val="00F56828"/>
    <w:rsid w:val="00F6049C"/>
    <w:rsid w:val="00F630AA"/>
    <w:rsid w:val="00F63C7D"/>
    <w:rsid w:val="00F66C58"/>
    <w:rsid w:val="00F6704D"/>
    <w:rsid w:val="00F7078D"/>
    <w:rsid w:val="00F70FE9"/>
    <w:rsid w:val="00F7158C"/>
    <w:rsid w:val="00F715AB"/>
    <w:rsid w:val="00F71940"/>
    <w:rsid w:val="00F7416C"/>
    <w:rsid w:val="00F75738"/>
    <w:rsid w:val="00F763DF"/>
    <w:rsid w:val="00F80AD1"/>
    <w:rsid w:val="00F80DFD"/>
    <w:rsid w:val="00F81D9C"/>
    <w:rsid w:val="00F82E1B"/>
    <w:rsid w:val="00F8451A"/>
    <w:rsid w:val="00F85475"/>
    <w:rsid w:val="00F85B0A"/>
    <w:rsid w:val="00F878F9"/>
    <w:rsid w:val="00F904F0"/>
    <w:rsid w:val="00F91A6B"/>
    <w:rsid w:val="00F94A54"/>
    <w:rsid w:val="00F94BF0"/>
    <w:rsid w:val="00F97818"/>
    <w:rsid w:val="00F9793E"/>
    <w:rsid w:val="00FA11B3"/>
    <w:rsid w:val="00FA21E4"/>
    <w:rsid w:val="00FA265F"/>
    <w:rsid w:val="00FA47F9"/>
    <w:rsid w:val="00FA55B9"/>
    <w:rsid w:val="00FA79E1"/>
    <w:rsid w:val="00FB38FA"/>
    <w:rsid w:val="00FB5221"/>
    <w:rsid w:val="00FB5D07"/>
    <w:rsid w:val="00FB61B6"/>
    <w:rsid w:val="00FB6312"/>
    <w:rsid w:val="00FC085D"/>
    <w:rsid w:val="00FC2549"/>
    <w:rsid w:val="00FC290B"/>
    <w:rsid w:val="00FC2F09"/>
    <w:rsid w:val="00FC743D"/>
    <w:rsid w:val="00FD28F2"/>
    <w:rsid w:val="00FD3B22"/>
    <w:rsid w:val="00FD44B5"/>
    <w:rsid w:val="00FD4C59"/>
    <w:rsid w:val="00FE0EDE"/>
    <w:rsid w:val="00FE25EE"/>
    <w:rsid w:val="00FE26B7"/>
    <w:rsid w:val="00FE4027"/>
    <w:rsid w:val="00FE481F"/>
    <w:rsid w:val="00FE5818"/>
    <w:rsid w:val="00FE67C0"/>
    <w:rsid w:val="00FE7E49"/>
    <w:rsid w:val="00FF0A72"/>
    <w:rsid w:val="00FF21CC"/>
    <w:rsid w:val="00FF3C80"/>
    <w:rsid w:val="00FF7C8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Overskrift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3"/>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UndertittelTegn">
    <w:name w:val="Undertittel Tegn"/>
    <w:basedOn w:val="Standardskriftforavsnitt"/>
    <w:link w:val="Undertittel"/>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BunntekstTegn">
    <w:name w:val="Bunntekst Tegn"/>
    <w:basedOn w:val="Standardskriftforavsnitt"/>
    <w:link w:val="Bunntekst"/>
    <w:uiPriority w:val="99"/>
    <w:rsid w:val="0075323D"/>
    <w:rPr>
      <w:rFonts w:ascii="Arial Narrow" w:hAnsi="Arial Narrow"/>
      <w:sz w:val="16"/>
      <w:lang w:val="en-GB" w:eastAsia="en-US"/>
    </w:rPr>
  </w:style>
  <w:style w:type="character" w:styleId="Sidetall">
    <w:name w:val="page number"/>
    <w:basedOn w:val="Standardskriftforavsnit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7404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8DA743-8BEE-974F-8DBF-E3EE616D8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2179</Words>
  <Characters>11549</Characters>
  <Application>Microsoft Office Word</Application>
  <DocSecurity>0</DocSecurity>
  <Lines>96</Lines>
  <Paragraphs>27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13701</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2019-11-26T09:27:00Z</dcterms:created>
  <dcterms:modified xsi:type="dcterms:W3CDTF">2019-11-26T09:28:00Z</dcterms:modified>
</cp:coreProperties>
</file>