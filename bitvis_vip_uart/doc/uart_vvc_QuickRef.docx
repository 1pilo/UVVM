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1004C0C"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327602" w:rsidRPr="00CA2244" w:rsidRDefault="0032760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327602" w:rsidRPr="00CA2244" w:rsidRDefault="0032760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3AA">
        <w:rPr>
          <w:b/>
          <w:color w:val="000000" w:themeColor="text1"/>
          <w:sz w:val="40"/>
          <w:szCs w:val="40"/>
        </w:rPr>
        <w:t>UART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372262D" w14:textId="49524EE0" w:rsidR="004F65D6" w:rsidRDefault="004F65D6" w:rsidP="004F65D6">
      <w:r w:rsidRPr="004F65D6">
        <w:t xml:space="preserve">For general information see UVVM Essential Mechanisms located in </w:t>
      </w:r>
      <w:proofErr w:type="spellStart"/>
      <w:r w:rsidRPr="004F65D6">
        <w:t>uvvm_vvc_framework</w:t>
      </w:r>
      <w:proofErr w:type="spellEnd"/>
      <w:r w:rsidRPr="004F65D6">
        <w:t>/doc.</w:t>
      </w:r>
    </w:p>
    <w:p w14:paraId="6DAC32D6" w14:textId="77777777" w:rsidR="004F65D6" w:rsidRPr="003354AD" w:rsidRDefault="004F65D6" w:rsidP="004F65D6"/>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5C749F7" w:rsidR="005A2CB9" w:rsidRPr="00662DF1" w:rsidRDefault="001B33AA" w:rsidP="001B33AA">
            <w:pPr>
              <w:widowControl w:val="0"/>
              <w:tabs>
                <w:tab w:val="left" w:pos="851"/>
              </w:tabs>
              <w:autoSpaceDE w:val="0"/>
              <w:autoSpaceDN w:val="0"/>
              <w:adjustRightInd w:val="0"/>
              <w:rPr>
                <w:rFonts w:cs="Helvetica"/>
                <w:color w:val="ED7D31"/>
                <w:szCs w:val="24"/>
              </w:rPr>
            </w:pPr>
            <w:bookmarkStart w:id="0" w:name="_Hlk19266150"/>
            <w:proofErr w:type="spellStart"/>
            <w:r>
              <w:rPr>
                <w:rFonts w:cs="Helvetica"/>
                <w:color w:val="FFFFFF"/>
                <w:sz w:val="22"/>
                <w:szCs w:val="30"/>
              </w:rPr>
              <w:t>uart_transmit</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Pr>
                <w:rFonts w:cs="Helvetica"/>
                <w:color w:val="FFFFFF"/>
                <w:szCs w:val="30"/>
              </w:rPr>
              <w:t xml:space="preserve">channel, </w:t>
            </w:r>
            <w:r w:rsidR="00575487" w:rsidRPr="00662DF1">
              <w:rPr>
                <w:rFonts w:cs="Helvetica"/>
                <w:color w:val="FFFFFF"/>
                <w:szCs w:val="30"/>
              </w:rPr>
              <w:t>data</w:t>
            </w:r>
            <w:r w:rsidR="00EC6016">
              <w:rPr>
                <w:rFonts w:cs="Helvetica"/>
                <w:color w:val="FFFFFF"/>
                <w:szCs w:val="30"/>
              </w:rPr>
              <w:t xml:space="preserve"> | </w:t>
            </w:r>
            <w:proofErr w:type="gramStart"/>
            <w:r w:rsidR="00EC6016">
              <w:rPr>
                <w:rFonts w:cs="Helvetica"/>
                <w:color w:val="FFFFFF"/>
                <w:szCs w:val="30"/>
              </w:rPr>
              <w:t xml:space="preserve">{ </w:t>
            </w:r>
            <w:proofErr w:type="spellStart"/>
            <w:r w:rsidR="00EC6016">
              <w:rPr>
                <w:rFonts w:cs="Helvetica"/>
                <w:color w:val="FFFFFF"/>
                <w:szCs w:val="30"/>
              </w:rPr>
              <w:t>num</w:t>
            </w:r>
            <w:proofErr w:type="gramEnd"/>
            <w:r w:rsidR="00EC6016">
              <w:rPr>
                <w:rFonts w:cs="Helvetica"/>
                <w:color w:val="FFFFFF"/>
                <w:szCs w:val="30"/>
              </w:rPr>
              <w:t>_</w:t>
            </w:r>
            <w:r w:rsidR="00BF7459">
              <w:rPr>
                <w:rFonts w:cs="Helvetica"/>
                <w:color w:val="FFFFFF"/>
                <w:szCs w:val="30"/>
              </w:rPr>
              <w:t>words</w:t>
            </w:r>
            <w:proofErr w:type="spellEnd"/>
            <w:r w:rsidR="00EC6016">
              <w:rPr>
                <w:rFonts w:cs="Helvetica"/>
                <w:color w:val="FFFFFF"/>
                <w:szCs w:val="30"/>
              </w:rPr>
              <w:t>, randomisation}</w:t>
            </w:r>
            <w:r w:rsidR="00575487" w:rsidRPr="00662DF1">
              <w:rPr>
                <w:rFonts w:cs="Helvetica"/>
                <w:color w:val="FFFFFF"/>
                <w:szCs w:val="30"/>
              </w:rPr>
              <w:t>,</w:t>
            </w:r>
            <w:r>
              <w:rPr>
                <w:rFonts w:cs="Helvetica"/>
                <w:color w:val="FFFFFF"/>
                <w:szCs w:val="30"/>
              </w:rPr>
              <w:t xml:space="preserve"> </w:t>
            </w:r>
            <w:proofErr w:type="spellStart"/>
            <w:r w:rsidR="00BD3388" w:rsidRPr="00662DF1">
              <w:rPr>
                <w:rFonts w:cs="Helvetica"/>
                <w:color w:val="FFFFFF"/>
                <w:szCs w:val="30"/>
              </w:rPr>
              <w:t>msg</w:t>
            </w:r>
            <w:proofErr w:type="spellEnd"/>
            <w:r w:rsidR="00887A28">
              <w:rPr>
                <w:rFonts w:cs="Helvetica"/>
                <w:color w:val="FFFFFF"/>
                <w:szCs w:val="30"/>
              </w:rPr>
              <w:t>, [scope]</w:t>
            </w:r>
            <w:r w:rsidR="00BD3388" w:rsidRPr="00662DF1">
              <w:rPr>
                <w:rFonts w:cs="Helvetica"/>
                <w:color w:val="FFFFFF"/>
                <w:szCs w:val="30"/>
              </w:rPr>
              <w:t>)</w:t>
            </w:r>
          </w:p>
        </w:tc>
      </w:tr>
      <w:tr w:rsidR="00A21ACE" w14:paraId="61ED4B95" w14:textId="77777777" w:rsidTr="00EC6016">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BBC0CD7" w14:textId="77777777" w:rsidR="005A2CB9" w:rsidRDefault="00A80976" w:rsidP="001B33AA">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00EC6016">
              <w:rPr>
                <w:rFonts w:cs="Helvetica"/>
                <w:bCs w:val="0"/>
                <w:sz w:val="15"/>
                <w:szCs w:val="28"/>
              </w:rPr>
              <w:t>s</w:t>
            </w:r>
            <w:r w:rsidRPr="00662DF1">
              <w:rPr>
                <w:rFonts w:cs="Helvetica"/>
                <w:b w:val="0"/>
                <w:bCs w:val="0"/>
                <w:sz w:val="15"/>
                <w:szCs w:val="28"/>
              </w:rPr>
              <w:t xml:space="preserve">: </w:t>
            </w:r>
            <w:proofErr w:type="spellStart"/>
            <w:r w:rsidR="001B33AA">
              <w:rPr>
                <w:rFonts w:cs="Helvetica"/>
                <w:b w:val="0"/>
                <w:bCs w:val="0"/>
                <w:sz w:val="15"/>
                <w:szCs w:val="28"/>
              </w:rPr>
              <w:t>uart_</w:t>
            </w:r>
            <w:proofErr w:type="gramStart"/>
            <w:r w:rsidR="001B33AA">
              <w:rPr>
                <w:rFonts w:cs="Helvetica"/>
                <w:b w:val="0"/>
                <w:bCs w:val="0"/>
                <w:sz w:val="15"/>
                <w:szCs w:val="28"/>
              </w:rPr>
              <w:t>transmit</w:t>
            </w:r>
            <w:proofErr w:type="spellEnd"/>
            <w:r w:rsidR="00BD3388" w:rsidRPr="00662DF1">
              <w:rPr>
                <w:rFonts w:cs="Helvetica"/>
                <w:b w:val="0"/>
                <w:bCs w:val="0"/>
                <w:sz w:val="15"/>
                <w:szCs w:val="28"/>
              </w:rPr>
              <w:t>(</w:t>
            </w:r>
            <w:proofErr w:type="gramEnd"/>
            <w:r w:rsidR="001B33AA">
              <w:rPr>
                <w:rFonts w:cs="Helvetica"/>
                <w:b w:val="0"/>
                <w:bCs w:val="0"/>
                <w:sz w:val="15"/>
                <w:szCs w:val="28"/>
              </w:rPr>
              <w:t>UART</w:t>
            </w:r>
            <w:r w:rsidR="00BD3388" w:rsidRPr="00662DF1">
              <w:rPr>
                <w:rFonts w:cs="Helvetica"/>
                <w:b w:val="0"/>
                <w:bCs w:val="0"/>
                <w:sz w:val="15"/>
                <w:szCs w:val="28"/>
              </w:rPr>
              <w:t xml:space="preserve">_VVCT, 1, </w:t>
            </w:r>
            <w:r w:rsidR="001B33AA">
              <w:rPr>
                <w:rFonts w:cs="Helvetica"/>
                <w:b w:val="0"/>
                <w:bCs w:val="0"/>
                <w:sz w:val="15"/>
                <w:szCs w:val="28"/>
              </w:rPr>
              <w:t xml:space="preserve">TX, </w:t>
            </w:r>
            <w:proofErr w:type="spellStart"/>
            <w:r w:rsidR="001B33AA">
              <w:rPr>
                <w:rFonts w:cs="Helvetica"/>
                <w:b w:val="0"/>
                <w:bCs w:val="0"/>
                <w:sz w:val="15"/>
                <w:szCs w:val="28"/>
              </w:rPr>
              <w:t>x"AF</w:t>
            </w:r>
            <w:proofErr w:type="spellEnd"/>
            <w:r w:rsidR="00255EB8" w:rsidRPr="00255EB8">
              <w:rPr>
                <w:rFonts w:cs="Helvetica"/>
                <w:b w:val="0"/>
                <w:bCs w:val="0"/>
                <w:sz w:val="15"/>
                <w:szCs w:val="28"/>
              </w:rPr>
              <w:t>"</w:t>
            </w:r>
            <w:r w:rsidR="00BD3388" w:rsidRPr="00662DF1">
              <w:rPr>
                <w:rFonts w:cs="Helvetica"/>
                <w:b w:val="0"/>
                <w:bCs w:val="0"/>
                <w:sz w:val="15"/>
                <w:szCs w:val="28"/>
              </w:rPr>
              <w:t>, “Sending data to Peripheral 1”);</w:t>
            </w:r>
          </w:p>
          <w:p w14:paraId="52A6BEA9" w14:textId="6C98FC4F" w:rsidR="00EC6016" w:rsidRPr="00662DF1" w:rsidRDefault="00EC6016" w:rsidP="001B33AA">
            <w:pPr>
              <w:widowControl w:val="0"/>
              <w:tabs>
                <w:tab w:val="left" w:pos="851"/>
              </w:tabs>
              <w:autoSpaceDE w:val="0"/>
              <w:autoSpaceDN w:val="0"/>
              <w:adjustRightInd w:val="0"/>
              <w:rPr>
                <w:rFonts w:cs="Helvetica"/>
                <w:b w:val="0"/>
                <w:szCs w:val="28"/>
              </w:rPr>
            </w:pPr>
            <w:r>
              <w:rPr>
                <w:rFonts w:cs="Helvetica"/>
                <w:b w:val="0"/>
                <w:szCs w:val="28"/>
              </w:rPr>
              <w:t xml:space="preserve">                </w:t>
            </w:r>
            <w:proofErr w:type="spellStart"/>
            <w:r>
              <w:rPr>
                <w:rFonts w:cs="Helvetica"/>
                <w:b w:val="0"/>
                <w:bCs w:val="0"/>
                <w:sz w:val="15"/>
                <w:szCs w:val="28"/>
              </w:rPr>
              <w:t>uart_</w:t>
            </w:r>
            <w:proofErr w:type="gramStart"/>
            <w:r>
              <w:rPr>
                <w:rFonts w:cs="Helvetica"/>
                <w:b w:val="0"/>
                <w:bCs w:val="0"/>
                <w:sz w:val="15"/>
                <w:szCs w:val="28"/>
              </w:rPr>
              <w:t>transmit</w:t>
            </w:r>
            <w:proofErr w:type="spellEnd"/>
            <w:r w:rsidRPr="00662DF1">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 xml:space="preserve">_VVCT, 1, </w:t>
            </w:r>
            <w:r>
              <w:rPr>
                <w:rFonts w:cs="Helvetica"/>
                <w:b w:val="0"/>
                <w:bCs w:val="0"/>
                <w:sz w:val="15"/>
                <w:szCs w:val="28"/>
              </w:rPr>
              <w:t>TX, 5, RANDOM</w:t>
            </w:r>
            <w:r w:rsidRPr="00662DF1">
              <w:rPr>
                <w:rFonts w:cs="Helvetica"/>
                <w:b w:val="0"/>
                <w:bCs w:val="0"/>
                <w:sz w:val="15"/>
                <w:szCs w:val="28"/>
              </w:rPr>
              <w:t xml:space="preserve">, “Sending </w:t>
            </w:r>
            <w:r>
              <w:rPr>
                <w:rFonts w:cs="Helvetica"/>
                <w:b w:val="0"/>
                <w:bCs w:val="0"/>
                <w:sz w:val="15"/>
                <w:szCs w:val="28"/>
              </w:rPr>
              <w:t>5 random bytes</w:t>
            </w:r>
            <w:r w:rsidRPr="00662DF1">
              <w:rPr>
                <w:rFonts w:cs="Helvetica"/>
                <w:b w:val="0"/>
                <w:bCs w:val="0"/>
                <w:sz w:val="15"/>
                <w:szCs w:val="28"/>
              </w:rPr>
              <w:t>”);</w:t>
            </w:r>
          </w:p>
        </w:tc>
      </w:tr>
    </w:tbl>
    <w:bookmarkEnd w:id="0"/>
    <w:p w14:paraId="66BDC54B" w14:textId="7CEBC082"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41233DA2">
                <wp:simplePos x="0" y="0"/>
                <wp:positionH relativeFrom="margin">
                  <wp:posOffset>8544560</wp:posOffset>
                </wp:positionH>
                <wp:positionV relativeFrom="paragraph">
                  <wp:posOffset>204734</wp:posOffset>
                </wp:positionV>
                <wp:extent cx="1037590" cy="566420"/>
                <wp:effectExtent l="0" t="0" r="0" b="508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74C7C624" w:rsidR="00327602" w:rsidRDefault="00327602"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327602" w:rsidRPr="00F75738" w:rsidRDefault="00327602"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327602" w:rsidRPr="00F75738" w:rsidRDefault="00327602"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327602" w:rsidRPr="00F75738" w:rsidRDefault="00327602"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2.8pt;margin-top:16.1pt;width:81.7pt;height:4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" filled="f" stroked="f">
                <v:textbox>
                  <w:txbxContent>
                    <w:p w14:paraId="35A061A4" w14:textId="74C7C624" w:rsidR="00327602" w:rsidRDefault="00327602" w:rsidP="00613A0D">
                      <w:pPr>
                        <w:jc w:val="center"/>
                        <w:rPr>
                          <w:rFonts w:ascii="Helvetica Neue Light" w:hAnsi="Helvetica Neue Light"/>
                          <w:i/>
                          <w:iCs/>
                          <w:sz w:val="20"/>
                        </w:rPr>
                      </w:pPr>
                      <w:proofErr w:type="spellStart"/>
                      <w:r>
                        <w:rPr>
                          <w:rFonts w:ascii="Helvetica Neue Light" w:hAnsi="Helvetica Neue Light"/>
                          <w:i/>
                          <w:iCs/>
                          <w:sz w:val="20"/>
                        </w:rPr>
                        <w:t>uart_vvc.vhd</w:t>
                      </w:r>
                      <w:proofErr w:type="spellEnd"/>
                    </w:p>
                    <w:p w14:paraId="489031AA" w14:textId="070EADD7" w:rsidR="00327602" w:rsidRPr="00F75738" w:rsidRDefault="00327602" w:rsidP="001B33AA">
                      <w:pPr>
                        <w:jc w:val="center"/>
                        <w:rPr>
                          <w:rFonts w:ascii="Helvetica Neue Light" w:hAnsi="Helvetica Neue Light"/>
                          <w:i/>
                          <w:iCs/>
                          <w:sz w:val="20"/>
                        </w:rPr>
                      </w:pPr>
                      <w:proofErr w:type="spellStart"/>
                      <w:r>
                        <w:rPr>
                          <w:rFonts w:ascii="Helvetica Neue Light" w:hAnsi="Helvetica Neue Light"/>
                          <w:i/>
                          <w:iCs/>
                          <w:sz w:val="20"/>
                        </w:rPr>
                        <w:t>uart_rx_vvc.vhd</w:t>
                      </w:r>
                      <w:proofErr w:type="spellEnd"/>
                    </w:p>
                    <w:p w14:paraId="5ECE2098" w14:textId="41F0BF69" w:rsidR="00327602" w:rsidRPr="00F75738" w:rsidRDefault="00327602" w:rsidP="001B33AA">
                      <w:pPr>
                        <w:jc w:val="center"/>
                        <w:rPr>
                          <w:rFonts w:ascii="Helvetica Neue Light" w:hAnsi="Helvetica Neue Light"/>
                          <w:i/>
                          <w:iCs/>
                          <w:sz w:val="20"/>
                        </w:rPr>
                      </w:pPr>
                      <w:proofErr w:type="spellStart"/>
                      <w:r>
                        <w:rPr>
                          <w:rFonts w:ascii="Helvetica Neue Light" w:hAnsi="Helvetica Neue Light"/>
                          <w:i/>
                          <w:iCs/>
                          <w:sz w:val="20"/>
                        </w:rPr>
                        <w:t>uart_tx_vvc.vhd</w:t>
                      </w:r>
                      <w:proofErr w:type="spellEnd"/>
                    </w:p>
                    <w:p w14:paraId="03D2C9B1" w14:textId="77777777" w:rsidR="00327602" w:rsidRPr="00F75738" w:rsidRDefault="00327602" w:rsidP="00613A0D">
                      <w:pPr>
                        <w:jc w:val="cente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C06E554" w:rsidR="00A21ACE" w:rsidRPr="00662DF1" w:rsidRDefault="001B33AA"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receive</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92213F">
              <w:rPr>
                <w:rFonts w:cs="Helvetica"/>
                <w:color w:val="FFFFFF"/>
                <w:szCs w:val="30"/>
              </w:rPr>
              <w:t>channel</w:t>
            </w:r>
            <w:r w:rsidR="00F2299A">
              <w:rPr>
                <w:rFonts w:cs="Helvetica"/>
                <w:color w:val="FFFFFF"/>
                <w:szCs w:val="30"/>
              </w:rPr>
              <w:t>,</w:t>
            </w:r>
            <w:r w:rsidR="00FB1499" w:rsidRPr="00662DF1">
              <w:rPr>
                <w:rFonts w:cs="Helvetica"/>
                <w:color w:val="FFFFFF"/>
                <w:szCs w:val="30"/>
              </w:rPr>
              <w:t xml:space="preserve"> </w:t>
            </w:r>
            <w:r w:rsidR="00327602" w:rsidRPr="00327602">
              <w:rPr>
                <w:rFonts w:cs="Helvetica"/>
                <w:color w:val="FFFFFF"/>
                <w:szCs w:val="30"/>
              </w:rPr>
              <w:t xml:space="preserve">[Coverage,] [TO_SB,] </w:t>
            </w:r>
            <w:proofErr w:type="spellStart"/>
            <w:r w:rsidR="00F2299A">
              <w:rPr>
                <w:rFonts w:cs="Helvetica"/>
                <w:color w:val="FFFFFF"/>
                <w:szCs w:val="30"/>
              </w:rPr>
              <w:t>msg</w:t>
            </w:r>
            <w:proofErr w:type="spellEnd"/>
            <w:r w:rsidR="00F2299A">
              <w:rPr>
                <w:rFonts w:cs="Helvetica"/>
                <w:color w:val="FFFFFF"/>
                <w:szCs w:val="30"/>
              </w:rPr>
              <w:t>, [</w:t>
            </w:r>
            <w:proofErr w:type="spellStart"/>
            <w:r w:rsidR="0092213F">
              <w:rPr>
                <w:rFonts w:cs="Helvetica"/>
                <w:color w:val="FFFFFF"/>
                <w:szCs w:val="30"/>
              </w:rPr>
              <w:t>alert_level</w:t>
            </w:r>
            <w:proofErr w:type="spellEnd"/>
            <w:r w:rsidR="00887A28">
              <w:rPr>
                <w:rFonts w:cs="Helvetica"/>
                <w:color w:val="FFFFFF"/>
                <w:szCs w:val="30"/>
              </w:rPr>
              <w:t>, [scope]</w:t>
            </w:r>
            <w:r w:rsidR="00254299" w:rsidRPr="00662DF1">
              <w:rPr>
                <w:rFonts w:cs="Helvetica"/>
                <w:color w:val="FFFFFF"/>
                <w:szCs w:val="30"/>
              </w:rPr>
              <w:t>])</w:t>
            </w:r>
          </w:p>
        </w:tc>
      </w:tr>
      <w:tr w:rsidR="00A21ACE" w14:paraId="3782049C" w14:textId="77777777" w:rsidTr="00327602">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6B63F54" w14:textId="77777777" w:rsidR="00A21ACE" w:rsidRPr="00327602" w:rsidRDefault="00A80976" w:rsidP="00255EB8">
            <w:pPr>
              <w:widowControl w:val="0"/>
              <w:tabs>
                <w:tab w:val="left" w:pos="851"/>
              </w:tabs>
              <w:autoSpaceDE w:val="0"/>
              <w:autoSpaceDN w:val="0"/>
              <w:adjustRightInd w:val="0"/>
              <w:rPr>
                <w:rFonts w:cs="Helvetica"/>
                <w:bCs w:val="0"/>
                <w:noProof/>
                <w:sz w:val="15"/>
                <w:szCs w:val="15"/>
                <w:lang w:val="en-US"/>
              </w:rPr>
            </w:pPr>
            <w:r w:rsidRPr="00327602">
              <w:rPr>
                <w:rFonts w:cs="Helvetica"/>
                <w:bCs w:val="0"/>
                <w:sz w:val="15"/>
                <w:szCs w:val="15"/>
              </w:rPr>
              <w:t>Example</w:t>
            </w:r>
            <w:r w:rsidRPr="00327602">
              <w:rPr>
                <w:rFonts w:cs="Helvetica"/>
                <w:b w:val="0"/>
                <w:bCs w:val="0"/>
                <w:sz w:val="15"/>
                <w:szCs w:val="15"/>
              </w:rPr>
              <w:t xml:space="preserve">: </w:t>
            </w:r>
            <w:proofErr w:type="spellStart"/>
            <w:r w:rsidR="005B3274" w:rsidRPr="00327602">
              <w:rPr>
                <w:rFonts w:cs="Helvetica"/>
                <w:b w:val="0"/>
                <w:bCs w:val="0"/>
                <w:sz w:val="15"/>
                <w:szCs w:val="15"/>
              </w:rPr>
              <w:t>uart_</w:t>
            </w:r>
            <w:proofErr w:type="gramStart"/>
            <w:r w:rsidR="005B3274" w:rsidRPr="00327602">
              <w:rPr>
                <w:rFonts w:cs="Helvetica"/>
                <w:b w:val="0"/>
                <w:bCs w:val="0"/>
                <w:sz w:val="15"/>
                <w:szCs w:val="15"/>
              </w:rPr>
              <w:t>receive</w:t>
            </w:r>
            <w:proofErr w:type="spellEnd"/>
            <w:r w:rsidR="0092213F" w:rsidRPr="00327602">
              <w:rPr>
                <w:rFonts w:cs="Helvetica"/>
                <w:b w:val="0"/>
                <w:bCs w:val="0"/>
                <w:sz w:val="15"/>
                <w:szCs w:val="15"/>
              </w:rPr>
              <w:t>(</w:t>
            </w:r>
            <w:proofErr w:type="gramEnd"/>
            <w:r w:rsidR="0092213F" w:rsidRPr="00327602">
              <w:rPr>
                <w:rFonts w:cs="Helvetica"/>
                <w:b w:val="0"/>
                <w:bCs w:val="0"/>
                <w:sz w:val="15"/>
                <w:szCs w:val="15"/>
              </w:rPr>
              <w:t>UART</w:t>
            </w:r>
            <w:r w:rsidR="009943DE" w:rsidRPr="00327602">
              <w:rPr>
                <w:rFonts w:cs="Helvetica"/>
                <w:b w:val="0"/>
                <w:bCs w:val="0"/>
                <w:sz w:val="15"/>
                <w:szCs w:val="15"/>
              </w:rPr>
              <w:t>_VVCT, 1,</w:t>
            </w:r>
            <w:r w:rsidR="0092213F" w:rsidRPr="00327602">
              <w:rPr>
                <w:rFonts w:cs="Helvetica"/>
                <w:b w:val="0"/>
                <w:bCs w:val="0"/>
                <w:sz w:val="15"/>
                <w:szCs w:val="15"/>
              </w:rPr>
              <w:t xml:space="preserve"> RX, “Receive</w:t>
            </w:r>
            <w:r w:rsidR="009943DE" w:rsidRPr="00327602">
              <w:rPr>
                <w:rFonts w:cs="Helvetica"/>
                <w:b w:val="0"/>
                <w:bCs w:val="0"/>
                <w:sz w:val="15"/>
                <w:szCs w:val="15"/>
              </w:rPr>
              <w:t xml:space="preserve"> from Peripheral 1”);</w:t>
            </w:r>
            <w:r w:rsidR="00FB1499" w:rsidRPr="00327602">
              <w:rPr>
                <w:rFonts w:cs="Helvetica"/>
                <w:b w:val="0"/>
                <w:noProof/>
                <w:sz w:val="15"/>
                <w:szCs w:val="15"/>
                <w:lang w:val="en-US"/>
              </w:rPr>
              <w:t xml:space="preserve"> </w:t>
            </w:r>
          </w:p>
          <w:p w14:paraId="11DF1DAC" w14:textId="038F8A61" w:rsidR="00327602" w:rsidRPr="00327602" w:rsidRDefault="00327602" w:rsidP="00255EB8">
            <w:pPr>
              <w:widowControl w:val="0"/>
              <w:tabs>
                <w:tab w:val="left" w:pos="851"/>
              </w:tabs>
              <w:autoSpaceDE w:val="0"/>
              <w:autoSpaceDN w:val="0"/>
              <w:adjustRightInd w:val="0"/>
              <w:rPr>
                <w:rFonts w:cs="Helvetica"/>
                <w:b w:val="0"/>
                <w:sz w:val="15"/>
                <w:szCs w:val="15"/>
              </w:rPr>
            </w:pPr>
            <w:bookmarkStart w:id="1" w:name="_GoBack"/>
            <w:r w:rsidRPr="00327602">
              <w:rPr>
                <w:rFonts w:cs="Helvetica"/>
                <w:b w:val="0"/>
                <w:sz w:val="15"/>
                <w:szCs w:val="15"/>
              </w:rPr>
              <w:t xml:space="preserve">             </w:t>
            </w:r>
            <w:r>
              <w:rPr>
                <w:rFonts w:cs="Helvetica"/>
                <w:b w:val="0"/>
                <w:sz w:val="15"/>
                <w:szCs w:val="15"/>
              </w:rPr>
              <w:t xml:space="preserve">   </w:t>
            </w:r>
            <w:r w:rsidRPr="00327602">
              <w:rPr>
                <w:rFonts w:cs="Helvetica"/>
                <w:b w:val="0"/>
                <w:sz w:val="15"/>
                <w:szCs w:val="15"/>
              </w:rPr>
              <w:t xml:space="preserve"> </w:t>
            </w:r>
            <w:proofErr w:type="spellStart"/>
            <w:r w:rsidRPr="00327602">
              <w:rPr>
                <w:rFonts w:cs="Helvetica"/>
                <w:b w:val="0"/>
                <w:sz w:val="15"/>
                <w:szCs w:val="15"/>
              </w:rPr>
              <w:t>uart_receive</w:t>
            </w:r>
            <w:proofErr w:type="spellEnd"/>
            <w:r w:rsidRPr="00327602">
              <w:rPr>
                <w:rFonts w:cs="Helvetica"/>
                <w:b w:val="0"/>
                <w:sz w:val="15"/>
                <w:szCs w:val="15"/>
              </w:rPr>
              <w:t xml:space="preserve"> (UART_VVCT, 1, RX, COVERAGE_FULL, TO_SB, “Receiving data until coverage reached. Passing on to SB”, ERROR, C_SCOPE);</w:t>
            </w:r>
            <w:bookmarkEnd w:id="1"/>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6CF0908B" w:rsidR="00A21ACE" w:rsidRPr="00662DF1" w:rsidRDefault="0092213F" w:rsidP="0092213F">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uart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Pr>
                <w:rFonts w:cs="Helvetica"/>
                <w:color w:val="FFFFFF"/>
                <w:szCs w:val="30"/>
              </w:rPr>
              <w:t>channel,</w:t>
            </w:r>
            <w:r w:rsidR="004F12FD" w:rsidRPr="00662DF1">
              <w:rPr>
                <w:rFonts w:cs="Helvetica"/>
                <w:color w:val="FFFFFF"/>
                <w:szCs w:val="30"/>
              </w:rPr>
              <w:t xml:space="preserve">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Pr>
                <w:rFonts w:cs="Helvetica"/>
                <w:color w:val="FFFFFF"/>
                <w:szCs w:val="30"/>
              </w:rPr>
              <w:t>max_receptions</w:t>
            </w:r>
            <w:proofErr w:type="spellEnd"/>
            <w:r>
              <w:rPr>
                <w:rFonts w:cs="Helvetica"/>
                <w:color w:val="FFFFFF"/>
                <w:szCs w:val="30"/>
              </w:rPr>
              <w:t>, [timeout, [</w:t>
            </w:r>
            <w:proofErr w:type="spellStart"/>
            <w:r w:rsidR="001A7F85">
              <w:rPr>
                <w:rFonts w:cs="Helvetica"/>
                <w:color w:val="FFFFFF"/>
                <w:szCs w:val="30"/>
              </w:rPr>
              <w:t>alert_</w:t>
            </w:r>
            <w:r w:rsidR="004F12FD" w:rsidRPr="00662DF1">
              <w:rPr>
                <w:rFonts w:cs="Helvetica"/>
                <w:color w:val="FFFFFF"/>
                <w:szCs w:val="30"/>
              </w:rPr>
              <w:t>level</w:t>
            </w:r>
            <w:proofErr w:type="spellEnd"/>
            <w:r w:rsidR="00887A28">
              <w:rPr>
                <w:rFonts w:cs="Helvetica"/>
                <w:color w:val="FFFFFF"/>
                <w:szCs w:val="30"/>
              </w:rPr>
              <w:t>, [scope]</w:t>
            </w:r>
            <w:r>
              <w:rPr>
                <w:rFonts w:cs="Helvetica"/>
                <w:color w:val="FFFFFF"/>
                <w:szCs w:val="30"/>
              </w:rPr>
              <w:t>]</w:t>
            </w:r>
            <w:r w:rsidR="00254299" w:rsidRPr="00662DF1">
              <w:rPr>
                <w:rFonts w:cs="Helvetica"/>
                <w:color w:val="FFFFFF"/>
                <w:szCs w:val="30"/>
              </w:rPr>
              <w:t>]</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3DC98A8" w:rsidR="00A21ACE" w:rsidRPr="00662DF1" w:rsidRDefault="00A80976" w:rsidP="0092213F">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2213F">
              <w:rPr>
                <w:rFonts w:cs="Helvetica"/>
                <w:b w:val="0"/>
                <w:bCs w:val="0"/>
                <w:sz w:val="15"/>
                <w:szCs w:val="28"/>
              </w:rPr>
              <w:t>uart</w:t>
            </w:r>
            <w:r w:rsidR="009943DE" w:rsidRPr="00662DF1">
              <w:rPr>
                <w:rFonts w:cs="Helvetica"/>
                <w:b w:val="0"/>
                <w:bCs w:val="0"/>
                <w:sz w:val="15"/>
                <w:szCs w:val="28"/>
              </w:rPr>
              <w:t>_</w:t>
            </w:r>
            <w:proofErr w:type="gramStart"/>
            <w:r w:rsidR="0092213F">
              <w:rPr>
                <w:rFonts w:cs="Helvetica"/>
                <w:b w:val="0"/>
                <w:bCs w:val="0"/>
                <w:sz w:val="15"/>
                <w:szCs w:val="28"/>
              </w:rPr>
              <w:t>expect</w:t>
            </w:r>
            <w:proofErr w:type="spellEnd"/>
            <w:r w:rsidR="009943DE" w:rsidRPr="00662DF1">
              <w:rPr>
                <w:rFonts w:cs="Helvetica"/>
                <w:b w:val="0"/>
                <w:bCs w:val="0"/>
                <w:sz w:val="15"/>
                <w:szCs w:val="28"/>
              </w:rPr>
              <w:t>(</w:t>
            </w:r>
            <w:proofErr w:type="gramEnd"/>
            <w:r w:rsidR="0092213F">
              <w:rPr>
                <w:rFonts w:cs="Helvetica"/>
                <w:b w:val="0"/>
                <w:bCs w:val="0"/>
                <w:sz w:val="15"/>
                <w:szCs w:val="28"/>
              </w:rPr>
              <w:t>UART</w:t>
            </w:r>
            <w:r w:rsidR="009943DE" w:rsidRPr="00662DF1">
              <w:rPr>
                <w:rFonts w:cs="Helvetica"/>
                <w:b w:val="0"/>
                <w:bCs w:val="0"/>
                <w:sz w:val="15"/>
                <w:szCs w:val="28"/>
              </w:rPr>
              <w:t>_VVCT, 1,</w:t>
            </w:r>
            <w:r w:rsidR="0092213F">
              <w:rPr>
                <w:rFonts w:cs="Helvetica"/>
                <w:b w:val="0"/>
                <w:bCs w:val="0"/>
                <w:sz w:val="15"/>
                <w:szCs w:val="28"/>
              </w:rPr>
              <w:t xml:space="preserve"> RX,</w:t>
            </w:r>
            <w:r w:rsidR="004F12FD" w:rsidRPr="00662DF1">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CFED633"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327602" w:rsidRPr="007B1B2E" w:rsidRDefault="0032760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327602" w:rsidRPr="00A12B35" w:rsidRDefault="0032760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327602" w:rsidRPr="00A12B35" w:rsidRDefault="0032760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327602" w:rsidRDefault="00327602"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327602" w:rsidRDefault="00327602"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327602" w:rsidRPr="007B1B2E" w:rsidRDefault="0032760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327602" w:rsidRPr="007B1B2E" w:rsidRDefault="0032760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327602" w:rsidRPr="00A12B35" w:rsidRDefault="0032760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327602" w:rsidRPr="00A12B35" w:rsidRDefault="0032760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3CF40CCF" w14:textId="77777777" w:rsidR="00327602" w:rsidRDefault="00327602" w:rsidP="00CC52D0">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99C2DD9" w14:textId="77777777" w:rsidR="00327602" w:rsidRDefault="00327602" w:rsidP="00CC52D0">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327602" w:rsidRPr="007B1B2E" w:rsidRDefault="0032760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F0CC0">
        <w:rPr>
          <w:szCs w:val="16"/>
        </w:rPr>
        <w:t>UART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648064A2"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4AD82706" w:rsidR="00BB28B5" w:rsidRPr="00FB1499" w:rsidRDefault="001F0CC0" w:rsidP="00254299">
            <w:pPr>
              <w:widowControl w:val="0"/>
              <w:tabs>
                <w:tab w:val="left" w:pos="851"/>
              </w:tabs>
              <w:autoSpaceDE w:val="0"/>
              <w:autoSpaceDN w:val="0"/>
              <w:adjustRightInd w:val="0"/>
              <w:spacing w:line="276" w:lineRule="auto"/>
              <w:rPr>
                <w:sz w:val="15"/>
                <w:szCs w:val="15"/>
              </w:rPr>
            </w:pPr>
            <w:r>
              <w:rPr>
                <w:sz w:val="15"/>
                <w:szCs w:val="15"/>
              </w:rPr>
              <w:t>C_UART</w:t>
            </w:r>
            <w:r w:rsidR="001F69A7" w:rsidRPr="001F69A7">
              <w:rPr>
                <w:sz w:val="15"/>
                <w:szCs w:val="15"/>
              </w:rPr>
              <w:t>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0280ABB" w:rsidR="00254299" w:rsidRPr="00FB1499" w:rsidRDefault="008F6D1C"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7928E2"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58B6040"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21E22F5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14A6C752" w:rsidR="00433727" w:rsidRPr="00FB1499" w:rsidRDefault="008F6D1C"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78E3F26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8F6D1C">
              <w:rPr>
                <w:sz w:val="15"/>
                <w:szCs w:val="15"/>
              </w:rPr>
              <w:t>[CMD/</w:t>
            </w:r>
            <w:proofErr w:type="gramStart"/>
            <w:r w:rsidR="008F6D1C">
              <w:rPr>
                <w:sz w:val="15"/>
                <w:szCs w:val="15"/>
              </w:rPr>
              <w:t>RESULT]_</w:t>
            </w:r>
            <w:proofErr w:type="gramEnd"/>
            <w:r w:rsidR="008F6D1C">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68AC8BE7" w:rsidR="00433727" w:rsidRPr="00FB1499" w:rsidRDefault="001F0CC0" w:rsidP="00433727">
            <w:pPr>
              <w:widowControl w:val="0"/>
              <w:tabs>
                <w:tab w:val="left" w:pos="851"/>
              </w:tabs>
              <w:autoSpaceDE w:val="0"/>
              <w:autoSpaceDN w:val="0"/>
              <w:adjustRightInd w:val="0"/>
              <w:spacing w:line="276" w:lineRule="auto"/>
              <w:rPr>
                <w:sz w:val="15"/>
                <w:szCs w:val="15"/>
              </w:rPr>
            </w:pPr>
            <w:proofErr w:type="spellStart"/>
            <w:r>
              <w:rPr>
                <w:sz w:val="15"/>
                <w:szCs w:val="15"/>
              </w:rPr>
              <w:t>t_uart</w:t>
            </w:r>
            <w:r w:rsidR="00433727" w:rsidRPr="00FB1499">
              <w:rPr>
                <w:sz w:val="15"/>
                <w:szCs w:val="15"/>
              </w:rPr>
              <w:t>_bfm_config</w:t>
            </w:r>
            <w:proofErr w:type="spellEnd"/>
          </w:p>
        </w:tc>
        <w:tc>
          <w:tcPr>
            <w:tcW w:w="3828" w:type="dxa"/>
            <w:tcBorders>
              <w:top w:val="nil"/>
              <w:left w:val="nil"/>
              <w:right w:val="nil"/>
            </w:tcBorders>
            <w:shd w:val="clear" w:color="auto" w:fill="FFFFFF" w:themeFill="background1"/>
            <w:vAlign w:val="center"/>
          </w:tcPr>
          <w:p w14:paraId="11783B70" w14:textId="73253830"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C_UART_BFM_CONFIG_DEFAULT</w:t>
            </w:r>
          </w:p>
        </w:tc>
      </w:tr>
      <w:tr w:rsidR="000C3991" w:rsidRPr="009572B4" w14:paraId="2F1434A7" w14:textId="77777777" w:rsidTr="00BB6334">
        <w:trPr>
          <w:trHeight w:val="132"/>
        </w:trPr>
        <w:tc>
          <w:tcPr>
            <w:tcW w:w="2815" w:type="dxa"/>
            <w:tcBorders>
              <w:left w:val="nil"/>
              <w:right w:val="nil"/>
            </w:tcBorders>
            <w:shd w:val="clear" w:color="auto" w:fill="E7E6E6" w:themeFill="background2"/>
          </w:tcPr>
          <w:p w14:paraId="1A178C2A" w14:textId="79758AB4" w:rsidR="000C3991" w:rsidRPr="00FB1499" w:rsidRDefault="000C3991" w:rsidP="000C3991">
            <w:pPr>
              <w:widowControl w:val="0"/>
              <w:tabs>
                <w:tab w:val="left" w:pos="851"/>
              </w:tabs>
              <w:autoSpaceDE w:val="0"/>
              <w:autoSpaceDN w:val="0"/>
              <w:adjustRightInd w:val="0"/>
              <w:spacing w:line="276" w:lineRule="auto"/>
              <w:ind w:left="122"/>
              <w:rPr>
                <w:sz w:val="15"/>
                <w:szCs w:val="15"/>
              </w:rPr>
            </w:pPr>
            <w:proofErr w:type="spellStart"/>
            <w:r>
              <w:rPr>
                <w:rFonts w:cs="Helvetica"/>
                <w:sz w:val="15"/>
                <w:szCs w:val="18"/>
              </w:rPr>
              <w:t>error_injection_config</w:t>
            </w:r>
            <w:proofErr w:type="spellEnd"/>
            <w:r w:rsidRPr="009C4146">
              <w:rPr>
                <w:rFonts w:cs="Helvetica"/>
                <w:sz w:val="15"/>
                <w:szCs w:val="18"/>
              </w:rPr>
              <w:t xml:space="preserve">           </w:t>
            </w:r>
          </w:p>
        </w:tc>
        <w:tc>
          <w:tcPr>
            <w:tcW w:w="1701" w:type="dxa"/>
            <w:tcBorders>
              <w:left w:val="nil"/>
              <w:right w:val="nil"/>
            </w:tcBorders>
            <w:shd w:val="clear" w:color="auto" w:fill="E7E6E6" w:themeFill="background2"/>
          </w:tcPr>
          <w:p w14:paraId="1468F4A9" w14:textId="024BC213" w:rsidR="000C3991" w:rsidRPr="00FB1499" w:rsidRDefault="000C3991" w:rsidP="000C3991">
            <w:pPr>
              <w:widowControl w:val="0"/>
              <w:tabs>
                <w:tab w:val="left" w:pos="851"/>
              </w:tabs>
              <w:autoSpaceDE w:val="0"/>
              <w:autoSpaceDN w:val="0"/>
              <w:adjustRightInd w:val="0"/>
              <w:spacing w:line="276" w:lineRule="auto"/>
              <w:rPr>
                <w:sz w:val="15"/>
                <w:szCs w:val="15"/>
              </w:rPr>
            </w:pPr>
            <w:proofErr w:type="spellStart"/>
            <w:r w:rsidRPr="009C4146">
              <w:rPr>
                <w:rFonts w:cs="Helvetica"/>
                <w:sz w:val="15"/>
                <w:szCs w:val="18"/>
              </w:rPr>
              <w:t>t</w:t>
            </w:r>
            <w:r>
              <w:rPr>
                <w:rFonts w:cs="Helvetica"/>
                <w:sz w:val="15"/>
                <w:szCs w:val="18"/>
              </w:rPr>
              <w:t>_error_injection_config</w:t>
            </w:r>
            <w:proofErr w:type="spellEnd"/>
          </w:p>
        </w:tc>
        <w:tc>
          <w:tcPr>
            <w:tcW w:w="3828" w:type="dxa"/>
            <w:tcBorders>
              <w:left w:val="nil"/>
              <w:right w:val="nil"/>
            </w:tcBorders>
            <w:shd w:val="clear" w:color="auto" w:fill="E7E6E6" w:themeFill="background2"/>
          </w:tcPr>
          <w:p w14:paraId="197EC33A" w14:textId="2F610C4C" w:rsidR="000C3991" w:rsidRPr="00FB1499" w:rsidRDefault="000C3991" w:rsidP="000C3991">
            <w:pPr>
              <w:widowControl w:val="0"/>
              <w:tabs>
                <w:tab w:val="left" w:pos="851"/>
              </w:tabs>
              <w:autoSpaceDE w:val="0"/>
              <w:autoSpaceDN w:val="0"/>
              <w:adjustRightInd w:val="0"/>
              <w:spacing w:line="276" w:lineRule="auto"/>
              <w:rPr>
                <w:sz w:val="15"/>
                <w:szCs w:val="15"/>
              </w:rPr>
            </w:pPr>
            <w:r w:rsidRPr="009C4146">
              <w:rPr>
                <w:rFonts w:cs="Helvetica"/>
                <w:sz w:val="15"/>
                <w:szCs w:val="18"/>
              </w:rPr>
              <w:t>C_</w:t>
            </w:r>
            <w:r>
              <w:rPr>
                <w:rFonts w:cs="Helvetica"/>
                <w:sz w:val="15"/>
                <w:szCs w:val="18"/>
              </w:rPr>
              <w:t>ERROR_INJECTION_INACTIVE</w:t>
            </w:r>
          </w:p>
        </w:tc>
      </w:tr>
      <w:tr w:rsidR="00D97E0B" w:rsidRPr="009572B4" w14:paraId="11AF683F" w14:textId="77777777" w:rsidTr="004F12FD">
        <w:trPr>
          <w:trHeight w:val="132"/>
        </w:trPr>
        <w:tc>
          <w:tcPr>
            <w:tcW w:w="2815" w:type="dxa"/>
            <w:tcBorders>
              <w:left w:val="nil"/>
              <w:right w:val="nil"/>
            </w:tcBorders>
            <w:shd w:val="clear" w:color="auto" w:fill="E7E6E6" w:themeFill="background2"/>
            <w:vAlign w:val="center"/>
          </w:tcPr>
          <w:p w14:paraId="403A5C93" w14:textId="002844A4" w:rsidR="00D97E0B" w:rsidRPr="00FB1499" w:rsidRDefault="00D97E0B"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bit_rate_checker</w:t>
            </w:r>
            <w:proofErr w:type="spellEnd"/>
          </w:p>
        </w:tc>
        <w:tc>
          <w:tcPr>
            <w:tcW w:w="1701" w:type="dxa"/>
            <w:tcBorders>
              <w:left w:val="nil"/>
              <w:right w:val="nil"/>
            </w:tcBorders>
            <w:shd w:val="clear" w:color="auto" w:fill="E7E6E6" w:themeFill="background2"/>
            <w:vAlign w:val="center"/>
          </w:tcPr>
          <w:p w14:paraId="19FE52F0" w14:textId="79B74B3B" w:rsidR="00D97E0B" w:rsidRPr="00FB1499" w:rsidRDefault="00D97E0B" w:rsidP="00433727">
            <w:pPr>
              <w:widowControl w:val="0"/>
              <w:tabs>
                <w:tab w:val="left" w:pos="851"/>
              </w:tabs>
              <w:autoSpaceDE w:val="0"/>
              <w:autoSpaceDN w:val="0"/>
              <w:adjustRightInd w:val="0"/>
              <w:spacing w:line="276" w:lineRule="auto"/>
              <w:rPr>
                <w:sz w:val="15"/>
                <w:szCs w:val="15"/>
              </w:rPr>
            </w:pPr>
            <w:proofErr w:type="spellStart"/>
            <w:r>
              <w:rPr>
                <w:sz w:val="15"/>
                <w:szCs w:val="15"/>
              </w:rPr>
              <w:t>t_bit_rate_checker</w:t>
            </w:r>
            <w:proofErr w:type="spellEnd"/>
          </w:p>
        </w:tc>
        <w:tc>
          <w:tcPr>
            <w:tcW w:w="3828" w:type="dxa"/>
            <w:tcBorders>
              <w:left w:val="nil"/>
              <w:right w:val="nil"/>
            </w:tcBorders>
            <w:shd w:val="clear" w:color="auto" w:fill="E7E6E6" w:themeFill="background2"/>
            <w:vAlign w:val="center"/>
          </w:tcPr>
          <w:p w14:paraId="4CC08B5E" w14:textId="77777777" w:rsidR="00D97E0B" w:rsidRPr="00FB1499" w:rsidRDefault="00D97E0B" w:rsidP="00433727">
            <w:pPr>
              <w:widowControl w:val="0"/>
              <w:tabs>
                <w:tab w:val="left" w:pos="851"/>
              </w:tabs>
              <w:autoSpaceDE w:val="0"/>
              <w:autoSpaceDN w:val="0"/>
              <w:adjustRightInd w:val="0"/>
              <w:spacing w:line="276" w:lineRule="auto"/>
              <w:rPr>
                <w:sz w:val="15"/>
                <w:szCs w:val="15"/>
              </w:rPr>
            </w:pP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7810C6" w:rsidR="00254299" w:rsidRPr="00017510" w:rsidRDefault="001F0CC0" w:rsidP="00CE53FB">
      <w:pPr>
        <w:tabs>
          <w:tab w:val="left" w:pos="851"/>
        </w:tabs>
        <w:ind w:left="142" w:hanging="142"/>
        <w:rPr>
          <w:szCs w:val="16"/>
        </w:rPr>
      </w:pPr>
      <w:r>
        <w:rPr>
          <w:szCs w:val="16"/>
        </w:rPr>
        <w:t>UART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50221A">
        <w:rPr>
          <w:b/>
          <w:szCs w:val="16"/>
        </w:rPr>
        <w:t xml:space="preserve">  --</w:t>
      </w:r>
      <w:proofErr w:type="gramEnd"/>
      <w:r w:rsidR="0050221A">
        <w:rPr>
          <w:b/>
          <w:szCs w:val="16"/>
        </w:rPr>
        <w:t xml:space="preserve"> </w:t>
      </w:r>
      <w:r w:rsidR="0050221A">
        <w:rPr>
          <w:szCs w:val="16"/>
        </w:rPr>
        <w:t>accessible via</w:t>
      </w:r>
      <w:r w:rsidR="0050221A">
        <w:rPr>
          <w:b/>
          <w:szCs w:val="16"/>
        </w:rPr>
        <w:t xml:space="preserve"> </w:t>
      </w:r>
      <w:proofErr w:type="spellStart"/>
      <w:r w:rsidR="0050221A">
        <w:rPr>
          <w:b/>
          <w:szCs w:val="16"/>
        </w:rPr>
        <w:t>shared_uart_vvc_status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6F269839">
            <wp:simplePos x="0" y="0"/>
            <wp:positionH relativeFrom="margin">
              <wp:posOffset>8904809</wp:posOffset>
            </wp:positionH>
            <wp:positionV relativeFrom="paragraph">
              <wp:posOffset>564263</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2"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B367D6F" w:rsidR="007B1B2E"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UART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r w:rsidR="001F0CC0" w:rsidRPr="00662DF1" w14:paraId="67EDB63F" w14:textId="77777777" w:rsidTr="00510784">
        <w:trPr>
          <w:trHeight w:val="310"/>
          <w:jc w:val="center"/>
        </w:trPr>
        <w:tc>
          <w:tcPr>
            <w:tcW w:w="1872" w:type="dxa"/>
            <w:tcBorders>
              <w:left w:val="nil"/>
              <w:bottom w:val="nil"/>
              <w:right w:val="nil"/>
            </w:tcBorders>
          </w:tcPr>
          <w:p w14:paraId="5A94ECC0" w14:textId="1F64241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1E4B58E5" w14:textId="6679C476" w:rsidR="001F0CC0" w:rsidRPr="00662DF1" w:rsidRDefault="001F0CC0" w:rsidP="001F0CC0">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bottom w:val="nil"/>
              <w:right w:val="nil"/>
            </w:tcBorders>
          </w:tcPr>
          <w:p w14:paraId="4B9E062F" w14:textId="6872DAE6"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bottom w:val="nil"/>
              <w:right w:val="nil"/>
            </w:tcBorders>
            <w:shd w:val="clear" w:color="auto" w:fill="auto"/>
          </w:tcPr>
          <w:p w14:paraId="08600D5F" w14:textId="3A2994DA"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The VVC channel of the VVC instance</w:t>
            </w:r>
          </w:p>
        </w:tc>
      </w:tr>
    </w:tbl>
    <w:bookmarkEnd w:id="2"/>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557734BC" w:rsidR="0021717D" w:rsidRPr="00662DF1" w:rsidRDefault="0021717D" w:rsidP="00750FF7">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1F0CC0">
              <w:rPr>
                <w:rFonts w:cs="Helvetica"/>
                <w:sz w:val="15"/>
              </w:rPr>
              <w:t>uart_transmit</w:t>
            </w:r>
            <w:proofErr w:type="spellEnd"/>
            <w:r w:rsidR="001F0CC0">
              <w:rPr>
                <w:rFonts w:cs="Helvetica"/>
                <w:sz w:val="15"/>
              </w:rPr>
              <w:t xml:space="preserve">) </w:t>
            </w:r>
            <w:r w:rsidRPr="00662DF1">
              <w:rPr>
                <w:rFonts w:cs="Helvetica"/>
                <w:sz w:val="15"/>
              </w:rPr>
              <w:t>or the</w:t>
            </w:r>
            <w:r w:rsidR="001F0CC0">
              <w:rPr>
                <w:rFonts w:cs="Helvetica"/>
                <w:sz w:val="15"/>
              </w:rPr>
              <w:t xml:space="preserve"> expected data (in </w:t>
            </w:r>
            <w:proofErr w:type="spellStart"/>
            <w:r w:rsidR="001F0CC0">
              <w:rPr>
                <w:rFonts w:cs="Helvetica"/>
                <w:sz w:val="15"/>
              </w:rPr>
              <w:t>uart_expect</w:t>
            </w:r>
            <w:proofErr w:type="spellEnd"/>
            <w:r w:rsidRPr="00662DF1">
              <w:rPr>
                <w:rFonts w:cs="Helvetica"/>
                <w:sz w:val="15"/>
              </w:rPr>
              <w:t>).</w:t>
            </w:r>
          </w:p>
        </w:tc>
      </w:tr>
      <w:tr w:rsidR="00662D0D" w:rsidRPr="00662DF1" w14:paraId="304C7BCA" w14:textId="77777777" w:rsidTr="00984625">
        <w:trPr>
          <w:trHeight w:val="184"/>
          <w:jc w:val="center"/>
        </w:trPr>
        <w:tc>
          <w:tcPr>
            <w:tcW w:w="1872"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84625">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2DA3" w:rsidRPr="00662DF1" w14:paraId="65454566" w14:textId="77777777" w:rsidTr="00984625">
        <w:trPr>
          <w:trHeight w:val="184"/>
          <w:jc w:val="center"/>
        </w:trPr>
        <w:tc>
          <w:tcPr>
            <w:tcW w:w="1872" w:type="dxa"/>
            <w:tcBorders>
              <w:left w:val="nil"/>
              <w:right w:val="nil"/>
            </w:tcBorders>
          </w:tcPr>
          <w:p w14:paraId="2479A4BE" w14:textId="20348DB7" w:rsidR="00702DA3" w:rsidRDefault="00702DA3" w:rsidP="00702DA3">
            <w:pPr>
              <w:tabs>
                <w:tab w:val="left" w:pos="4820"/>
              </w:tabs>
              <w:spacing w:line="276" w:lineRule="auto"/>
              <w:rPr>
                <w:rFonts w:cs="Helvetica"/>
                <w:color w:val="000000" w:themeColor="text1"/>
                <w:sz w:val="15"/>
              </w:rPr>
            </w:pPr>
            <w:proofErr w:type="spellStart"/>
            <w:r>
              <w:rPr>
                <w:color w:val="000000" w:themeColor="text1"/>
                <w:sz w:val="15"/>
              </w:rPr>
              <w:t>max_receptions</w:t>
            </w:r>
            <w:proofErr w:type="spellEnd"/>
          </w:p>
        </w:tc>
        <w:tc>
          <w:tcPr>
            <w:tcW w:w="2386" w:type="dxa"/>
            <w:tcBorders>
              <w:left w:val="nil"/>
              <w:right w:val="nil"/>
            </w:tcBorders>
          </w:tcPr>
          <w:p w14:paraId="69B1C332" w14:textId="46C5266F" w:rsidR="00702DA3" w:rsidRPr="00662DF1" w:rsidRDefault="007E7DE2" w:rsidP="00702DA3">
            <w:pPr>
              <w:tabs>
                <w:tab w:val="left" w:pos="4820"/>
              </w:tabs>
              <w:spacing w:line="276" w:lineRule="auto"/>
              <w:rPr>
                <w:rFonts w:cs="Helvetica"/>
                <w:sz w:val="15"/>
              </w:rPr>
            </w:pPr>
            <w:r>
              <w:rPr>
                <w:sz w:val="15"/>
              </w:rPr>
              <w:t>natural</w:t>
            </w:r>
          </w:p>
        </w:tc>
        <w:tc>
          <w:tcPr>
            <w:tcW w:w="3113" w:type="dxa"/>
            <w:tcBorders>
              <w:left w:val="nil"/>
              <w:right w:val="nil"/>
            </w:tcBorders>
          </w:tcPr>
          <w:p w14:paraId="639A3B84" w14:textId="1C0D1CE6" w:rsidR="00702DA3" w:rsidRPr="00662DF1" w:rsidRDefault="00702DA3" w:rsidP="00702DA3">
            <w:pPr>
              <w:tabs>
                <w:tab w:val="left" w:pos="4820"/>
              </w:tabs>
              <w:spacing w:line="276" w:lineRule="auto"/>
              <w:rPr>
                <w:rFonts w:cs="Helvetica"/>
                <w:sz w:val="15"/>
              </w:rPr>
            </w:pPr>
            <w:r>
              <w:rPr>
                <w:sz w:val="15"/>
              </w:rPr>
              <w:t>1</w:t>
            </w:r>
          </w:p>
        </w:tc>
        <w:tc>
          <w:tcPr>
            <w:tcW w:w="7700" w:type="dxa"/>
            <w:tcBorders>
              <w:left w:val="nil"/>
              <w:right w:val="nil"/>
            </w:tcBorders>
            <w:shd w:val="clear" w:color="auto" w:fill="auto"/>
          </w:tcPr>
          <w:p w14:paraId="2EEA1570" w14:textId="357583C8" w:rsidR="00702DA3" w:rsidRPr="00662DF1" w:rsidRDefault="00702DA3" w:rsidP="00702DA3">
            <w:pPr>
              <w:tabs>
                <w:tab w:val="left" w:pos="4820"/>
              </w:tabs>
              <w:spacing w:line="276" w:lineRule="auto"/>
              <w:rPr>
                <w:rFonts w:cs="Helvetica"/>
                <w:sz w:val="15"/>
              </w:rPr>
            </w:pPr>
            <w:r w:rsidRPr="008A007C">
              <w:rPr>
                <w:sz w:val="15"/>
              </w:rPr>
              <w:t xml:space="preserve">The maximum number of </w:t>
            </w:r>
            <w:r>
              <w:rPr>
                <w:sz w:val="15"/>
              </w:rPr>
              <w:t>receptions</w:t>
            </w:r>
            <w:r w:rsidRPr="008A007C">
              <w:rPr>
                <w:sz w:val="15"/>
              </w:rPr>
              <w:t xml:space="preserve"> before the expected data must be found. </w:t>
            </w:r>
            <w:r>
              <w:rPr>
                <w:sz w:val="15"/>
              </w:rPr>
              <w:t>Exceeding this limit results in an alert ‘</w:t>
            </w:r>
            <w:proofErr w:type="spellStart"/>
            <w:r>
              <w:rPr>
                <w:sz w:val="15"/>
              </w:rPr>
              <w:t>alert_level</w:t>
            </w:r>
            <w:proofErr w:type="spellEnd"/>
            <w:r>
              <w:rPr>
                <w:sz w:val="15"/>
              </w:rPr>
              <w:t>’.</w:t>
            </w:r>
          </w:p>
        </w:tc>
      </w:tr>
      <w:tr w:rsidR="00702DA3" w:rsidRPr="00662DF1" w14:paraId="4AC1010E" w14:textId="77777777" w:rsidTr="00887A28">
        <w:trPr>
          <w:trHeight w:val="100"/>
          <w:jc w:val="center"/>
        </w:trPr>
        <w:tc>
          <w:tcPr>
            <w:tcW w:w="1872" w:type="dxa"/>
            <w:tcBorders>
              <w:left w:val="nil"/>
              <w:right w:val="nil"/>
            </w:tcBorders>
          </w:tcPr>
          <w:p w14:paraId="0FD22969" w14:textId="5124E49A" w:rsidR="00702DA3" w:rsidRPr="00702DA3" w:rsidRDefault="00702DA3" w:rsidP="00702DA3">
            <w:pPr>
              <w:tabs>
                <w:tab w:val="left" w:pos="4820"/>
              </w:tabs>
              <w:spacing w:line="276" w:lineRule="auto"/>
              <w:rPr>
                <w:rFonts w:cs="Helvetica"/>
                <w:color w:val="000000" w:themeColor="text1"/>
                <w:sz w:val="15"/>
                <w:szCs w:val="15"/>
              </w:rPr>
            </w:pPr>
            <w:r w:rsidRPr="00702DA3">
              <w:rPr>
                <w:sz w:val="15"/>
                <w:szCs w:val="15"/>
              </w:rPr>
              <w:t>timeout</w:t>
            </w:r>
          </w:p>
        </w:tc>
        <w:tc>
          <w:tcPr>
            <w:tcW w:w="2386" w:type="dxa"/>
            <w:tcBorders>
              <w:left w:val="nil"/>
              <w:right w:val="nil"/>
            </w:tcBorders>
          </w:tcPr>
          <w:p w14:paraId="0C8B4D5B" w14:textId="5B88A3FE" w:rsidR="00702DA3" w:rsidRPr="00702DA3" w:rsidRDefault="00702DA3" w:rsidP="00702DA3">
            <w:pPr>
              <w:tabs>
                <w:tab w:val="left" w:pos="4820"/>
              </w:tabs>
              <w:spacing w:line="276" w:lineRule="auto"/>
              <w:rPr>
                <w:rFonts w:cs="Helvetica"/>
                <w:sz w:val="15"/>
                <w:szCs w:val="15"/>
              </w:rPr>
            </w:pPr>
            <w:r w:rsidRPr="00702DA3">
              <w:rPr>
                <w:sz w:val="15"/>
                <w:szCs w:val="15"/>
              </w:rPr>
              <w:t>time</w:t>
            </w:r>
          </w:p>
        </w:tc>
        <w:tc>
          <w:tcPr>
            <w:tcW w:w="3113" w:type="dxa"/>
            <w:tcBorders>
              <w:left w:val="nil"/>
              <w:right w:val="nil"/>
            </w:tcBorders>
          </w:tcPr>
          <w:p w14:paraId="572355FA" w14:textId="66868BBB" w:rsidR="00702DA3" w:rsidRPr="00702DA3" w:rsidRDefault="00702DA3" w:rsidP="00702DA3">
            <w:pPr>
              <w:tabs>
                <w:tab w:val="left" w:pos="4820"/>
              </w:tabs>
              <w:spacing w:line="276" w:lineRule="auto"/>
              <w:rPr>
                <w:rFonts w:cs="Helvetica"/>
                <w:sz w:val="15"/>
                <w:szCs w:val="15"/>
              </w:rPr>
            </w:pPr>
            <w:r w:rsidRPr="00702DA3">
              <w:rPr>
                <w:sz w:val="15"/>
                <w:szCs w:val="15"/>
              </w:rPr>
              <w:t>100 ns</w:t>
            </w:r>
          </w:p>
        </w:tc>
        <w:tc>
          <w:tcPr>
            <w:tcW w:w="7700" w:type="dxa"/>
            <w:tcBorders>
              <w:left w:val="nil"/>
              <w:right w:val="nil"/>
            </w:tcBorders>
            <w:shd w:val="clear" w:color="auto" w:fill="auto"/>
          </w:tcPr>
          <w:p w14:paraId="1E1FF32E" w14:textId="17AC9213" w:rsidR="00702DA3" w:rsidRPr="00702DA3" w:rsidRDefault="00702DA3" w:rsidP="00702DA3">
            <w:pPr>
              <w:tabs>
                <w:tab w:val="left" w:pos="4820"/>
              </w:tabs>
              <w:spacing w:line="276" w:lineRule="auto"/>
              <w:rPr>
                <w:rFonts w:cs="Helvetica"/>
                <w:sz w:val="15"/>
                <w:szCs w:val="15"/>
              </w:rPr>
            </w:pPr>
            <w:r w:rsidRPr="00702DA3">
              <w:rPr>
                <w:sz w:val="15"/>
                <w:szCs w:val="15"/>
              </w:rPr>
              <w:t>The maximum time to pass before the expected data must be found. Exceeding this limit results in an alert ‘</w:t>
            </w:r>
            <w:proofErr w:type="spellStart"/>
            <w:r w:rsidRPr="00702DA3">
              <w:rPr>
                <w:sz w:val="15"/>
                <w:szCs w:val="15"/>
              </w:rPr>
              <w:t>alert_level</w:t>
            </w:r>
            <w:proofErr w:type="spellEnd"/>
            <w:r w:rsidRPr="00702DA3">
              <w:rPr>
                <w:sz w:val="15"/>
                <w:szCs w:val="15"/>
              </w:rPr>
              <w:t>’.</w:t>
            </w:r>
          </w:p>
        </w:tc>
      </w:tr>
      <w:tr w:rsidR="00887A28" w:rsidRPr="00662DF1" w14:paraId="2D507366" w14:textId="77777777" w:rsidTr="00984625">
        <w:trPr>
          <w:trHeight w:val="100"/>
          <w:jc w:val="center"/>
        </w:trPr>
        <w:tc>
          <w:tcPr>
            <w:tcW w:w="1872" w:type="dxa"/>
            <w:tcBorders>
              <w:left w:val="nil"/>
              <w:bottom w:val="nil"/>
              <w:right w:val="nil"/>
            </w:tcBorders>
          </w:tcPr>
          <w:p w14:paraId="3FFE998B" w14:textId="09317AD7" w:rsidR="00887A28" w:rsidRPr="00702DA3" w:rsidRDefault="00887A28" w:rsidP="00702DA3">
            <w:pPr>
              <w:tabs>
                <w:tab w:val="left" w:pos="4820"/>
              </w:tabs>
              <w:spacing w:line="276" w:lineRule="auto"/>
              <w:rPr>
                <w:sz w:val="15"/>
                <w:szCs w:val="15"/>
              </w:rPr>
            </w:pPr>
            <w:r>
              <w:rPr>
                <w:sz w:val="15"/>
                <w:szCs w:val="15"/>
              </w:rPr>
              <w:t>scope</w:t>
            </w:r>
          </w:p>
        </w:tc>
        <w:tc>
          <w:tcPr>
            <w:tcW w:w="2386" w:type="dxa"/>
            <w:tcBorders>
              <w:left w:val="nil"/>
              <w:bottom w:val="nil"/>
              <w:right w:val="nil"/>
            </w:tcBorders>
          </w:tcPr>
          <w:p w14:paraId="25554BE1" w14:textId="52AD9BB1" w:rsidR="00887A28" w:rsidRPr="00702DA3" w:rsidRDefault="00887A28" w:rsidP="00702DA3">
            <w:pPr>
              <w:tabs>
                <w:tab w:val="left" w:pos="4820"/>
              </w:tabs>
              <w:spacing w:line="276" w:lineRule="auto"/>
              <w:rPr>
                <w:sz w:val="15"/>
                <w:szCs w:val="15"/>
              </w:rPr>
            </w:pPr>
            <w:r>
              <w:rPr>
                <w:sz w:val="15"/>
                <w:szCs w:val="15"/>
              </w:rPr>
              <w:t>string</w:t>
            </w:r>
          </w:p>
        </w:tc>
        <w:tc>
          <w:tcPr>
            <w:tcW w:w="3113" w:type="dxa"/>
            <w:tcBorders>
              <w:left w:val="nil"/>
              <w:bottom w:val="nil"/>
              <w:right w:val="nil"/>
            </w:tcBorders>
          </w:tcPr>
          <w:p w14:paraId="544CBD2C" w14:textId="41294A74" w:rsidR="00887A28" w:rsidRPr="00702DA3" w:rsidRDefault="00887A28" w:rsidP="00702DA3">
            <w:pPr>
              <w:tabs>
                <w:tab w:val="left" w:pos="4820"/>
              </w:tabs>
              <w:spacing w:line="276" w:lineRule="auto"/>
              <w:rPr>
                <w:sz w:val="15"/>
                <w:szCs w:val="15"/>
              </w:rPr>
            </w:pPr>
            <w:r>
              <w:rPr>
                <w:sz w:val="15"/>
                <w:szCs w:val="15"/>
              </w:rPr>
              <w:t>“UART VVC”</w:t>
            </w:r>
          </w:p>
        </w:tc>
        <w:tc>
          <w:tcPr>
            <w:tcW w:w="7700" w:type="dxa"/>
            <w:tcBorders>
              <w:left w:val="nil"/>
              <w:bottom w:val="nil"/>
              <w:right w:val="nil"/>
            </w:tcBorders>
            <w:shd w:val="clear" w:color="auto" w:fill="auto"/>
          </w:tcPr>
          <w:p w14:paraId="1F0210EF" w14:textId="6844E2A1" w:rsidR="00887A28" w:rsidRPr="00702DA3" w:rsidRDefault="00887A28" w:rsidP="003A7C1A">
            <w:pPr>
              <w:tabs>
                <w:tab w:val="left" w:pos="4820"/>
              </w:tabs>
              <w:spacing w:line="276" w:lineRule="auto"/>
              <w:rPr>
                <w:sz w:val="15"/>
                <w:szCs w:val="15"/>
              </w:rPr>
            </w:pPr>
            <w:r w:rsidRPr="00887A28">
              <w:rPr>
                <w:sz w:val="15"/>
                <w:szCs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3F82FD87" w14:textId="77777777" w:rsidTr="00750FF7">
        <w:trPr>
          <w:jc w:val="center"/>
        </w:trPr>
        <w:tc>
          <w:tcPr>
            <w:tcW w:w="1838" w:type="dxa"/>
            <w:tcBorders>
              <w:left w:val="nil"/>
              <w:right w:val="nil"/>
            </w:tcBorders>
            <w:shd w:val="clear" w:color="auto" w:fill="auto"/>
          </w:tcPr>
          <w:p w14:paraId="5E937AEC" w14:textId="43CAE33D" w:rsidR="00750FF7" w:rsidRPr="00662DF1" w:rsidRDefault="00750FF7"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750FF7" w:rsidRPr="00662DF1" w:rsidRDefault="00750FF7" w:rsidP="00510784">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994DD70" w14:textId="202361FA" w:rsidR="00750FF7" w:rsidRPr="00662DF1" w:rsidRDefault="00750FF7" w:rsidP="00510784">
            <w:pPr>
              <w:tabs>
                <w:tab w:val="left" w:pos="4820"/>
              </w:tabs>
              <w:spacing w:line="276" w:lineRule="auto"/>
              <w:rPr>
                <w:rFonts w:cs="Helvetica"/>
                <w:sz w:val="15"/>
              </w:rPr>
            </w:pPr>
            <w:r>
              <w:rPr>
                <w:rFonts w:cs="Helvetica"/>
                <w:sz w:val="15"/>
              </w:rPr>
              <w:t>Input</w:t>
            </w:r>
          </w:p>
        </w:tc>
        <w:tc>
          <w:tcPr>
            <w:tcW w:w="7763" w:type="dxa"/>
            <w:tcBorders>
              <w:left w:val="nil"/>
              <w:right w:val="nil"/>
            </w:tcBorders>
            <w:shd w:val="clear" w:color="auto" w:fill="auto"/>
          </w:tcPr>
          <w:p w14:paraId="4CC1BD2B" w14:textId="5225A76D" w:rsidR="00750FF7" w:rsidRPr="00662DF1" w:rsidRDefault="00750FF7" w:rsidP="00510784">
            <w:pPr>
              <w:tabs>
                <w:tab w:val="left" w:pos="4820"/>
              </w:tabs>
              <w:spacing w:line="276" w:lineRule="auto"/>
              <w:rPr>
                <w:rFonts w:cs="Helvetica"/>
                <w:sz w:val="15"/>
              </w:rPr>
            </w:pPr>
            <w:r w:rsidRPr="00662DF1">
              <w:rPr>
                <w:rFonts w:cs="Helvetica"/>
                <w:sz w:val="15"/>
              </w:rPr>
              <w:t>VVC Clock signal</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35F35A58"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56D3FD04" w:rsidR="00750FF7" w:rsidRPr="00662DF1" w:rsidRDefault="00750FF7" w:rsidP="00510784">
            <w:pPr>
              <w:tabs>
                <w:tab w:val="left" w:pos="4820"/>
              </w:tabs>
              <w:spacing w:line="276" w:lineRule="auto"/>
              <w:rPr>
                <w:rFonts w:cs="Helvetica"/>
                <w:sz w:val="15"/>
              </w:rPr>
            </w:pPr>
            <w:r>
              <w:rPr>
                <w:rFonts w:cs="Helvetica"/>
                <w:sz w:val="15"/>
              </w:rPr>
              <w:t>UART VVC RX signal</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9DF136"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uart_vvc_tx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523D6197" w:rsidR="00750FF7" w:rsidRPr="00662DF1" w:rsidRDefault="00750FF7" w:rsidP="004A2635">
            <w:pPr>
              <w:tabs>
                <w:tab w:val="left" w:pos="4820"/>
              </w:tabs>
              <w:spacing w:line="276" w:lineRule="auto"/>
              <w:rPr>
                <w:rFonts w:cs="Helvetica"/>
                <w:sz w:val="15"/>
              </w:rPr>
            </w:pPr>
            <w:r>
              <w:rPr>
                <w:rFonts w:cs="Helvetica"/>
                <w:sz w:val="15"/>
              </w:rPr>
              <w:t>UART VVC TX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774"/>
        <w:gridCol w:w="2693"/>
        <w:gridCol w:w="6345"/>
      </w:tblGrid>
      <w:tr w:rsidR="00984625" w:rsidRPr="00A96D85" w14:paraId="56EE9E2C" w14:textId="77777777" w:rsidTr="00BB6334">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774"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345"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BB6334">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774"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693" w:type="dxa"/>
            <w:tcBorders>
              <w:left w:val="nil"/>
              <w:right w:val="nil"/>
            </w:tcBorders>
            <w:shd w:val="clear" w:color="auto" w:fill="auto"/>
          </w:tcPr>
          <w:p w14:paraId="2E8A63A5" w14:textId="7CD83AA0" w:rsidR="00713114" w:rsidRPr="00662DF1" w:rsidRDefault="00750FF7" w:rsidP="00510784">
            <w:pPr>
              <w:tabs>
                <w:tab w:val="left" w:pos="4820"/>
              </w:tabs>
              <w:spacing w:line="276" w:lineRule="auto"/>
              <w:rPr>
                <w:rFonts w:cs="Helvetica"/>
                <w:sz w:val="15"/>
              </w:rPr>
            </w:pPr>
            <w:r>
              <w:rPr>
                <w:rFonts w:cs="Helvetica"/>
                <w:sz w:val="15"/>
              </w:rPr>
              <w:t>8</w:t>
            </w:r>
          </w:p>
        </w:tc>
        <w:tc>
          <w:tcPr>
            <w:tcW w:w="6345" w:type="dxa"/>
            <w:tcBorders>
              <w:left w:val="nil"/>
              <w:right w:val="nil"/>
            </w:tcBorders>
            <w:shd w:val="clear" w:color="auto" w:fill="auto"/>
          </w:tcPr>
          <w:p w14:paraId="0E1D7880" w14:textId="43D89C87" w:rsidR="00713114" w:rsidRPr="00662DF1" w:rsidRDefault="00960F47" w:rsidP="00960F47">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Pr>
                <w:rFonts w:cs="Helvetica"/>
                <w:sz w:val="15"/>
              </w:rPr>
              <w:t>UART byte</w:t>
            </w:r>
          </w:p>
        </w:tc>
      </w:tr>
      <w:tr w:rsidR="00984625" w:rsidRPr="00A96D85" w14:paraId="3798F017" w14:textId="77777777" w:rsidTr="00BB6334">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774"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345"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0FFC64EE" w14:textId="77777777" w:rsidTr="00BB6334">
        <w:trPr>
          <w:jc w:val="center"/>
        </w:trPr>
        <w:tc>
          <w:tcPr>
            <w:tcW w:w="4317" w:type="dxa"/>
            <w:tcBorders>
              <w:left w:val="nil"/>
              <w:right w:val="nil"/>
            </w:tcBorders>
            <w:shd w:val="clear" w:color="auto" w:fill="auto"/>
          </w:tcPr>
          <w:p w14:paraId="013F7694" w14:textId="712ABCC1"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GC_CHANNEL</w:t>
            </w:r>
          </w:p>
        </w:tc>
        <w:tc>
          <w:tcPr>
            <w:tcW w:w="1774" w:type="dxa"/>
            <w:tcBorders>
              <w:left w:val="nil"/>
              <w:right w:val="nil"/>
            </w:tcBorders>
            <w:shd w:val="clear" w:color="auto" w:fill="auto"/>
          </w:tcPr>
          <w:p w14:paraId="7AB4C588" w14:textId="20A05DC0" w:rsidR="00713114" w:rsidRPr="00662DF1" w:rsidRDefault="00CD1C9B" w:rsidP="00510784">
            <w:pPr>
              <w:tabs>
                <w:tab w:val="left" w:pos="4820"/>
              </w:tabs>
              <w:spacing w:line="276" w:lineRule="auto"/>
              <w:rPr>
                <w:rFonts w:cs="Helvetica"/>
                <w:sz w:val="15"/>
              </w:rPr>
            </w:pPr>
            <w:proofErr w:type="spellStart"/>
            <w:r>
              <w:rPr>
                <w:rFonts w:cs="Helvetica"/>
                <w:sz w:val="15"/>
              </w:rPr>
              <w:t>t_channel</w:t>
            </w:r>
            <w:proofErr w:type="spellEnd"/>
          </w:p>
        </w:tc>
        <w:tc>
          <w:tcPr>
            <w:tcW w:w="2693" w:type="dxa"/>
            <w:tcBorders>
              <w:left w:val="nil"/>
              <w:right w:val="nil"/>
            </w:tcBorders>
            <w:shd w:val="clear" w:color="auto" w:fill="auto"/>
          </w:tcPr>
          <w:p w14:paraId="040AF456" w14:textId="07947266" w:rsidR="00713114" w:rsidRPr="00662DF1" w:rsidRDefault="00CD1C9B" w:rsidP="00510784">
            <w:pPr>
              <w:tabs>
                <w:tab w:val="left" w:pos="4820"/>
              </w:tabs>
              <w:spacing w:line="276" w:lineRule="auto"/>
              <w:rPr>
                <w:rFonts w:cs="Helvetica"/>
                <w:sz w:val="15"/>
              </w:rPr>
            </w:pPr>
            <w:r>
              <w:rPr>
                <w:rFonts w:cs="Helvetica"/>
                <w:sz w:val="15"/>
              </w:rPr>
              <w:t>TX/RX</w:t>
            </w:r>
          </w:p>
        </w:tc>
        <w:tc>
          <w:tcPr>
            <w:tcW w:w="6345" w:type="dxa"/>
            <w:tcBorders>
              <w:left w:val="nil"/>
              <w:right w:val="nil"/>
            </w:tcBorders>
            <w:shd w:val="clear" w:color="auto" w:fill="auto"/>
          </w:tcPr>
          <w:p w14:paraId="334C44E9" w14:textId="0361C538" w:rsidR="00713114" w:rsidRPr="00662DF1" w:rsidRDefault="00CD1C9B" w:rsidP="00510784">
            <w:pPr>
              <w:tabs>
                <w:tab w:val="left" w:pos="4820"/>
              </w:tabs>
              <w:spacing w:line="276" w:lineRule="auto"/>
              <w:rPr>
                <w:rFonts w:cs="Helvetica"/>
                <w:sz w:val="15"/>
              </w:rPr>
            </w:pPr>
            <w:r>
              <w:rPr>
                <w:rFonts w:cs="Helvetica"/>
                <w:sz w:val="15"/>
              </w:rPr>
              <w:t xml:space="preserve">Channel to be assigned to this leaf VVC (only used in TX or RX implementations, not in the </w:t>
            </w:r>
            <w:proofErr w:type="spellStart"/>
            <w:r>
              <w:rPr>
                <w:rFonts w:cs="Helvetica"/>
                <w:sz w:val="15"/>
              </w:rPr>
              <w:t>uart_vvc.vhd</w:t>
            </w:r>
            <w:proofErr w:type="spellEnd"/>
            <w:r>
              <w:rPr>
                <w:rFonts w:cs="Helvetica"/>
                <w:sz w:val="15"/>
              </w:rPr>
              <w:t xml:space="preserve"> wrapper).</w:t>
            </w:r>
          </w:p>
        </w:tc>
      </w:tr>
      <w:tr w:rsidR="00984625" w:rsidRPr="00A96D85" w14:paraId="22985939" w14:textId="77777777" w:rsidTr="00BB6334">
        <w:trPr>
          <w:jc w:val="center"/>
        </w:trPr>
        <w:tc>
          <w:tcPr>
            <w:tcW w:w="4317" w:type="dxa"/>
            <w:tcBorders>
              <w:left w:val="nil"/>
              <w:right w:val="nil"/>
            </w:tcBorders>
            <w:shd w:val="clear" w:color="auto" w:fill="auto"/>
          </w:tcPr>
          <w:p w14:paraId="60B8C079" w14:textId="64FE4BC0"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GC_UART</w:t>
            </w:r>
            <w:r w:rsidR="00713114" w:rsidRPr="00662DF1">
              <w:rPr>
                <w:rFonts w:cs="Helvetica"/>
                <w:color w:val="000000" w:themeColor="text1"/>
                <w:sz w:val="15"/>
              </w:rPr>
              <w:t>_CONFIG</w:t>
            </w:r>
          </w:p>
        </w:tc>
        <w:tc>
          <w:tcPr>
            <w:tcW w:w="1774" w:type="dxa"/>
            <w:tcBorders>
              <w:left w:val="nil"/>
              <w:right w:val="nil"/>
            </w:tcBorders>
            <w:shd w:val="clear" w:color="auto" w:fill="auto"/>
          </w:tcPr>
          <w:p w14:paraId="2ABCBCC6" w14:textId="29ACA170"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CD1C9B">
              <w:rPr>
                <w:rFonts w:cs="Helvetica"/>
                <w:sz w:val="15"/>
              </w:rPr>
              <w:t>uart</w:t>
            </w:r>
            <w:r w:rsidRPr="00662DF1">
              <w:rPr>
                <w:rFonts w:cs="Helvetica"/>
                <w:sz w:val="15"/>
              </w:rPr>
              <w:t>_bfm_config</w:t>
            </w:r>
            <w:proofErr w:type="spellEnd"/>
          </w:p>
        </w:tc>
        <w:tc>
          <w:tcPr>
            <w:tcW w:w="2693" w:type="dxa"/>
            <w:tcBorders>
              <w:left w:val="nil"/>
              <w:right w:val="nil"/>
            </w:tcBorders>
            <w:shd w:val="clear" w:color="auto" w:fill="auto"/>
          </w:tcPr>
          <w:p w14:paraId="25A2B11A" w14:textId="20E602EE"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_BFM_CONFIG_DEFAULT</w:t>
            </w:r>
          </w:p>
        </w:tc>
        <w:tc>
          <w:tcPr>
            <w:tcW w:w="6345" w:type="dxa"/>
            <w:tcBorders>
              <w:left w:val="nil"/>
              <w:right w:val="nil"/>
            </w:tcBorders>
            <w:shd w:val="clear" w:color="auto" w:fill="auto"/>
          </w:tcPr>
          <w:p w14:paraId="6D70FC9F" w14:textId="7564CA08"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CD1C9B">
              <w:rPr>
                <w:rFonts w:cs="Helvetica"/>
                <w:sz w:val="15"/>
              </w:rPr>
              <w:t>UART</w:t>
            </w:r>
            <w:r w:rsidRPr="00662DF1">
              <w:rPr>
                <w:rFonts w:cs="Helvetica"/>
                <w:sz w:val="15"/>
              </w:rPr>
              <w:t xml:space="preserve"> BFM, see </w:t>
            </w:r>
            <w:r w:rsidR="00CD1C9B">
              <w:rPr>
                <w:rFonts w:cs="Helvetica"/>
                <w:sz w:val="15"/>
              </w:rPr>
              <w:t>UART</w:t>
            </w:r>
            <w:r w:rsidRPr="00662DF1">
              <w:rPr>
                <w:rFonts w:cs="Helvetica"/>
                <w:sz w:val="15"/>
              </w:rPr>
              <w:t xml:space="preserve"> BFM documentation.</w:t>
            </w:r>
          </w:p>
        </w:tc>
      </w:tr>
      <w:tr w:rsidR="00984625" w:rsidRPr="00A96D85" w14:paraId="4E758276" w14:textId="77777777" w:rsidTr="00BB6334">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774"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345"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BB6334">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774"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693"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345"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B6334">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774"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345"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8F6D1C" w:rsidRPr="00A96D85" w14:paraId="5D4B8E83" w14:textId="77777777" w:rsidTr="00BB6334">
        <w:trPr>
          <w:jc w:val="center"/>
        </w:trPr>
        <w:tc>
          <w:tcPr>
            <w:tcW w:w="4317" w:type="dxa"/>
            <w:tcBorders>
              <w:top w:val="single" w:sz="4" w:space="0" w:color="auto"/>
              <w:left w:val="nil"/>
              <w:bottom w:val="nil"/>
              <w:right w:val="nil"/>
            </w:tcBorders>
            <w:shd w:val="clear" w:color="auto" w:fill="auto"/>
          </w:tcPr>
          <w:p w14:paraId="2D84E12B" w14:textId="77777777" w:rsidR="008F6D1C"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774" w:type="dxa"/>
            <w:tcBorders>
              <w:top w:val="single" w:sz="4" w:space="0" w:color="auto"/>
              <w:left w:val="nil"/>
              <w:bottom w:val="nil"/>
              <w:right w:val="nil"/>
            </w:tcBorders>
            <w:shd w:val="clear" w:color="auto" w:fill="auto"/>
          </w:tcPr>
          <w:p w14:paraId="5DBEE82A"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7FDD8046" w14:textId="77777777" w:rsidR="008F6D1C" w:rsidRPr="008F6D1C" w:rsidRDefault="008F6D1C" w:rsidP="00327602">
            <w:pPr>
              <w:tabs>
                <w:tab w:val="left" w:pos="4820"/>
              </w:tabs>
              <w:spacing w:line="276" w:lineRule="auto"/>
              <w:rPr>
                <w:rFonts w:cs="Helvetica"/>
                <w:sz w:val="15"/>
              </w:rPr>
            </w:pPr>
            <w:r w:rsidRPr="008F6D1C">
              <w:rPr>
                <w:rFonts w:cs="Helvetica"/>
                <w:sz w:val="15"/>
              </w:rPr>
              <w:t>1000</w:t>
            </w:r>
          </w:p>
        </w:tc>
        <w:tc>
          <w:tcPr>
            <w:tcW w:w="6345" w:type="dxa"/>
            <w:tcBorders>
              <w:top w:val="single" w:sz="4" w:space="0" w:color="auto"/>
              <w:left w:val="nil"/>
              <w:bottom w:val="nil"/>
              <w:right w:val="nil"/>
            </w:tcBorders>
            <w:shd w:val="clear" w:color="auto" w:fill="auto"/>
          </w:tcPr>
          <w:p w14:paraId="6F8F08A5" w14:textId="77777777" w:rsidR="008F6D1C" w:rsidRPr="008F6D1C" w:rsidRDefault="008F6D1C" w:rsidP="008F6D1C">
            <w:pPr>
              <w:tabs>
                <w:tab w:val="left" w:pos="4820"/>
              </w:tabs>
              <w:spacing w:line="276" w:lineRule="auto"/>
              <w:rPr>
                <w:rFonts w:cs="Helvetica"/>
                <w:sz w:val="15"/>
              </w:rPr>
            </w:pPr>
            <w:r w:rsidRPr="008F6D1C">
              <w:rPr>
                <w:rFonts w:cs="Helvetica"/>
                <w:sz w:val="15"/>
              </w:rPr>
              <w:t xml:space="preserve">Maximum number of </w:t>
            </w:r>
            <w:proofErr w:type="spellStart"/>
            <w:r w:rsidRPr="008F6D1C">
              <w:rPr>
                <w:rFonts w:cs="Helvetica"/>
                <w:sz w:val="15"/>
              </w:rPr>
              <w:t>unfetched</w:t>
            </w:r>
            <w:proofErr w:type="spellEnd"/>
            <w:r w:rsidRPr="008F6D1C">
              <w:rPr>
                <w:rFonts w:cs="Helvetica"/>
                <w:sz w:val="15"/>
              </w:rPr>
              <w:t xml:space="preserve"> results before </w:t>
            </w:r>
            <w:proofErr w:type="spellStart"/>
            <w:r w:rsidRPr="008F6D1C">
              <w:rPr>
                <w:rFonts w:cs="Helvetica"/>
                <w:sz w:val="15"/>
              </w:rPr>
              <w:t>result_queue</w:t>
            </w:r>
            <w:proofErr w:type="spellEnd"/>
            <w:r w:rsidRPr="008F6D1C">
              <w:rPr>
                <w:rFonts w:cs="Helvetica"/>
                <w:sz w:val="15"/>
              </w:rPr>
              <w:t xml:space="preserve"> is full.</w:t>
            </w:r>
          </w:p>
        </w:tc>
      </w:tr>
      <w:tr w:rsidR="008F6D1C" w:rsidRPr="00A96D85" w14:paraId="4F929B24" w14:textId="77777777" w:rsidTr="00BB6334">
        <w:trPr>
          <w:jc w:val="center"/>
        </w:trPr>
        <w:tc>
          <w:tcPr>
            <w:tcW w:w="4317" w:type="dxa"/>
            <w:tcBorders>
              <w:top w:val="single" w:sz="4" w:space="0" w:color="auto"/>
              <w:left w:val="nil"/>
              <w:bottom w:val="nil"/>
              <w:right w:val="nil"/>
            </w:tcBorders>
            <w:shd w:val="clear" w:color="auto" w:fill="auto"/>
          </w:tcPr>
          <w:p w14:paraId="36A71913" w14:textId="77777777" w:rsidR="008F6D1C" w:rsidRPr="00662DF1" w:rsidRDefault="008F6D1C" w:rsidP="00327602">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774" w:type="dxa"/>
            <w:tcBorders>
              <w:top w:val="single" w:sz="4" w:space="0" w:color="auto"/>
              <w:left w:val="nil"/>
              <w:bottom w:val="nil"/>
              <w:right w:val="nil"/>
            </w:tcBorders>
            <w:shd w:val="clear" w:color="auto" w:fill="auto"/>
          </w:tcPr>
          <w:p w14:paraId="4379AD71" w14:textId="77777777" w:rsidR="008F6D1C" w:rsidRPr="00662DF1" w:rsidRDefault="008F6D1C" w:rsidP="00327602">
            <w:pPr>
              <w:tabs>
                <w:tab w:val="left" w:pos="4820"/>
              </w:tabs>
              <w:spacing w:line="276" w:lineRule="auto"/>
              <w:rPr>
                <w:rFonts w:cs="Helvetica"/>
                <w:sz w:val="15"/>
              </w:rPr>
            </w:pPr>
            <w:r w:rsidRPr="00662DF1">
              <w:rPr>
                <w:rFonts w:cs="Helvetica"/>
                <w:sz w:val="15"/>
              </w:rPr>
              <w:t>natural</w:t>
            </w:r>
          </w:p>
        </w:tc>
        <w:tc>
          <w:tcPr>
            <w:tcW w:w="2693" w:type="dxa"/>
            <w:tcBorders>
              <w:top w:val="single" w:sz="4" w:space="0" w:color="auto"/>
              <w:left w:val="nil"/>
              <w:bottom w:val="nil"/>
              <w:right w:val="nil"/>
            </w:tcBorders>
            <w:shd w:val="clear" w:color="auto" w:fill="auto"/>
          </w:tcPr>
          <w:p w14:paraId="2DFFA317" w14:textId="77777777" w:rsidR="008F6D1C" w:rsidRPr="00662DF1" w:rsidRDefault="008F6D1C" w:rsidP="00327602">
            <w:pPr>
              <w:tabs>
                <w:tab w:val="left" w:pos="4820"/>
              </w:tabs>
              <w:spacing w:line="276" w:lineRule="auto"/>
              <w:rPr>
                <w:rFonts w:cs="Helvetica"/>
                <w:sz w:val="15"/>
              </w:rPr>
            </w:pPr>
            <w:r w:rsidRPr="00662DF1">
              <w:rPr>
                <w:rFonts w:cs="Helvetica"/>
                <w:sz w:val="15"/>
              </w:rPr>
              <w:t>950</w:t>
            </w:r>
          </w:p>
        </w:tc>
        <w:tc>
          <w:tcPr>
            <w:tcW w:w="6345" w:type="dxa"/>
            <w:tcBorders>
              <w:top w:val="single" w:sz="4" w:space="0" w:color="auto"/>
              <w:left w:val="nil"/>
              <w:bottom w:val="nil"/>
              <w:right w:val="nil"/>
            </w:tcBorders>
            <w:shd w:val="clear" w:color="auto" w:fill="auto"/>
          </w:tcPr>
          <w:p w14:paraId="4320776E" w14:textId="3BFDF132" w:rsidR="008F6D1C" w:rsidRPr="008F6D1C" w:rsidRDefault="008F6D1C" w:rsidP="00327602">
            <w:pPr>
              <w:tabs>
                <w:tab w:val="left" w:pos="4820"/>
              </w:tabs>
              <w:spacing w:line="276" w:lineRule="auto"/>
              <w:rPr>
                <w:rFonts w:cs="Helvetica"/>
                <w:sz w:val="15"/>
              </w:rPr>
            </w:pPr>
            <w:r w:rsidRPr="008F6D1C">
              <w:rPr>
                <w:rFonts w:cs="Helvetica"/>
                <w:sz w:val="15"/>
              </w:rPr>
              <w:t>An alert with severity '</w:t>
            </w:r>
            <w:proofErr w:type="spellStart"/>
            <w:r w:rsidRPr="008F6D1C">
              <w:rPr>
                <w:rFonts w:cs="Helvetica"/>
                <w:sz w:val="15"/>
              </w:rPr>
              <w:t>result_queue_count_threshold_severity</w:t>
            </w:r>
            <w:proofErr w:type="spellEnd"/>
            <w:r w:rsidRPr="008F6D1C">
              <w:rPr>
                <w:rFonts w:cs="Helvetica"/>
                <w:sz w:val="15"/>
              </w:rPr>
              <w:t xml:space="preserve">' will be issued if </w:t>
            </w:r>
            <w:r w:rsidR="00D67E4D">
              <w:rPr>
                <w:rFonts w:cs="Helvetica"/>
                <w:sz w:val="15"/>
              </w:rPr>
              <w:t>result</w:t>
            </w:r>
            <w:r w:rsidRPr="008F6D1C">
              <w:rPr>
                <w:rFonts w:cs="Helvetica"/>
                <w:sz w:val="15"/>
              </w:rPr>
              <w:t xml:space="preserve"> queue exceeds this count. Used for early warning if result queue is almost full. Will be ignored if set to 0.</w:t>
            </w:r>
          </w:p>
        </w:tc>
      </w:tr>
      <w:tr w:rsidR="008F6D1C" w:rsidRPr="00A96D85" w14:paraId="29D8AB62" w14:textId="77777777" w:rsidTr="00BB6334">
        <w:trPr>
          <w:jc w:val="center"/>
        </w:trPr>
        <w:tc>
          <w:tcPr>
            <w:tcW w:w="4317" w:type="dxa"/>
            <w:tcBorders>
              <w:top w:val="single" w:sz="4" w:space="0" w:color="auto"/>
              <w:left w:val="nil"/>
              <w:bottom w:val="nil"/>
              <w:right w:val="nil"/>
            </w:tcBorders>
            <w:shd w:val="clear" w:color="auto" w:fill="auto"/>
          </w:tcPr>
          <w:p w14:paraId="4656884C" w14:textId="77777777" w:rsidR="008F6D1C" w:rsidRPr="00662DF1" w:rsidRDefault="008F6D1C" w:rsidP="00327602">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774" w:type="dxa"/>
            <w:tcBorders>
              <w:top w:val="single" w:sz="4" w:space="0" w:color="auto"/>
              <w:left w:val="nil"/>
              <w:bottom w:val="nil"/>
              <w:right w:val="nil"/>
            </w:tcBorders>
            <w:shd w:val="clear" w:color="auto" w:fill="auto"/>
          </w:tcPr>
          <w:p w14:paraId="00B7ABBF" w14:textId="77777777" w:rsidR="008F6D1C" w:rsidRPr="00662DF1" w:rsidRDefault="008F6D1C" w:rsidP="00327602">
            <w:pPr>
              <w:tabs>
                <w:tab w:val="left" w:pos="4820"/>
              </w:tabs>
              <w:spacing w:line="276" w:lineRule="auto"/>
              <w:rPr>
                <w:rFonts w:cs="Helvetica"/>
                <w:sz w:val="15"/>
              </w:rPr>
            </w:pPr>
            <w:proofErr w:type="spellStart"/>
            <w:r w:rsidRPr="00662DF1">
              <w:rPr>
                <w:rFonts w:cs="Helvetica"/>
                <w:sz w:val="15"/>
              </w:rPr>
              <w:t>t_alert_level</w:t>
            </w:r>
            <w:proofErr w:type="spellEnd"/>
          </w:p>
        </w:tc>
        <w:tc>
          <w:tcPr>
            <w:tcW w:w="2693" w:type="dxa"/>
            <w:tcBorders>
              <w:top w:val="single" w:sz="4" w:space="0" w:color="auto"/>
              <w:left w:val="nil"/>
              <w:bottom w:val="nil"/>
              <w:right w:val="nil"/>
            </w:tcBorders>
            <w:shd w:val="clear" w:color="auto" w:fill="auto"/>
          </w:tcPr>
          <w:p w14:paraId="21447397" w14:textId="77777777" w:rsidR="008F6D1C" w:rsidRPr="00662DF1" w:rsidRDefault="008F6D1C" w:rsidP="00327602">
            <w:pPr>
              <w:tabs>
                <w:tab w:val="left" w:pos="4820"/>
              </w:tabs>
              <w:spacing w:line="276" w:lineRule="auto"/>
              <w:rPr>
                <w:rFonts w:cs="Helvetica"/>
                <w:sz w:val="15"/>
              </w:rPr>
            </w:pPr>
            <w:r w:rsidRPr="00662DF1">
              <w:rPr>
                <w:rFonts w:cs="Helvetica"/>
                <w:sz w:val="15"/>
              </w:rPr>
              <w:t>WARNING</w:t>
            </w:r>
          </w:p>
        </w:tc>
        <w:tc>
          <w:tcPr>
            <w:tcW w:w="6345" w:type="dxa"/>
            <w:tcBorders>
              <w:top w:val="single" w:sz="4" w:space="0" w:color="auto"/>
              <w:left w:val="nil"/>
              <w:bottom w:val="nil"/>
              <w:right w:val="nil"/>
            </w:tcBorders>
            <w:shd w:val="clear" w:color="auto" w:fill="auto"/>
          </w:tcPr>
          <w:p w14:paraId="5A1319FB" w14:textId="77777777" w:rsidR="008F6D1C" w:rsidRPr="008F6D1C" w:rsidRDefault="008F6D1C" w:rsidP="00327602">
            <w:pPr>
              <w:tabs>
                <w:tab w:val="left" w:pos="4820"/>
              </w:tabs>
              <w:spacing w:line="276" w:lineRule="auto"/>
              <w:rPr>
                <w:rFonts w:cs="Helvetica"/>
                <w:sz w:val="15"/>
              </w:rPr>
            </w:pPr>
            <w:r w:rsidRPr="008F6D1C">
              <w:rPr>
                <w:rFonts w:cs="Helvetica"/>
                <w:sz w:val="15"/>
              </w:rPr>
              <w:t xml:space="preserve">Severity of alert to be initiated if exceeding </w:t>
            </w:r>
            <w:proofErr w:type="spellStart"/>
            <w:r w:rsidRPr="008F6D1C">
              <w:rPr>
                <w:rFonts w:cs="Helvetica"/>
                <w:sz w:val="15"/>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DC852C" w14:textId="5D69F69E" w:rsidR="00945442" w:rsidRDefault="00356047" w:rsidP="0094544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E356F1" w:rsidRPr="00E356F1">
        <w:t>td_vvc_framework_common_methods_pkg</w:t>
      </w:r>
      <w:proofErr w:type="spellEnd"/>
      <w:r w:rsidRPr="00254299">
        <w:t xml:space="preserve"> (common VVC procedures)</w:t>
      </w:r>
      <w:r w:rsidR="00C8492B">
        <w:t xml:space="preserve">. </w:t>
      </w:r>
      <w:r w:rsidR="00945442">
        <w:t xml:space="preserve">It is also possible to send a multicast to all instances of a VVC with ALL_INSTANCES as parameter for </w:t>
      </w:r>
      <w:proofErr w:type="spellStart"/>
      <w:r w:rsidR="00945442">
        <w:t>vvc_instance_idx</w:t>
      </w:r>
      <w:proofErr w:type="spellEnd"/>
      <w:r w:rsidR="00945442">
        <w:t>.</w:t>
      </w:r>
    </w:p>
    <w:p w14:paraId="4526E3F7" w14:textId="7E34A85B" w:rsidR="000F57ED" w:rsidRPr="000F57ED" w:rsidRDefault="000F57ED" w:rsidP="00945442">
      <w:pPr>
        <w:rPr>
          <w:i/>
        </w:rPr>
      </w:pPr>
      <w:r w:rsidRPr="000F57ED">
        <w:rPr>
          <w:i/>
        </w:rPr>
        <w:t xml:space="preserve">Note: Every procedure here can be called without the optional parameters enclosed in </w:t>
      </w:r>
      <w:proofErr w:type="gramStart"/>
      <w:r w:rsidRPr="000F57ED">
        <w:rPr>
          <w:i/>
        </w:rPr>
        <w:t>[ ]</w:t>
      </w:r>
      <w:proofErr w:type="gramEnd"/>
      <w:r w:rsidRPr="000F57E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FE2FB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FE2FB7">
        <w:trPr>
          <w:cantSplit/>
          <w:trHeight w:val="20"/>
        </w:trPr>
        <w:tc>
          <w:tcPr>
            <w:tcW w:w="2830" w:type="dxa"/>
            <w:tcBorders>
              <w:left w:val="nil"/>
              <w:right w:val="nil"/>
            </w:tcBorders>
            <w:shd w:val="clear" w:color="auto" w:fill="auto"/>
          </w:tcPr>
          <w:p w14:paraId="63E92A43" w14:textId="7173A780" w:rsidR="00356047" w:rsidRPr="00662DF1" w:rsidRDefault="00A17A16" w:rsidP="00510784">
            <w:pPr>
              <w:tabs>
                <w:tab w:val="left" w:pos="4820"/>
              </w:tabs>
              <w:spacing w:line="276" w:lineRule="auto"/>
              <w:rPr>
                <w:rFonts w:cs="Helvetica"/>
                <w:b/>
                <w:szCs w:val="16"/>
              </w:rPr>
            </w:pPr>
            <w:proofErr w:type="spellStart"/>
            <w:r>
              <w:rPr>
                <w:rFonts w:cs="Helvetica"/>
                <w:b/>
                <w:szCs w:val="16"/>
              </w:rPr>
              <w:t>uart_</w:t>
            </w:r>
            <w:proofErr w:type="gramStart"/>
            <w:r>
              <w:rPr>
                <w:rFonts w:cs="Helvetica"/>
                <w:b/>
                <w:szCs w:val="16"/>
              </w:rPr>
              <w:t>transmit</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C8492B" w:rsidRDefault="00984625" w:rsidP="00510784">
            <w:pPr>
              <w:tabs>
                <w:tab w:val="left" w:pos="4820"/>
              </w:tabs>
              <w:rPr>
                <w:rFonts w:cs="Helvetica"/>
                <w:sz w:val="12"/>
                <w:szCs w:val="12"/>
              </w:rPr>
            </w:pPr>
          </w:p>
          <w:p w14:paraId="157CC5D9" w14:textId="5C346CD6" w:rsidR="00B93AB8" w:rsidRPr="009C4146" w:rsidRDefault="00BF7459" w:rsidP="00B93AB8">
            <w:pPr>
              <w:tabs>
                <w:tab w:val="left" w:pos="4820"/>
              </w:tabs>
              <w:spacing w:line="276" w:lineRule="auto"/>
              <w:rPr>
                <w:rFonts w:cs="Helvetica"/>
                <w:b/>
                <w:sz w:val="15"/>
                <w:szCs w:val="15"/>
              </w:rPr>
            </w:pPr>
            <w:proofErr w:type="spellStart"/>
            <w:r w:rsidRPr="00BF7459">
              <w:rPr>
                <w:rFonts w:cs="Helvetica"/>
                <w:b/>
                <w:sz w:val="15"/>
                <w:szCs w:val="15"/>
              </w:rPr>
              <w:t>uart_transmit</w:t>
            </w:r>
            <w:proofErr w:type="spellEnd"/>
            <w:r w:rsidRPr="00BF7459">
              <w:rPr>
                <w:rFonts w:cs="Helvetica"/>
                <w:b/>
                <w:sz w:val="15"/>
                <w:szCs w:val="15"/>
              </w:rPr>
              <w:t xml:space="preserve"> (VVCT, </w:t>
            </w:r>
            <w:proofErr w:type="spellStart"/>
            <w:r w:rsidRPr="00BF7459">
              <w:rPr>
                <w:rFonts w:cs="Helvetica"/>
                <w:b/>
                <w:sz w:val="15"/>
                <w:szCs w:val="15"/>
              </w:rPr>
              <w:t>vvc_instance_idx</w:t>
            </w:r>
            <w:proofErr w:type="spellEnd"/>
            <w:r w:rsidRPr="00BF7459">
              <w:rPr>
                <w:rFonts w:cs="Helvetica"/>
                <w:b/>
                <w:sz w:val="15"/>
                <w:szCs w:val="15"/>
              </w:rPr>
              <w:t>, channel, data | {</w:t>
            </w:r>
            <w:proofErr w:type="spellStart"/>
            <w:r w:rsidRPr="00BF7459">
              <w:rPr>
                <w:rFonts w:cs="Helvetica"/>
                <w:b/>
                <w:sz w:val="15"/>
                <w:szCs w:val="15"/>
              </w:rPr>
              <w:t>num_</w:t>
            </w:r>
            <w:r>
              <w:rPr>
                <w:rFonts w:cs="Helvetica"/>
                <w:b/>
                <w:sz w:val="15"/>
                <w:szCs w:val="15"/>
              </w:rPr>
              <w:t>words</w:t>
            </w:r>
            <w:proofErr w:type="spellEnd"/>
            <w:r w:rsidRPr="00BF7459">
              <w:rPr>
                <w:rFonts w:cs="Helvetica"/>
                <w:b/>
                <w:sz w:val="15"/>
                <w:szCs w:val="15"/>
              </w:rPr>
              <w:t xml:space="preserve">, randomisation}, </w:t>
            </w:r>
            <w:proofErr w:type="spellStart"/>
            <w:r w:rsidRPr="00BF7459">
              <w:rPr>
                <w:rFonts w:cs="Helvetica"/>
                <w:b/>
                <w:sz w:val="15"/>
                <w:szCs w:val="15"/>
              </w:rPr>
              <w:t>msg</w:t>
            </w:r>
            <w:proofErr w:type="spellEnd"/>
            <w:r w:rsidRPr="00BF7459">
              <w:rPr>
                <w:rFonts w:cs="Helvetica"/>
                <w:b/>
                <w:sz w:val="15"/>
                <w:szCs w:val="15"/>
              </w:rPr>
              <w:t>, [scope])</w:t>
            </w:r>
          </w:p>
          <w:p w14:paraId="49835234" w14:textId="77777777" w:rsidR="00B93AB8" w:rsidRPr="00C8492B" w:rsidRDefault="00B93AB8" w:rsidP="007907CF">
            <w:pPr>
              <w:tabs>
                <w:tab w:val="left" w:pos="4820"/>
              </w:tabs>
              <w:spacing w:line="276" w:lineRule="auto"/>
              <w:rPr>
                <w:rFonts w:cs="Helvetica"/>
                <w:sz w:val="12"/>
                <w:szCs w:val="12"/>
              </w:rPr>
            </w:pPr>
          </w:p>
          <w:p w14:paraId="0BEB10C7" w14:textId="3D832A92" w:rsidR="00BF7459"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A17A16">
              <w:rPr>
                <w:rFonts w:cs="Helvetica"/>
                <w:sz w:val="15"/>
                <w:szCs w:val="15"/>
              </w:rPr>
              <w:t>uart</w:t>
            </w:r>
            <w:r w:rsidRPr="009C4146">
              <w:rPr>
                <w:rFonts w:cs="Helvetica"/>
                <w:sz w:val="15"/>
                <w:szCs w:val="15"/>
              </w:rPr>
              <w:t>_</w:t>
            </w:r>
            <w:proofErr w:type="gramStart"/>
            <w:r w:rsidR="00A17A16">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A17A16">
              <w:rPr>
                <w:rFonts w:cs="Helvetica"/>
                <w:sz w:val="15"/>
                <w:szCs w:val="15"/>
              </w:rPr>
              <w:t>transmit</w:t>
            </w:r>
            <w:r w:rsidRPr="009C4146">
              <w:rPr>
                <w:rFonts w:cs="Helvetica"/>
                <w:sz w:val="15"/>
                <w:szCs w:val="15"/>
              </w:rPr>
              <w:t xml:space="preserve"> command to the </w:t>
            </w:r>
            <w:r w:rsidR="00A17A16">
              <w:rPr>
                <w:rFonts w:cs="Helvetica"/>
                <w:sz w:val="15"/>
                <w:szCs w:val="15"/>
              </w:rPr>
              <w:t>UART TX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t>
            </w:r>
          </w:p>
          <w:p w14:paraId="6C0507F7" w14:textId="1BF5D357" w:rsidR="00BF7459" w:rsidRDefault="00BF7459" w:rsidP="007907CF">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command has two variants using either just data for a basic single transaction, or </w:t>
            </w:r>
            <w:proofErr w:type="spellStart"/>
            <w:r>
              <w:rPr>
                <w:rFonts w:cs="Helvetica"/>
                <w:sz w:val="15"/>
                <w:szCs w:val="15"/>
              </w:rPr>
              <w:t>num_words</w:t>
            </w:r>
            <w:proofErr w:type="spellEnd"/>
            <w:r>
              <w:rPr>
                <w:rFonts w:cs="Helvetica"/>
                <w:sz w:val="15"/>
                <w:szCs w:val="15"/>
              </w:rPr>
              <w:t xml:space="preserve"> + randomisation for a more advanced version.</w:t>
            </w:r>
          </w:p>
          <w:p w14:paraId="0307450E" w14:textId="53EF4A61" w:rsidR="00356047" w:rsidRDefault="007907CF" w:rsidP="007907CF">
            <w:pPr>
              <w:tabs>
                <w:tab w:val="left" w:pos="4820"/>
              </w:tabs>
              <w:spacing w:line="276" w:lineRule="auto"/>
              <w:rPr>
                <w:rFonts w:cs="Helvetica"/>
                <w:sz w:val="15"/>
                <w:szCs w:val="15"/>
              </w:rPr>
            </w:pPr>
            <w:r w:rsidRPr="009C4146">
              <w:rPr>
                <w:rFonts w:cs="Helvetica"/>
                <w:sz w:val="15"/>
                <w:szCs w:val="15"/>
              </w:rPr>
              <w:t xml:space="preserve">When the </w:t>
            </w:r>
            <w:r w:rsidR="00BF7459">
              <w:rPr>
                <w:rFonts w:cs="Helvetica"/>
                <w:sz w:val="15"/>
                <w:szCs w:val="15"/>
              </w:rPr>
              <w:t xml:space="preserve">basic </w:t>
            </w:r>
            <w:r w:rsidR="00750FF7">
              <w:rPr>
                <w:rFonts w:cs="Helvetica"/>
                <w:sz w:val="15"/>
                <w:szCs w:val="15"/>
              </w:rPr>
              <w:t>transmit</w:t>
            </w:r>
            <w:r w:rsidRPr="009C4146">
              <w:rPr>
                <w:rFonts w:cs="Helvetica"/>
                <w:sz w:val="15"/>
                <w:szCs w:val="15"/>
              </w:rPr>
              <w:t xml:space="preserve"> command is scheduled to run, the executor calls the </w:t>
            </w:r>
            <w:r w:rsidR="00A17A16">
              <w:rPr>
                <w:rFonts w:cs="Helvetica"/>
                <w:sz w:val="15"/>
                <w:szCs w:val="15"/>
              </w:rPr>
              <w:t>UART</w:t>
            </w:r>
            <w:r w:rsidRPr="009C4146">
              <w:rPr>
                <w:rFonts w:cs="Helvetica"/>
                <w:sz w:val="15"/>
                <w:szCs w:val="15"/>
              </w:rPr>
              <w:t xml:space="preserve"> BFM </w:t>
            </w:r>
            <w:proofErr w:type="spellStart"/>
            <w:r w:rsidR="00A17A16">
              <w:rPr>
                <w:rFonts w:cs="Helvetica"/>
                <w:sz w:val="15"/>
                <w:szCs w:val="15"/>
              </w:rPr>
              <w:t>uart_</w:t>
            </w:r>
            <w:proofErr w:type="gramStart"/>
            <w:r w:rsidR="00A17A16">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procedure, described in the </w:t>
            </w:r>
            <w:r w:rsidR="00A17A16">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A17A16">
              <w:rPr>
                <w:rFonts w:cs="Helvetica"/>
                <w:sz w:val="15"/>
                <w:szCs w:val="15"/>
              </w:rPr>
              <w:t xml:space="preserve">The </w:t>
            </w:r>
            <w:proofErr w:type="spellStart"/>
            <w:r w:rsidR="00A17A16">
              <w:rPr>
                <w:rFonts w:cs="Helvetica"/>
                <w:sz w:val="15"/>
                <w:szCs w:val="15"/>
              </w:rPr>
              <w:t>uart_</w:t>
            </w:r>
            <w:proofErr w:type="gramStart"/>
            <w:r w:rsidR="00A17A16">
              <w:rPr>
                <w:rFonts w:cs="Helvetica"/>
                <w:sz w:val="15"/>
                <w:szCs w:val="15"/>
              </w:rPr>
              <w:t>transmit</w:t>
            </w:r>
            <w:proofErr w:type="spellEnd"/>
            <w:r w:rsidR="00A17A16">
              <w:rPr>
                <w:rFonts w:cs="Helvetica"/>
                <w:sz w:val="15"/>
                <w:szCs w:val="15"/>
              </w:rPr>
              <w:t>(</w:t>
            </w:r>
            <w:proofErr w:type="gramEnd"/>
            <w:r w:rsidR="00A17A16">
              <w:rPr>
                <w:rFonts w:cs="Helvetica"/>
                <w:sz w:val="15"/>
                <w:szCs w:val="15"/>
              </w:rPr>
              <w:t>) procedure can only be called using the UART TX channel, i.e. setting ‘channel’ to ‘TX’.</w:t>
            </w:r>
          </w:p>
          <w:p w14:paraId="1E054BE6" w14:textId="733EF09B" w:rsidR="00BF7459" w:rsidRDefault="00BF7459" w:rsidP="007907CF">
            <w:pPr>
              <w:tabs>
                <w:tab w:val="left" w:pos="4820"/>
              </w:tabs>
              <w:spacing w:line="276" w:lineRule="auto"/>
              <w:rPr>
                <w:rFonts w:cs="Helvetica"/>
                <w:sz w:val="15"/>
                <w:szCs w:val="15"/>
              </w:rPr>
            </w:pPr>
            <w:r>
              <w:rPr>
                <w:rFonts w:cs="Helvetica"/>
                <w:sz w:val="15"/>
                <w:szCs w:val="15"/>
              </w:rPr>
              <w:t xml:space="preserve">When the more advanced randomisation command is applied the basic BFM </w:t>
            </w:r>
            <w:proofErr w:type="spellStart"/>
            <w:r>
              <w:rPr>
                <w:rFonts w:cs="Helvetica"/>
                <w:sz w:val="15"/>
                <w:szCs w:val="15"/>
              </w:rPr>
              <w:t>uart_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xml:space="preserve">) transaction is executed </w:t>
            </w:r>
            <w:proofErr w:type="spellStart"/>
            <w:r>
              <w:rPr>
                <w:rFonts w:cs="Helvetica"/>
                <w:sz w:val="15"/>
                <w:szCs w:val="15"/>
              </w:rPr>
              <w:t>num_words</w:t>
            </w:r>
            <w:proofErr w:type="spellEnd"/>
            <w:r>
              <w:rPr>
                <w:rFonts w:cs="Helvetica"/>
                <w:sz w:val="15"/>
                <w:szCs w:val="15"/>
              </w:rPr>
              <w:t xml:space="preserve"> times with new random data each time – according to the given randomisation profile. </w:t>
            </w:r>
            <w:r>
              <w:rPr>
                <w:rFonts w:cs="Helvetica"/>
                <w:sz w:val="15"/>
                <w:szCs w:val="15"/>
              </w:rPr>
              <w:br/>
              <w:t>Current defined randomisation profiles are: RANDOM: Standard uniform random.</w:t>
            </w:r>
            <w:r w:rsidR="001B4CE3">
              <w:rPr>
                <w:rFonts w:cs="Helvetica"/>
                <w:sz w:val="15"/>
                <w:szCs w:val="15"/>
              </w:rPr>
              <w:t xml:space="preserve">   This is provided as an example.</w:t>
            </w:r>
          </w:p>
          <w:p w14:paraId="56D8A95F" w14:textId="0214BDE9" w:rsidR="00DE1404" w:rsidRPr="009C4146" w:rsidRDefault="00DE1404" w:rsidP="007907CF">
            <w:pPr>
              <w:tabs>
                <w:tab w:val="left" w:pos="4820"/>
              </w:tabs>
              <w:spacing w:line="276" w:lineRule="auto"/>
              <w:rPr>
                <w:rFonts w:cs="Helvetica"/>
                <w:sz w:val="15"/>
                <w:szCs w:val="15"/>
              </w:rPr>
            </w:pPr>
            <w:r>
              <w:rPr>
                <w:rFonts w:cs="Helvetica"/>
                <w:sz w:val="15"/>
                <w:szCs w:val="15"/>
              </w:rPr>
              <w:t xml:space="preserve">Errors may be injected – depending on the </w:t>
            </w:r>
            <w:proofErr w:type="spellStart"/>
            <w:r w:rsidRPr="00DE1404">
              <w:rPr>
                <w:rFonts w:cs="Helvetica"/>
                <w:sz w:val="15"/>
                <w:szCs w:val="15"/>
              </w:rPr>
              <w:t>error_injection_config</w:t>
            </w:r>
            <w:proofErr w:type="spellEnd"/>
            <w:r>
              <w:rPr>
                <w:rFonts w:cs="Helvetica"/>
                <w:sz w:val="15"/>
                <w:szCs w:val="15"/>
              </w:rPr>
              <w:t xml:space="preserve"> sub-record within the </w:t>
            </w:r>
            <w:proofErr w:type="spellStart"/>
            <w:r>
              <w:rPr>
                <w:rFonts w:cs="Helvetica"/>
                <w:sz w:val="15"/>
                <w:szCs w:val="15"/>
              </w:rPr>
              <w:t>vvc_config</w:t>
            </w:r>
            <w:proofErr w:type="spellEnd"/>
          </w:p>
          <w:p w14:paraId="5945E7F2" w14:textId="77777777" w:rsidR="00356047" w:rsidRPr="00C8492B" w:rsidRDefault="00356047" w:rsidP="00214C47">
            <w:pPr>
              <w:tabs>
                <w:tab w:val="left" w:pos="4820"/>
              </w:tabs>
              <w:spacing w:line="276" w:lineRule="auto"/>
              <w:rPr>
                <w:rFonts w:cs="Helvetica"/>
                <w:sz w:val="12"/>
                <w:szCs w:val="12"/>
              </w:rPr>
            </w:pPr>
          </w:p>
          <w:p w14:paraId="54941093" w14:textId="48A72B10"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7BB3687A" w14:textId="77777777" w:rsidR="00C8492B" w:rsidRDefault="00B93AB8"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7A16" w:rsidRPr="00B93AB8">
              <w:rPr>
                <w:rFonts w:ascii="Courier New" w:hAnsi="Courier New" w:cs="Courier New"/>
                <w:sz w:val="15"/>
                <w:szCs w:val="15"/>
              </w:rPr>
              <w:t>uart_</w:t>
            </w:r>
            <w:proofErr w:type="gramStart"/>
            <w:r w:rsidR="00A17A16" w:rsidRPr="00B93AB8">
              <w:rPr>
                <w:rFonts w:ascii="Courier New" w:hAnsi="Courier New" w:cs="Courier New"/>
                <w:sz w:val="15"/>
                <w:szCs w:val="15"/>
              </w:rPr>
              <w:t>transmit</w:t>
            </w:r>
            <w:proofErr w:type="spellEnd"/>
            <w:r w:rsidR="00356047" w:rsidRPr="00B93AB8">
              <w:rPr>
                <w:rFonts w:ascii="Courier New" w:hAnsi="Courier New" w:cs="Courier New"/>
                <w:sz w:val="15"/>
                <w:szCs w:val="15"/>
              </w:rPr>
              <w:t>(</w:t>
            </w:r>
            <w:proofErr w:type="gramEnd"/>
            <w:r w:rsidR="00A17A16"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A17A16" w:rsidRPr="00B93AB8">
              <w:rPr>
                <w:rFonts w:ascii="Courier New" w:hAnsi="Courier New" w:cs="Courier New"/>
                <w:sz w:val="15"/>
                <w:szCs w:val="15"/>
              </w:rPr>
              <w:t>TX, x”0D</w:t>
            </w:r>
            <w:r w:rsidR="00356047" w:rsidRPr="00B93AB8">
              <w:rPr>
                <w:rFonts w:ascii="Courier New" w:hAnsi="Courier New" w:cs="Courier New"/>
                <w:sz w:val="15"/>
                <w:szCs w:val="15"/>
              </w:rPr>
              <w:t>”, “</w:t>
            </w:r>
            <w:r w:rsidR="006C3E42" w:rsidRPr="00B93AB8">
              <w:rPr>
                <w:rFonts w:ascii="Courier New" w:hAnsi="Courier New" w:cs="Courier New"/>
                <w:sz w:val="15"/>
                <w:szCs w:val="15"/>
              </w:rPr>
              <w:t>Transmitting</w:t>
            </w:r>
            <w:r w:rsidR="00356047" w:rsidRPr="00B93AB8">
              <w:rPr>
                <w:rFonts w:ascii="Courier New" w:hAnsi="Courier New" w:cs="Courier New"/>
                <w:sz w:val="15"/>
                <w:szCs w:val="15"/>
              </w:rPr>
              <w:t xml:space="preserve"> </w:t>
            </w:r>
            <w:r w:rsidR="00A17A16" w:rsidRPr="00B93AB8">
              <w:rPr>
                <w:rFonts w:ascii="Courier New" w:hAnsi="Courier New" w:cs="Courier New"/>
                <w:sz w:val="15"/>
                <w:szCs w:val="15"/>
              </w:rPr>
              <w:t>carriage return</w:t>
            </w:r>
            <w:r w:rsidR="00356047" w:rsidRPr="00B93AB8">
              <w:rPr>
                <w:rFonts w:ascii="Courier New" w:hAnsi="Courier New" w:cs="Courier New"/>
                <w:sz w:val="15"/>
                <w:szCs w:val="15"/>
              </w:rPr>
              <w:t xml:space="preserve"> to Peripheral 1”</w:t>
            </w:r>
            <w:r w:rsidR="000D0AE1">
              <w:rPr>
                <w:rFonts w:ascii="Courier New" w:hAnsi="Courier New" w:cs="Courier New"/>
                <w:sz w:val="15"/>
                <w:szCs w:val="15"/>
              </w:rPr>
              <w:t>, C_SCOPE</w:t>
            </w:r>
            <w:r w:rsidR="00A17A16" w:rsidRPr="00B93AB8">
              <w:rPr>
                <w:rFonts w:ascii="Courier New" w:hAnsi="Courier New" w:cs="Courier New"/>
                <w:sz w:val="15"/>
                <w:szCs w:val="15"/>
              </w:rPr>
              <w:t>);</w:t>
            </w:r>
          </w:p>
          <w:p w14:paraId="4F4CBF7A" w14:textId="132526E4" w:rsidR="00587A36" w:rsidRPr="00C8492B" w:rsidRDefault="00587A36" w:rsidP="00C8492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87A36">
              <w:rPr>
                <w:rFonts w:ascii="Courier New" w:hAnsi="Courier New" w:cs="Courier New"/>
                <w:sz w:val="15"/>
                <w:szCs w:val="15"/>
              </w:rPr>
              <w:t>uart_</w:t>
            </w:r>
            <w:proofErr w:type="gramStart"/>
            <w:r w:rsidRPr="00587A36">
              <w:rPr>
                <w:rFonts w:ascii="Courier New" w:hAnsi="Courier New" w:cs="Courier New"/>
                <w:sz w:val="15"/>
                <w:szCs w:val="15"/>
              </w:rPr>
              <w:t>transmit</w:t>
            </w:r>
            <w:proofErr w:type="spellEnd"/>
            <w:r w:rsidRPr="00587A36">
              <w:rPr>
                <w:rFonts w:ascii="Courier New" w:hAnsi="Courier New" w:cs="Courier New"/>
                <w:sz w:val="15"/>
                <w:szCs w:val="15"/>
              </w:rPr>
              <w:t>(</w:t>
            </w:r>
            <w:proofErr w:type="gramEnd"/>
            <w:r w:rsidRPr="00587A36">
              <w:rPr>
                <w:rFonts w:ascii="Courier New" w:hAnsi="Courier New" w:cs="Courier New"/>
                <w:sz w:val="15"/>
                <w:szCs w:val="15"/>
              </w:rPr>
              <w:t>UART_VVCT, 1, TX, 5, RANDOM, “Sending 5 random bytes”);</w:t>
            </w:r>
          </w:p>
        </w:tc>
      </w:tr>
      <w:tr w:rsidR="00356047" w:rsidRPr="00A96D85" w14:paraId="6F8DD72B" w14:textId="77777777" w:rsidTr="00FE2FB7">
        <w:trPr>
          <w:cantSplit/>
        </w:trPr>
        <w:tc>
          <w:tcPr>
            <w:tcW w:w="2830" w:type="dxa"/>
            <w:tcBorders>
              <w:left w:val="nil"/>
              <w:right w:val="nil"/>
            </w:tcBorders>
            <w:shd w:val="clear" w:color="auto" w:fill="auto"/>
          </w:tcPr>
          <w:p w14:paraId="5641E66F" w14:textId="071B3574" w:rsidR="00356047" w:rsidRPr="00662DF1" w:rsidRDefault="006C3E42" w:rsidP="006C3E42">
            <w:pPr>
              <w:tabs>
                <w:tab w:val="left" w:pos="4820"/>
              </w:tabs>
              <w:spacing w:line="276" w:lineRule="auto"/>
              <w:rPr>
                <w:rFonts w:cs="Helvetica"/>
                <w:b/>
                <w:szCs w:val="14"/>
              </w:rPr>
            </w:pPr>
            <w:proofErr w:type="spellStart"/>
            <w:r>
              <w:rPr>
                <w:rFonts w:cs="Helvetica"/>
                <w:b/>
                <w:szCs w:val="14"/>
              </w:rPr>
              <w:lastRenderedPageBreak/>
              <w:t>uart</w:t>
            </w:r>
            <w:r w:rsidR="00356047" w:rsidRPr="00662DF1">
              <w:rPr>
                <w:rFonts w:cs="Helvetica"/>
                <w:b/>
                <w:szCs w:val="14"/>
              </w:rPr>
              <w:t>_</w:t>
            </w:r>
            <w:proofErr w:type="gramStart"/>
            <w:r>
              <w:rPr>
                <w:rFonts w:cs="Helvetica"/>
                <w:b/>
                <w:szCs w:val="14"/>
              </w:rPr>
              <w:t>receive</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C8492B" w:rsidRDefault="00984625" w:rsidP="00510784">
            <w:pPr>
              <w:tabs>
                <w:tab w:val="left" w:pos="4820"/>
              </w:tabs>
              <w:rPr>
                <w:rFonts w:cs="Helvetica"/>
                <w:sz w:val="12"/>
                <w:szCs w:val="12"/>
              </w:rPr>
            </w:pPr>
          </w:p>
          <w:p w14:paraId="6A6C362A" w14:textId="4667BFB8"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receive</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channel,</w:t>
            </w:r>
            <w:r w:rsidR="001B69D3">
              <w:rPr>
                <w:rFonts w:cs="Helvetica"/>
                <w:b/>
                <w:sz w:val="15"/>
                <w:szCs w:val="15"/>
              </w:rPr>
              <w:t xml:space="preserve"> </w:t>
            </w:r>
            <w:r w:rsidR="005C5274">
              <w:rPr>
                <w:rFonts w:cs="Helvetica"/>
                <w:b/>
                <w:sz w:val="15"/>
                <w:szCs w:val="15"/>
              </w:rPr>
              <w:t xml:space="preserve">[Coverage,] </w:t>
            </w:r>
            <w:r w:rsidR="001B69D3">
              <w:rPr>
                <w:rFonts w:cs="Helvetica"/>
                <w:b/>
                <w:sz w:val="15"/>
                <w:szCs w:val="15"/>
              </w:rPr>
              <w:t>[TO_SB,]</w:t>
            </w:r>
            <w:r w:rsidRPr="009C4146">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 [</w:t>
            </w:r>
            <w:proofErr w:type="spellStart"/>
            <w:r>
              <w:rPr>
                <w:rFonts w:cs="Helvetica"/>
                <w:b/>
                <w:sz w:val="15"/>
                <w:szCs w:val="15"/>
              </w:rPr>
              <w:t>alert_level</w:t>
            </w:r>
            <w:proofErr w:type="spellEnd"/>
            <w:r w:rsidR="000D0AE1">
              <w:rPr>
                <w:rFonts w:cs="Helvetica"/>
                <w:b/>
                <w:sz w:val="15"/>
                <w:szCs w:val="15"/>
              </w:rPr>
              <w:t>, [scope]</w:t>
            </w:r>
            <w:r w:rsidRPr="009C4146">
              <w:rPr>
                <w:rFonts w:cs="Helvetica"/>
                <w:b/>
                <w:sz w:val="15"/>
                <w:szCs w:val="15"/>
              </w:rPr>
              <w:t>])</w:t>
            </w:r>
          </w:p>
          <w:p w14:paraId="16390FF3" w14:textId="77777777" w:rsidR="00B93AB8" w:rsidRPr="00C8492B" w:rsidRDefault="00B93AB8" w:rsidP="00225726">
            <w:pPr>
              <w:tabs>
                <w:tab w:val="left" w:pos="4820"/>
              </w:tabs>
              <w:spacing w:line="276" w:lineRule="auto"/>
              <w:rPr>
                <w:rFonts w:cs="Helvetica"/>
                <w:sz w:val="12"/>
                <w:szCs w:val="12"/>
              </w:rPr>
            </w:pPr>
          </w:p>
          <w:p w14:paraId="39320598" w14:textId="6310CA9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sidR="006C3E42">
              <w:rPr>
                <w:rFonts w:cs="Helvetica"/>
                <w:sz w:val="15"/>
                <w:szCs w:val="15"/>
              </w:rPr>
              <w:t>receive</w:t>
            </w:r>
            <w:r w:rsidRPr="009C4146">
              <w:rPr>
                <w:rFonts w:cs="Helvetica"/>
                <w:sz w:val="15"/>
                <w:szCs w:val="15"/>
              </w:rPr>
              <w:t xml:space="preserve"> command to the </w:t>
            </w:r>
            <w:r w:rsidR="006C3E42">
              <w:rPr>
                <w:rFonts w:cs="Helvetica"/>
                <w:sz w:val="15"/>
                <w:szCs w:val="15"/>
              </w:rPr>
              <w:t>UART RX</w:t>
            </w:r>
            <w:r w:rsidRPr="009C4146">
              <w:rPr>
                <w:rFonts w:cs="Helvetica"/>
                <w:sz w:val="15"/>
                <w:szCs w:val="15"/>
              </w:rPr>
              <w:t xml:space="preserve"> 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C3E42">
              <w:rPr>
                <w:rFonts w:cs="Helvetica"/>
                <w:sz w:val="15"/>
                <w:szCs w:val="15"/>
              </w:rPr>
              <w:t>receive</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6642ED7C"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750FF7">
              <w:rPr>
                <w:rFonts w:cs="Helvetica"/>
                <w:sz w:val="15"/>
                <w:szCs w:val="15"/>
              </w:rPr>
              <w:t>received</w:t>
            </w:r>
            <w:r w:rsidRPr="009C4146">
              <w:rPr>
                <w:rFonts w:cs="Helvetica"/>
                <w:sz w:val="15"/>
                <w:szCs w:val="15"/>
              </w:rPr>
              <w:t xml:space="preserve"> </w:t>
            </w:r>
            <w:r w:rsidR="00750FF7">
              <w:rPr>
                <w:rFonts w:cs="Helvetica"/>
                <w:sz w:val="15"/>
                <w:szCs w:val="15"/>
              </w:rPr>
              <w:t>data</w:t>
            </w:r>
            <w:r w:rsidR="00CF78CC">
              <w:rPr>
                <w:rFonts w:cs="Helvetica"/>
                <w:sz w:val="15"/>
                <w:szCs w:val="15"/>
              </w:rPr>
              <w:t xml:space="preserve"> from DUT</w:t>
            </w:r>
            <w:r w:rsidRPr="009C4146">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w:t>
            </w:r>
            <w:r w:rsidR="00750FF7">
              <w:rPr>
                <w:rFonts w:cs="Helvetica"/>
                <w:sz w:val="15"/>
                <w:szCs w:val="15"/>
              </w:rPr>
              <w:t>received</w:t>
            </w:r>
            <w:r w:rsidR="00225726" w:rsidRPr="009C4146">
              <w:rPr>
                <w:rFonts w:cs="Helvetica"/>
                <w:sz w:val="15"/>
                <w:szCs w:val="15"/>
              </w:rPr>
              <w:t xml:space="preserve"> data </w:t>
            </w:r>
            <w:r w:rsidRPr="009C4146">
              <w:rPr>
                <w:rFonts w:cs="Helvetica"/>
                <w:sz w:val="15"/>
                <w:szCs w:val="15"/>
              </w:rPr>
              <w:t>will be stored in the VVC for a potential future fetch</w:t>
            </w:r>
            <w:r w:rsidR="00A4685E">
              <w:rPr>
                <w:rFonts w:cs="Helvetica"/>
                <w:sz w:val="15"/>
                <w:szCs w:val="15"/>
              </w:rPr>
              <w:t xml:space="preserve"> (see example with </w:t>
            </w:r>
            <w:proofErr w:type="spellStart"/>
            <w:r w:rsidR="00A4685E" w:rsidRPr="00A4685E">
              <w:rPr>
                <w:rFonts w:cs="Helvetica"/>
                <w:i/>
                <w:sz w:val="15"/>
                <w:szCs w:val="15"/>
              </w:rPr>
              <w:t>fetch_result</w:t>
            </w:r>
            <w:proofErr w:type="spellEnd"/>
            <w:r w:rsidR="00A4685E">
              <w:rPr>
                <w:rFonts w:cs="Helvetica"/>
                <w:sz w:val="15"/>
                <w:szCs w:val="15"/>
              </w:rPr>
              <w:t xml:space="preserve"> below)</w:t>
            </w:r>
            <w:r w:rsidR="00225726" w:rsidRPr="009C4146">
              <w:rPr>
                <w:rFonts w:cs="Helvetica"/>
                <w:sz w:val="15"/>
                <w:szCs w:val="15"/>
              </w:rPr>
              <w:t xml:space="preserve">. </w:t>
            </w:r>
            <w:r w:rsidR="006C3E42">
              <w:rPr>
                <w:rFonts w:cs="Helvetica"/>
                <w:sz w:val="15"/>
                <w:szCs w:val="15"/>
              </w:rPr>
              <w:t xml:space="preserve">The </w:t>
            </w:r>
            <w:proofErr w:type="spellStart"/>
            <w:r w:rsidR="006C3E42">
              <w:rPr>
                <w:rFonts w:cs="Helvetica"/>
                <w:sz w:val="15"/>
                <w:szCs w:val="15"/>
              </w:rPr>
              <w:t>uart_</w:t>
            </w:r>
            <w:proofErr w:type="gramStart"/>
            <w:r w:rsidR="006C3E42">
              <w:rPr>
                <w:rFonts w:cs="Helvetica"/>
                <w:sz w:val="15"/>
                <w:szCs w:val="15"/>
              </w:rPr>
              <w:t>receive</w:t>
            </w:r>
            <w:proofErr w:type="spellEnd"/>
            <w:r w:rsidR="006C3E42">
              <w:rPr>
                <w:rFonts w:cs="Helvetica"/>
                <w:sz w:val="15"/>
                <w:szCs w:val="15"/>
              </w:rPr>
              <w:t>(</w:t>
            </w:r>
            <w:proofErr w:type="gramEnd"/>
            <w:r w:rsidR="006C3E42">
              <w:rPr>
                <w:rFonts w:cs="Helvetica"/>
                <w:sz w:val="15"/>
                <w:szCs w:val="15"/>
              </w:rPr>
              <w:t>) procedure can only be called using the UART RX channel, i.e. setting ‘channel’ to ‘RX’.</w:t>
            </w:r>
          </w:p>
          <w:p w14:paraId="309DA243" w14:textId="2A66B39E" w:rsidR="007578ED" w:rsidRDefault="007578ED" w:rsidP="00225726">
            <w:pPr>
              <w:tabs>
                <w:tab w:val="left" w:pos="4820"/>
              </w:tabs>
              <w:spacing w:line="276" w:lineRule="auto"/>
              <w:rPr>
                <w:rFonts w:cs="Helvetica"/>
                <w:sz w:val="15"/>
                <w:szCs w:val="15"/>
              </w:rPr>
            </w:pPr>
          </w:p>
          <w:p w14:paraId="41056E9E" w14:textId="1532E1D1" w:rsidR="007578ED" w:rsidRDefault="007578ED" w:rsidP="00225726">
            <w:pPr>
              <w:tabs>
                <w:tab w:val="left" w:pos="4820"/>
              </w:tabs>
              <w:spacing w:line="276" w:lineRule="auto"/>
              <w:rPr>
                <w:rFonts w:cs="Helvetica"/>
                <w:sz w:val="15"/>
                <w:szCs w:val="15"/>
              </w:rPr>
            </w:pPr>
            <w:r>
              <w:rPr>
                <w:rFonts w:cs="Helvetica"/>
                <w:sz w:val="15"/>
                <w:szCs w:val="15"/>
              </w:rPr>
              <w:t>If the option TO_SB is applied the received data will be sent to the UART_VVC dedicated scoreboard where it will be checked against the expected value (provided by the testbench)</w:t>
            </w:r>
          </w:p>
          <w:p w14:paraId="5C0DDEF3" w14:textId="1B2EE9D2" w:rsidR="005C5274" w:rsidRDefault="005C5274" w:rsidP="00225726">
            <w:pPr>
              <w:tabs>
                <w:tab w:val="left" w:pos="4820"/>
              </w:tabs>
              <w:spacing w:line="276" w:lineRule="auto"/>
              <w:rPr>
                <w:rFonts w:cs="Helvetica"/>
                <w:sz w:val="15"/>
                <w:szCs w:val="15"/>
              </w:rPr>
            </w:pPr>
          </w:p>
          <w:p w14:paraId="0975FD03" w14:textId="79F2A2E9" w:rsidR="005C5274" w:rsidRDefault="005C5274" w:rsidP="005C5274">
            <w:pPr>
              <w:tabs>
                <w:tab w:val="left" w:pos="4820"/>
              </w:tabs>
              <w:spacing w:line="276" w:lineRule="auto"/>
              <w:rPr>
                <w:rFonts w:cs="Helvetica"/>
                <w:sz w:val="15"/>
                <w:szCs w:val="15"/>
              </w:rPr>
            </w:pPr>
            <w:r>
              <w:rPr>
                <w:rFonts w:cs="Helvetica"/>
                <w:sz w:val="15"/>
                <w:szCs w:val="15"/>
              </w:rPr>
              <w:t xml:space="preserve">If the Coverage option is applied the basic BFM </w:t>
            </w:r>
            <w:proofErr w:type="spellStart"/>
            <w:r>
              <w:rPr>
                <w:rFonts w:cs="Helvetica"/>
                <w:sz w:val="15"/>
                <w:szCs w:val="15"/>
              </w:rPr>
              <w:t>uart_uart_</w:t>
            </w:r>
            <w:proofErr w:type="gramStart"/>
            <w:r>
              <w:rPr>
                <w:rFonts w:cs="Helvetica"/>
                <w:sz w:val="15"/>
                <w:szCs w:val="15"/>
              </w:rPr>
              <w:t>receive</w:t>
            </w:r>
            <w:proofErr w:type="spellEnd"/>
            <w:r>
              <w:rPr>
                <w:rFonts w:cs="Helvetica"/>
                <w:sz w:val="15"/>
                <w:szCs w:val="15"/>
              </w:rPr>
              <w:t>(</w:t>
            </w:r>
            <w:proofErr w:type="gramEnd"/>
            <w:r>
              <w:rPr>
                <w:rFonts w:cs="Helvetica"/>
                <w:sz w:val="15"/>
                <w:szCs w:val="15"/>
              </w:rPr>
              <w:t>) is executed continuously</w:t>
            </w:r>
            <w:r w:rsidR="001B4CE3">
              <w:rPr>
                <w:rFonts w:cs="Helvetica"/>
                <w:sz w:val="15"/>
                <w:szCs w:val="15"/>
              </w:rPr>
              <w:t xml:space="preserve"> until the predefined coverage requirement is met.</w:t>
            </w:r>
            <w:r>
              <w:rPr>
                <w:rFonts w:cs="Helvetica"/>
                <w:sz w:val="15"/>
                <w:szCs w:val="15"/>
              </w:rPr>
              <w:t xml:space="preserve">. </w:t>
            </w:r>
            <w:r>
              <w:rPr>
                <w:rFonts w:cs="Helvetica"/>
                <w:sz w:val="15"/>
                <w:szCs w:val="15"/>
              </w:rPr>
              <w:br/>
              <w:t xml:space="preserve">Current defined </w:t>
            </w:r>
            <w:r w:rsidR="001B4CE3">
              <w:rPr>
                <w:rFonts w:cs="Helvetica"/>
                <w:sz w:val="15"/>
                <w:szCs w:val="15"/>
              </w:rPr>
              <w:t xml:space="preserve">Coverage </w:t>
            </w:r>
            <w:r>
              <w:rPr>
                <w:rFonts w:cs="Helvetica"/>
                <w:sz w:val="15"/>
                <w:szCs w:val="15"/>
              </w:rPr>
              <w:t xml:space="preserve">profiles are: </w:t>
            </w:r>
            <w:r w:rsidR="001B4CE3">
              <w:rPr>
                <w:rFonts w:cs="Helvetica"/>
                <w:sz w:val="15"/>
                <w:szCs w:val="15"/>
              </w:rPr>
              <w:t>COVERAGE_FULL</w:t>
            </w:r>
            <w:r>
              <w:rPr>
                <w:rFonts w:cs="Helvetica"/>
                <w:sz w:val="15"/>
                <w:szCs w:val="15"/>
              </w:rPr>
              <w:t xml:space="preserve">: </w:t>
            </w:r>
            <w:r w:rsidR="001B4CE3">
              <w:rPr>
                <w:rFonts w:cs="Helvetica"/>
                <w:sz w:val="15"/>
                <w:szCs w:val="15"/>
              </w:rPr>
              <w:t>All possible patterns (of 0 and 1) are covered at least once. This is provided as an example.</w:t>
            </w:r>
          </w:p>
          <w:p w14:paraId="71CCD316" w14:textId="77777777" w:rsidR="005C5274" w:rsidRPr="009C4146" w:rsidRDefault="005C5274" w:rsidP="00225726">
            <w:pPr>
              <w:tabs>
                <w:tab w:val="left" w:pos="4820"/>
              </w:tabs>
              <w:spacing w:line="276" w:lineRule="auto"/>
              <w:rPr>
                <w:rFonts w:cs="Helvetica"/>
                <w:sz w:val="15"/>
                <w:szCs w:val="15"/>
              </w:rPr>
            </w:pPr>
          </w:p>
          <w:p w14:paraId="7DEFADFA" w14:textId="17A10E77" w:rsidR="006C3E42" w:rsidRDefault="00B93AB8"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13FB30F" w14:textId="77777777" w:rsidR="007578ED" w:rsidRDefault="007578ED" w:rsidP="007578E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“Receiving from Peripheral 1”, ERROR</w:t>
            </w:r>
            <w:r>
              <w:rPr>
                <w:rFonts w:ascii="Courier New" w:hAnsi="Courier New" w:cs="Courier New"/>
                <w:sz w:val="15"/>
                <w:szCs w:val="15"/>
              </w:rPr>
              <w:t>, C_SCOPE</w:t>
            </w:r>
            <w:r w:rsidRPr="00B93AB8">
              <w:rPr>
                <w:rFonts w:ascii="Courier New" w:hAnsi="Courier New" w:cs="Courier New"/>
                <w:sz w:val="15"/>
                <w:szCs w:val="15"/>
              </w:rPr>
              <w:t xml:space="preserve">); </w:t>
            </w:r>
          </w:p>
          <w:p w14:paraId="294FAE22" w14:textId="77777777"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w:t>
            </w:r>
            <w:r>
              <w:rPr>
                <w:rFonts w:ascii="Courier New" w:hAnsi="Courier New" w:cs="Courier New"/>
                <w:sz w:val="15"/>
                <w:szCs w:val="15"/>
              </w:rPr>
              <w:t xml:space="preserve">TO_SB, </w:t>
            </w:r>
            <w:r w:rsidRPr="00B93AB8">
              <w:rPr>
                <w:rFonts w:ascii="Courier New" w:hAnsi="Courier New" w:cs="Courier New"/>
                <w:sz w:val="15"/>
                <w:szCs w:val="15"/>
              </w:rPr>
              <w:t xml:space="preserve">“Receiving </w:t>
            </w:r>
            <w:r>
              <w:rPr>
                <w:rFonts w:ascii="Courier New" w:hAnsi="Courier New" w:cs="Courier New"/>
                <w:sz w:val="15"/>
                <w:szCs w:val="15"/>
              </w:rPr>
              <w:t>data and passing on to Scoreboard</w:t>
            </w:r>
            <w:r w:rsidRPr="00B93AB8">
              <w:rPr>
                <w:rFonts w:ascii="Courier New" w:hAnsi="Courier New" w:cs="Courier New"/>
                <w:sz w:val="15"/>
                <w:szCs w:val="15"/>
              </w:rPr>
              <w:t>”, ERROR</w:t>
            </w:r>
            <w:r>
              <w:rPr>
                <w:rFonts w:ascii="Courier New" w:hAnsi="Courier New" w:cs="Courier New"/>
                <w:sz w:val="15"/>
                <w:szCs w:val="15"/>
              </w:rPr>
              <w:t>, C_SCOPE</w:t>
            </w:r>
            <w:r w:rsidRPr="00B93AB8">
              <w:rPr>
                <w:rFonts w:ascii="Courier New" w:hAnsi="Courier New" w:cs="Courier New"/>
                <w:sz w:val="15"/>
                <w:szCs w:val="15"/>
              </w:rPr>
              <w:t xml:space="preserve">); </w:t>
            </w:r>
          </w:p>
          <w:p w14:paraId="70D8081E" w14:textId="6EE503D3"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w:t>
            </w:r>
            <w:r>
              <w:rPr>
                <w:rFonts w:ascii="Courier New" w:hAnsi="Courier New" w:cs="Courier New"/>
                <w:sz w:val="15"/>
                <w:szCs w:val="15"/>
              </w:rPr>
              <w:t xml:space="preserve">COVERAGE_FULL, </w:t>
            </w:r>
            <w:r w:rsidRPr="00B93AB8">
              <w:rPr>
                <w:rFonts w:ascii="Courier New" w:hAnsi="Courier New" w:cs="Courier New"/>
                <w:sz w:val="15"/>
                <w:szCs w:val="15"/>
              </w:rPr>
              <w:t xml:space="preserve">“Receiving </w:t>
            </w:r>
            <w:r>
              <w:rPr>
                <w:rFonts w:ascii="Courier New" w:hAnsi="Courier New" w:cs="Courier New"/>
                <w:sz w:val="15"/>
                <w:szCs w:val="15"/>
              </w:rPr>
              <w:t>data until coverage reached</w:t>
            </w:r>
            <w:r w:rsidRPr="00B93AB8">
              <w:rPr>
                <w:rFonts w:ascii="Courier New" w:hAnsi="Courier New" w:cs="Courier New"/>
                <w:sz w:val="15"/>
                <w:szCs w:val="15"/>
              </w:rPr>
              <w:t>”, ERROR</w:t>
            </w:r>
            <w:r>
              <w:rPr>
                <w:rFonts w:ascii="Courier New" w:hAnsi="Courier New" w:cs="Courier New"/>
                <w:sz w:val="15"/>
                <w:szCs w:val="15"/>
              </w:rPr>
              <w:t>, C_SCOPE</w:t>
            </w:r>
            <w:r w:rsidRPr="00B93AB8">
              <w:rPr>
                <w:rFonts w:ascii="Courier New" w:hAnsi="Courier New" w:cs="Courier New"/>
                <w:sz w:val="15"/>
                <w:szCs w:val="15"/>
              </w:rPr>
              <w:t xml:space="preserve">); </w:t>
            </w:r>
          </w:p>
          <w:p w14:paraId="2ABC68D3" w14:textId="7ECA3ADA" w:rsidR="001B4CE3" w:rsidRDefault="001B4CE3" w:rsidP="001B4CE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93AB8">
              <w:rPr>
                <w:rFonts w:ascii="Courier New" w:hAnsi="Courier New" w:cs="Courier New"/>
                <w:sz w:val="15"/>
                <w:szCs w:val="15"/>
              </w:rPr>
              <w:t>uart_receive</w:t>
            </w:r>
            <w:proofErr w:type="spellEnd"/>
            <w:r w:rsidRPr="00B93AB8">
              <w:rPr>
                <w:rFonts w:ascii="Courier New" w:hAnsi="Courier New" w:cs="Courier New"/>
                <w:sz w:val="15"/>
                <w:szCs w:val="15"/>
              </w:rPr>
              <w:t xml:space="preserve"> (UART_VVCT, 1, RX, </w:t>
            </w:r>
            <w:r>
              <w:rPr>
                <w:rFonts w:ascii="Courier New" w:hAnsi="Courier New" w:cs="Courier New"/>
                <w:sz w:val="15"/>
                <w:szCs w:val="15"/>
              </w:rPr>
              <w:t xml:space="preserve">COVERAGE_FULL, TO_SB, </w:t>
            </w:r>
            <w:r w:rsidRPr="00B93AB8">
              <w:rPr>
                <w:rFonts w:ascii="Courier New" w:hAnsi="Courier New" w:cs="Courier New"/>
                <w:sz w:val="15"/>
                <w:szCs w:val="15"/>
              </w:rPr>
              <w:t xml:space="preserve">“Receiving </w:t>
            </w:r>
            <w:r>
              <w:rPr>
                <w:rFonts w:ascii="Courier New" w:hAnsi="Courier New" w:cs="Courier New"/>
                <w:sz w:val="15"/>
                <w:szCs w:val="15"/>
              </w:rPr>
              <w:t>data until coverage reached. Passing on to SB</w:t>
            </w:r>
            <w:r w:rsidRPr="00B93AB8">
              <w:rPr>
                <w:rFonts w:ascii="Courier New" w:hAnsi="Courier New" w:cs="Courier New"/>
                <w:sz w:val="15"/>
                <w:szCs w:val="15"/>
              </w:rPr>
              <w:t>”, ERROR</w:t>
            </w:r>
            <w:r>
              <w:rPr>
                <w:rFonts w:ascii="Courier New" w:hAnsi="Courier New" w:cs="Courier New"/>
                <w:sz w:val="15"/>
                <w:szCs w:val="15"/>
              </w:rPr>
              <w:t>, C_SCOPE</w:t>
            </w:r>
            <w:r w:rsidRPr="00B93AB8">
              <w:rPr>
                <w:rFonts w:ascii="Courier New" w:hAnsi="Courier New" w:cs="Courier New"/>
                <w:sz w:val="15"/>
                <w:szCs w:val="15"/>
              </w:rPr>
              <w:t xml:space="preserve">); </w:t>
            </w:r>
          </w:p>
          <w:p w14:paraId="7A41E2C8" w14:textId="77777777" w:rsidR="00C8492B" w:rsidRPr="00C8492B" w:rsidRDefault="00C8492B" w:rsidP="00C8492B">
            <w:pPr>
              <w:tabs>
                <w:tab w:val="left" w:pos="4820"/>
              </w:tabs>
              <w:spacing w:line="276" w:lineRule="auto"/>
              <w:rPr>
                <w:rFonts w:ascii="Courier New" w:hAnsi="Courier New" w:cs="Courier New"/>
                <w:sz w:val="15"/>
                <w:szCs w:val="15"/>
              </w:rPr>
            </w:pPr>
          </w:p>
          <w:p w14:paraId="40180F36" w14:textId="77777777" w:rsidR="00C52B0F" w:rsidRPr="0025120B" w:rsidRDefault="00C52B0F" w:rsidP="00C52B0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760C6B32" w14:textId="0CDEF7AD"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BE517C">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2CC607E6" w14:textId="717411E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BE517C">
              <w:rPr>
                <w:rFonts w:ascii="Courier New" w:hAnsi="Courier New" w:cs="Courier New"/>
                <w:sz w:val="15"/>
                <w:szCs w:val="15"/>
              </w:rPr>
              <w:t>bitvis_vip_uart</w:t>
            </w:r>
            <w:r w:rsidR="00C55FFF">
              <w:rPr>
                <w:rFonts w:ascii="Courier New" w:hAnsi="Courier New" w:cs="Courier New"/>
                <w:sz w:val="15"/>
                <w:szCs w:val="15"/>
              </w:rPr>
              <w:t>.vvc_cmd_pkg.</w:t>
            </w:r>
            <w:r w:rsidR="00BE517C">
              <w:rPr>
                <w:rFonts w:ascii="Courier New" w:hAnsi="Courier New" w:cs="Courier New"/>
                <w:sz w:val="15"/>
                <w:szCs w:val="15"/>
              </w:rPr>
              <w:t>t_vvc_result</w:t>
            </w:r>
            <w:proofErr w:type="spellEnd"/>
            <w:r w:rsidR="00BE517C">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429CC22" w14:textId="77777777"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12891C6E" w14:textId="2C66FCA2"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 1, </w:t>
            </w:r>
            <w:r>
              <w:rPr>
                <w:rFonts w:ascii="Courier New" w:hAnsi="Courier New" w:cs="Courier New"/>
                <w:sz w:val="15"/>
                <w:szCs w:val="15"/>
              </w:rPr>
              <w:t>RX, “Receiving</w:t>
            </w:r>
            <w:r w:rsidRPr="00CE0A74">
              <w:rPr>
                <w:rFonts w:ascii="Courier New" w:hAnsi="Courier New" w:cs="Courier New"/>
                <w:sz w:val="15"/>
                <w:szCs w:val="15"/>
              </w:rPr>
              <w:t xml:space="preserve"> from Peripheral 1”); </w:t>
            </w:r>
          </w:p>
          <w:p w14:paraId="311466E7" w14:textId="265CFE8B" w:rsidR="00C52B0F" w:rsidRPr="00CE0A74" w:rsidRDefault="00C52B0F" w:rsidP="00C52B0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7B6CE8">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7B6CE8">
              <w:rPr>
                <w:rFonts w:ascii="Courier New" w:hAnsi="Courier New" w:cs="Courier New"/>
                <w:sz w:val="15"/>
                <w:szCs w:val="15"/>
              </w:rPr>
              <w:t>(UART_VVCT,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76BC7592" w14:textId="5F88DF4C" w:rsidR="00C52B0F" w:rsidRPr="00CE0A74" w:rsidRDefault="00C52B0F" w:rsidP="00C52B0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6871C48A" w14:textId="13632E15" w:rsidR="00C8492B" w:rsidRPr="00C8492B" w:rsidRDefault="00C52B0F" w:rsidP="00C8492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UART_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 xml:space="preserve"> </w:t>
            </w:r>
          </w:p>
        </w:tc>
      </w:tr>
      <w:tr w:rsidR="00356047" w:rsidRPr="00A96D85" w14:paraId="0355C410" w14:textId="77777777" w:rsidTr="00FE2FB7">
        <w:trPr>
          <w:cantSplit/>
        </w:trPr>
        <w:tc>
          <w:tcPr>
            <w:tcW w:w="2830" w:type="dxa"/>
            <w:tcBorders>
              <w:left w:val="nil"/>
              <w:bottom w:val="nil"/>
              <w:right w:val="nil"/>
            </w:tcBorders>
            <w:shd w:val="clear" w:color="auto" w:fill="auto"/>
          </w:tcPr>
          <w:p w14:paraId="2F84822F" w14:textId="376A92F9" w:rsidR="00356047" w:rsidRPr="00662DF1" w:rsidRDefault="006C3E42" w:rsidP="006C3E42">
            <w:pPr>
              <w:tabs>
                <w:tab w:val="left" w:pos="4820"/>
              </w:tabs>
              <w:spacing w:line="276" w:lineRule="auto"/>
              <w:rPr>
                <w:rFonts w:cs="Helvetica"/>
                <w:b/>
                <w:szCs w:val="14"/>
              </w:rPr>
            </w:pPr>
            <w:proofErr w:type="spellStart"/>
            <w:r>
              <w:rPr>
                <w:rFonts w:cs="Helvetica"/>
                <w:b/>
                <w:szCs w:val="14"/>
              </w:rPr>
              <w:t>uart</w:t>
            </w:r>
            <w:r w:rsidR="00356047" w:rsidRPr="00662DF1">
              <w:rPr>
                <w:rFonts w:cs="Helvetica"/>
                <w:b/>
                <w:szCs w:val="14"/>
              </w:rPr>
              <w:t>_</w:t>
            </w:r>
            <w:proofErr w:type="gramStart"/>
            <w:r>
              <w:rPr>
                <w:rFonts w:cs="Helvetica"/>
                <w:b/>
                <w:szCs w:val="14"/>
              </w:rPr>
              <w:t>expect</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C8492B" w:rsidRDefault="00984625" w:rsidP="00510784">
            <w:pPr>
              <w:tabs>
                <w:tab w:val="left" w:pos="4820"/>
              </w:tabs>
              <w:rPr>
                <w:rFonts w:cs="Helvetica"/>
                <w:sz w:val="12"/>
                <w:szCs w:val="12"/>
              </w:rPr>
            </w:pPr>
          </w:p>
          <w:p w14:paraId="61A1B211" w14:textId="58C1BF61" w:rsidR="00B93AB8" w:rsidRPr="009C4146" w:rsidRDefault="00B93AB8" w:rsidP="00B93AB8">
            <w:pPr>
              <w:tabs>
                <w:tab w:val="left" w:pos="4820"/>
              </w:tabs>
              <w:spacing w:line="276" w:lineRule="auto"/>
              <w:rPr>
                <w:rFonts w:cs="Helvetica"/>
                <w:b/>
                <w:sz w:val="15"/>
                <w:szCs w:val="15"/>
              </w:rPr>
            </w:pPr>
            <w:proofErr w:type="spellStart"/>
            <w:r>
              <w:rPr>
                <w:rFonts w:cs="Helvetica"/>
                <w:b/>
                <w:sz w:val="15"/>
                <w:szCs w:val="15"/>
              </w:rPr>
              <w:t>uart</w:t>
            </w:r>
            <w:r w:rsidRPr="009C4146">
              <w:rPr>
                <w:rFonts w:cs="Helvetica"/>
                <w:b/>
                <w:sz w:val="15"/>
                <w:szCs w:val="15"/>
              </w:rPr>
              <w:t>_</w:t>
            </w:r>
            <w:r>
              <w:rPr>
                <w:rFonts w:cs="Helvetica"/>
                <w:b/>
                <w:sz w:val="15"/>
                <w:szCs w:val="15"/>
              </w:rPr>
              <w:t>expect</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8E7216">
              <w:rPr>
                <w:rFonts w:cs="Helvetica"/>
                <w:b/>
                <w:sz w:val="15"/>
                <w:szCs w:val="15"/>
              </w:rPr>
              <w:t>vvc_</w:t>
            </w:r>
            <w:r w:rsidRPr="009C4146">
              <w:rPr>
                <w:rFonts w:cs="Helvetica"/>
                <w:b/>
                <w:sz w:val="15"/>
                <w:szCs w:val="15"/>
              </w:rPr>
              <w:t>instance_</w:t>
            </w:r>
            <w:proofErr w:type="gramStart"/>
            <w:r w:rsidRPr="009C4146">
              <w:rPr>
                <w:rFonts w:cs="Helvetica"/>
                <w:b/>
                <w:sz w:val="15"/>
                <w:szCs w:val="15"/>
              </w:rPr>
              <w:t>idx</w:t>
            </w:r>
            <w:proofErr w:type="spellEnd"/>
            <w:r w:rsidRPr="009C4146">
              <w:rPr>
                <w:rFonts w:cs="Helvetica"/>
                <w:b/>
                <w:sz w:val="15"/>
                <w:szCs w:val="15"/>
              </w:rPr>
              <w:t xml:space="preserve">,  </w:t>
            </w:r>
            <w:r>
              <w:rPr>
                <w:rFonts w:cs="Helvetica"/>
                <w:b/>
                <w:sz w:val="15"/>
                <w:szCs w:val="15"/>
              </w:rPr>
              <w:t>channel</w:t>
            </w:r>
            <w:proofErr w:type="gram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proofErr w:type="spellStart"/>
            <w:r>
              <w:rPr>
                <w:rFonts w:cs="Helvetica"/>
                <w:b/>
                <w:sz w:val="15"/>
                <w:szCs w:val="15"/>
              </w:rPr>
              <w:t>max_receptions</w:t>
            </w:r>
            <w:proofErr w:type="spellEnd"/>
            <w:r>
              <w:rPr>
                <w:rFonts w:cs="Helvetica"/>
                <w:b/>
                <w:sz w:val="15"/>
                <w:szCs w:val="15"/>
              </w:rPr>
              <w:t>, [timeout, [</w:t>
            </w:r>
            <w:proofErr w:type="spellStart"/>
            <w:r>
              <w:rPr>
                <w:rFonts w:cs="Helvetica"/>
                <w:b/>
                <w:sz w:val="15"/>
                <w:szCs w:val="15"/>
              </w:rPr>
              <w:t>alert_level</w:t>
            </w:r>
            <w:proofErr w:type="spellEnd"/>
            <w:r w:rsidR="000D0AE1">
              <w:rPr>
                <w:rFonts w:cs="Helvetica"/>
                <w:b/>
                <w:sz w:val="15"/>
                <w:szCs w:val="15"/>
              </w:rPr>
              <w:t>, [scope]</w:t>
            </w:r>
            <w:r>
              <w:rPr>
                <w:rFonts w:cs="Helvetica"/>
                <w:b/>
                <w:sz w:val="15"/>
                <w:szCs w:val="15"/>
              </w:rPr>
              <w:t>]</w:t>
            </w:r>
            <w:r w:rsidRPr="009C4146">
              <w:rPr>
                <w:rFonts w:cs="Helvetica"/>
                <w:b/>
                <w:sz w:val="15"/>
                <w:szCs w:val="15"/>
              </w:rPr>
              <w:t>]])</w:t>
            </w:r>
          </w:p>
          <w:p w14:paraId="12F990B1" w14:textId="77777777" w:rsidR="00B93AB8" w:rsidRPr="00C8492B" w:rsidRDefault="00B93AB8" w:rsidP="00225726">
            <w:pPr>
              <w:tabs>
                <w:tab w:val="left" w:pos="4820"/>
              </w:tabs>
              <w:spacing w:line="276" w:lineRule="auto"/>
              <w:rPr>
                <w:rFonts w:cs="Helvetica"/>
                <w:sz w:val="12"/>
                <w:szCs w:val="12"/>
              </w:rPr>
            </w:pPr>
          </w:p>
          <w:p w14:paraId="622905C3" w14:textId="469D134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6C3E42">
              <w:rPr>
                <w:rFonts w:cs="Helvetica"/>
                <w:sz w:val="15"/>
                <w:szCs w:val="15"/>
              </w:rPr>
              <w:t>uart</w:t>
            </w:r>
            <w:r w:rsidRPr="009C4146">
              <w:rPr>
                <w:rFonts w:cs="Helvetica"/>
                <w:sz w:val="15"/>
                <w:szCs w:val="15"/>
              </w:rPr>
              <w: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sidR="006C3E42">
              <w:rPr>
                <w:rFonts w:cs="Helvetica"/>
                <w:sz w:val="15"/>
                <w:szCs w:val="15"/>
              </w:rPr>
              <w:t>n expect</w:t>
            </w:r>
            <w:r w:rsidRPr="009C4146">
              <w:rPr>
                <w:rFonts w:cs="Helvetica"/>
                <w:sz w:val="15"/>
                <w:szCs w:val="15"/>
              </w:rPr>
              <w:t xml:space="preserve"> command to the </w:t>
            </w:r>
            <w:r w:rsidR="006C3E42">
              <w:rPr>
                <w:rFonts w:cs="Helvetica"/>
                <w:sz w:val="15"/>
                <w:szCs w:val="15"/>
              </w:rPr>
              <w:t>UART</w:t>
            </w:r>
            <w:r w:rsidRPr="009C4146">
              <w:rPr>
                <w:rFonts w:cs="Helvetica"/>
                <w:sz w:val="15"/>
                <w:szCs w:val="15"/>
              </w:rPr>
              <w:t xml:space="preserve"> VVC executor queue, which will run as soon as all preceding commands have completed. When the </w:t>
            </w:r>
            <w:r w:rsidR="006C3E42">
              <w:rPr>
                <w:rFonts w:cs="Helvetica"/>
                <w:sz w:val="15"/>
                <w:szCs w:val="15"/>
              </w:rPr>
              <w:t>expect</w:t>
            </w:r>
            <w:r w:rsidRPr="009C4146">
              <w:rPr>
                <w:rFonts w:cs="Helvetica"/>
                <w:sz w:val="15"/>
                <w:szCs w:val="15"/>
              </w:rPr>
              <w:t xml:space="preserve"> command is scheduled to run, the executor calls the </w:t>
            </w:r>
            <w:r w:rsidR="006C3E42">
              <w:rPr>
                <w:rFonts w:cs="Helvetica"/>
                <w:sz w:val="15"/>
                <w:szCs w:val="15"/>
              </w:rPr>
              <w:t>UART</w:t>
            </w:r>
            <w:r w:rsidRPr="009C4146">
              <w:rPr>
                <w:rFonts w:cs="Helvetica"/>
                <w:sz w:val="15"/>
                <w:szCs w:val="15"/>
              </w:rPr>
              <w:t xml:space="preserve"> BFM </w:t>
            </w:r>
            <w:proofErr w:type="spellStart"/>
            <w:r w:rsidR="006C3E42">
              <w:rPr>
                <w:rFonts w:cs="Helvetica"/>
                <w:sz w:val="15"/>
                <w:szCs w:val="15"/>
              </w:rPr>
              <w:t>uart_</w:t>
            </w:r>
            <w:proofErr w:type="gramStart"/>
            <w:r w:rsidR="006C3E42">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6C3E42">
              <w:rPr>
                <w:rFonts w:cs="Helvetica"/>
                <w:sz w:val="15"/>
                <w:szCs w:val="15"/>
              </w:rPr>
              <w:t>UART</w:t>
            </w:r>
            <w:r w:rsidRPr="009C4146">
              <w:rPr>
                <w:rFonts w:cs="Helvetica"/>
                <w:sz w:val="15"/>
                <w:szCs w:val="15"/>
              </w:rPr>
              <w:t xml:space="preserve"> BFM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33643">
              <w:rPr>
                <w:rFonts w:cs="Helvetica"/>
                <w:sz w:val="15"/>
                <w:szCs w:val="15"/>
              </w:rPr>
              <w:t xml:space="preserve"> The </w:t>
            </w:r>
            <w:proofErr w:type="spellStart"/>
            <w:r w:rsidR="00833643">
              <w:rPr>
                <w:rFonts w:cs="Helvetica"/>
                <w:sz w:val="15"/>
                <w:szCs w:val="15"/>
              </w:rPr>
              <w:t>uart_</w:t>
            </w:r>
            <w:proofErr w:type="gramStart"/>
            <w:r w:rsidR="00833643">
              <w:rPr>
                <w:rFonts w:cs="Helvetica"/>
                <w:sz w:val="15"/>
                <w:szCs w:val="15"/>
              </w:rPr>
              <w:t>expect</w:t>
            </w:r>
            <w:proofErr w:type="spellEnd"/>
            <w:r w:rsidR="00833643">
              <w:rPr>
                <w:rFonts w:cs="Helvetica"/>
                <w:sz w:val="15"/>
                <w:szCs w:val="15"/>
              </w:rPr>
              <w:t>(</w:t>
            </w:r>
            <w:proofErr w:type="gramEnd"/>
            <w:r w:rsidR="00833643">
              <w:rPr>
                <w:rFonts w:cs="Helvetica"/>
                <w:sz w:val="15"/>
                <w:szCs w:val="15"/>
              </w:rPr>
              <w:t>) procedure can only be called using the UART RX channel, i.e. setting ‘channel’ to ‘RX’.</w:t>
            </w:r>
          </w:p>
          <w:p w14:paraId="5ACF02FF" w14:textId="77777777" w:rsidR="00356047" w:rsidRPr="00C8492B" w:rsidRDefault="00356047" w:rsidP="00214C47">
            <w:pPr>
              <w:tabs>
                <w:tab w:val="left" w:pos="4820"/>
              </w:tabs>
              <w:spacing w:line="276" w:lineRule="auto"/>
              <w:rPr>
                <w:rFonts w:cs="Helvetica"/>
                <w:sz w:val="12"/>
                <w:szCs w:val="12"/>
              </w:rPr>
            </w:pPr>
          </w:p>
          <w:p w14:paraId="3427ACCA" w14:textId="1155E1FE" w:rsidR="00356047" w:rsidRPr="009C4146" w:rsidRDefault="00B93AB8" w:rsidP="00214C47">
            <w:pPr>
              <w:tabs>
                <w:tab w:val="left" w:pos="4820"/>
              </w:tabs>
              <w:spacing w:line="276" w:lineRule="auto"/>
              <w:rPr>
                <w:rFonts w:cs="Helvetica"/>
                <w:sz w:val="15"/>
                <w:szCs w:val="15"/>
              </w:rPr>
            </w:pPr>
            <w:r>
              <w:rPr>
                <w:rFonts w:cs="Helvetica"/>
                <w:sz w:val="15"/>
                <w:szCs w:val="15"/>
              </w:rPr>
              <w:t>Example</w:t>
            </w:r>
            <w:r w:rsidR="00AD2695">
              <w:rPr>
                <w:rFonts w:cs="Helvetica"/>
                <w:sz w:val="15"/>
                <w:szCs w:val="15"/>
              </w:rPr>
              <w:t>s</w:t>
            </w:r>
            <w:r>
              <w:rPr>
                <w:rFonts w:cs="Helvetica"/>
                <w:sz w:val="15"/>
                <w:szCs w:val="15"/>
              </w:rPr>
              <w:t>:</w:t>
            </w:r>
            <w:r w:rsidR="00356047" w:rsidRPr="009C4146">
              <w:rPr>
                <w:rFonts w:cs="Helvetica"/>
                <w:sz w:val="15"/>
                <w:szCs w:val="15"/>
              </w:rPr>
              <w:t xml:space="preserve">  </w:t>
            </w:r>
          </w:p>
          <w:p w14:paraId="711C92C1" w14:textId="5F8E6609" w:rsidR="00356047" w:rsidRPr="00B93AB8" w:rsidRDefault="00B93AB8" w:rsidP="00B93AB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w:t>
            </w:r>
            <w:r w:rsidR="00356047" w:rsidRPr="00B93AB8">
              <w:rPr>
                <w:rFonts w:ascii="Courier New" w:hAnsi="Courier New" w:cs="Courier New"/>
                <w:sz w:val="15"/>
                <w:szCs w:val="15"/>
              </w:rPr>
              <w:t>_</w:t>
            </w:r>
            <w:proofErr w:type="gramStart"/>
            <w:r w:rsidR="00833643" w:rsidRPr="00B93AB8">
              <w:rPr>
                <w:rFonts w:ascii="Courier New" w:hAnsi="Courier New" w:cs="Courier New"/>
                <w:sz w:val="15"/>
                <w:szCs w:val="15"/>
              </w:rPr>
              <w:t>expect</w:t>
            </w:r>
            <w:proofErr w:type="spellEnd"/>
            <w:r w:rsidR="00356047" w:rsidRPr="00B93AB8">
              <w:rPr>
                <w:rFonts w:ascii="Courier New" w:hAnsi="Courier New" w:cs="Courier New"/>
                <w:sz w:val="15"/>
                <w:szCs w:val="15"/>
              </w:rPr>
              <w:t>(</w:t>
            </w:r>
            <w:proofErr w:type="gramEnd"/>
            <w:r w:rsidR="00833643" w:rsidRPr="00B93AB8">
              <w:rPr>
                <w:rFonts w:ascii="Courier New" w:hAnsi="Courier New" w:cs="Courier New"/>
                <w:sz w:val="15"/>
                <w:szCs w:val="15"/>
              </w:rPr>
              <w:t>UART_</w:t>
            </w:r>
            <w:r w:rsidR="00356047" w:rsidRPr="00B93AB8">
              <w:rPr>
                <w:rFonts w:ascii="Courier New" w:hAnsi="Courier New" w:cs="Courier New"/>
                <w:sz w:val="15"/>
                <w:szCs w:val="15"/>
              </w:rPr>
              <w:t xml:space="preserve">VVCT, 1, </w:t>
            </w:r>
            <w:r w:rsidR="00833643" w:rsidRPr="00B93AB8">
              <w:rPr>
                <w:rFonts w:ascii="Courier New" w:hAnsi="Courier New" w:cs="Courier New"/>
                <w:sz w:val="15"/>
                <w:szCs w:val="15"/>
              </w:rPr>
              <w:t xml:space="preserve">RX, </w:t>
            </w:r>
            <w:r w:rsidR="000A2A20" w:rsidRPr="00B93AB8">
              <w:rPr>
                <w:rFonts w:ascii="Courier New" w:hAnsi="Courier New" w:cs="Courier New"/>
                <w:sz w:val="15"/>
                <w:szCs w:val="15"/>
              </w:rPr>
              <w:t>x”</w:t>
            </w:r>
            <w:r w:rsidR="00833643" w:rsidRPr="00B93AB8">
              <w:rPr>
                <w:rFonts w:ascii="Courier New" w:hAnsi="Courier New" w:cs="Courier New"/>
                <w:sz w:val="15"/>
                <w:szCs w:val="15"/>
              </w:rPr>
              <w:t>0D</w:t>
            </w:r>
            <w:r w:rsidR="000A2A20" w:rsidRPr="00B93AB8">
              <w:rPr>
                <w:rFonts w:ascii="Courier New" w:hAnsi="Courier New" w:cs="Courier New"/>
                <w:sz w:val="15"/>
                <w:szCs w:val="15"/>
              </w:rPr>
              <w:t>”</w:t>
            </w:r>
            <w:r w:rsidR="00833643" w:rsidRPr="00B93AB8">
              <w:rPr>
                <w:rFonts w:ascii="Courier New" w:hAnsi="Courier New" w:cs="Courier New"/>
                <w:sz w:val="15"/>
                <w:szCs w:val="15"/>
              </w:rPr>
              <w:t>, “Expecting carriage return from Peripheral 1</w:t>
            </w:r>
            <w:r w:rsidR="00356047" w:rsidRPr="00B93AB8">
              <w:rPr>
                <w:rFonts w:ascii="Courier New" w:hAnsi="Courier New" w:cs="Courier New"/>
                <w:sz w:val="15"/>
                <w:szCs w:val="15"/>
              </w:rPr>
              <w:t>”</w:t>
            </w:r>
            <w:r w:rsidR="00833643" w:rsidRPr="00B93AB8">
              <w:rPr>
                <w:rFonts w:ascii="Courier New" w:hAnsi="Courier New" w:cs="Courier New"/>
                <w:sz w:val="15"/>
                <w:szCs w:val="15"/>
              </w:rPr>
              <w:t>)</w:t>
            </w:r>
            <w:r w:rsidR="00356047" w:rsidRPr="00B93AB8">
              <w:rPr>
                <w:rFonts w:ascii="Courier New" w:hAnsi="Courier New" w:cs="Courier New"/>
                <w:sz w:val="15"/>
                <w:szCs w:val="15"/>
              </w:rPr>
              <w:t>;</w:t>
            </w:r>
          </w:p>
          <w:p w14:paraId="0204D18F" w14:textId="77777777" w:rsidR="00356047" w:rsidRDefault="00B93AB8" w:rsidP="000A2A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33643" w:rsidRPr="00B93AB8">
              <w:rPr>
                <w:rFonts w:ascii="Courier New" w:hAnsi="Courier New" w:cs="Courier New"/>
                <w:sz w:val="15"/>
                <w:szCs w:val="15"/>
              </w:rPr>
              <w:t>uart_</w:t>
            </w:r>
            <w:proofErr w:type="gramStart"/>
            <w:r w:rsidR="00833643" w:rsidRPr="00B93AB8">
              <w:rPr>
                <w:rFonts w:ascii="Courier New" w:hAnsi="Courier New" w:cs="Courier New"/>
                <w:sz w:val="15"/>
                <w:szCs w:val="15"/>
              </w:rPr>
              <w:t>expect</w:t>
            </w:r>
            <w:proofErr w:type="spellEnd"/>
            <w:r w:rsidR="00833643" w:rsidRPr="00B93AB8">
              <w:rPr>
                <w:rFonts w:ascii="Courier New" w:hAnsi="Courier New" w:cs="Courier New"/>
                <w:sz w:val="15"/>
                <w:szCs w:val="15"/>
              </w:rPr>
              <w:t>(</w:t>
            </w:r>
            <w:proofErr w:type="gramEnd"/>
            <w:r w:rsidR="00833643" w:rsidRPr="00B93AB8">
              <w:rPr>
                <w:rFonts w:ascii="Courier New" w:hAnsi="Courier New" w:cs="Courier New"/>
                <w:sz w:val="15"/>
                <w:szCs w:val="15"/>
              </w:rPr>
              <w:t xml:space="preserve">UART_VVCT, 1, RX, C_CR_BYTE, “Expecting carriage return from Peripheral 1”, 5, 10 </w:t>
            </w:r>
            <w:proofErr w:type="spellStart"/>
            <w:r w:rsidR="00833643" w:rsidRPr="00B93AB8">
              <w:rPr>
                <w:rFonts w:ascii="Courier New" w:hAnsi="Courier New" w:cs="Courier New"/>
                <w:sz w:val="15"/>
                <w:szCs w:val="15"/>
              </w:rPr>
              <w:t>ms</w:t>
            </w:r>
            <w:proofErr w:type="spellEnd"/>
            <w:r w:rsidR="00833643" w:rsidRPr="00B93AB8">
              <w:rPr>
                <w:rFonts w:ascii="Courier New" w:hAnsi="Courier New" w:cs="Courier New"/>
                <w:sz w:val="15"/>
                <w:szCs w:val="15"/>
              </w:rPr>
              <w:t>, ERROR</w:t>
            </w:r>
            <w:r w:rsidR="00F35935">
              <w:rPr>
                <w:rFonts w:ascii="Courier New" w:hAnsi="Courier New" w:cs="Courier New"/>
                <w:sz w:val="15"/>
                <w:szCs w:val="15"/>
              </w:rPr>
              <w:t>, C_SCOPE</w:t>
            </w:r>
            <w:r w:rsidR="00833643" w:rsidRPr="00B93AB8">
              <w:rPr>
                <w:rFonts w:ascii="Courier New" w:hAnsi="Courier New" w:cs="Courier New"/>
                <w:sz w:val="15"/>
                <w:szCs w:val="15"/>
              </w:rPr>
              <w:t>);</w:t>
            </w:r>
          </w:p>
          <w:p w14:paraId="1C2A8A01" w14:textId="77777777" w:rsidR="00DE1404" w:rsidRDefault="00DE1404" w:rsidP="000A2A20">
            <w:pPr>
              <w:tabs>
                <w:tab w:val="left" w:pos="4820"/>
              </w:tabs>
              <w:spacing w:line="276" w:lineRule="auto"/>
              <w:rPr>
                <w:rFonts w:ascii="Courier New" w:hAnsi="Courier New" w:cs="Courier New"/>
                <w:sz w:val="15"/>
                <w:szCs w:val="15"/>
              </w:rPr>
            </w:pPr>
          </w:p>
          <w:p w14:paraId="7036D9FD" w14:textId="0DE81998" w:rsidR="00DE1404" w:rsidRPr="00C8492B" w:rsidRDefault="00DE1404" w:rsidP="000A2A20">
            <w:pPr>
              <w:tabs>
                <w:tab w:val="left" w:pos="4820"/>
              </w:tabs>
              <w:spacing w:line="276" w:lineRule="auto"/>
              <w:rPr>
                <w:rFonts w:ascii="Courier New" w:hAnsi="Courier New" w:cs="Courier New"/>
                <w:sz w:val="15"/>
                <w:szCs w:val="15"/>
              </w:rPr>
            </w:pPr>
          </w:p>
        </w:tc>
      </w:tr>
    </w:tbl>
    <w:p w14:paraId="5FA95B14" w14:textId="7F17FB82" w:rsidR="001B4CE3" w:rsidRDefault="001B4CE3" w:rsidP="001B4CE3">
      <w:pPr>
        <w:pStyle w:val="Overskrift1"/>
        <w:numPr>
          <w:ilvl w:val="0"/>
          <w:numId w:val="0"/>
        </w:numPr>
        <w:ind w:left="432" w:hanging="432"/>
        <w:rPr>
          <w:rFonts w:ascii="Helvetica" w:hAnsi="Helvetica" w:cs="Helvetica"/>
        </w:rPr>
      </w:pPr>
    </w:p>
    <w:p w14:paraId="5618A3FC" w14:textId="0A57DAD5" w:rsidR="001B4CE3" w:rsidRDefault="001B4CE3" w:rsidP="001B4CE3"/>
    <w:p w14:paraId="6772E083" w14:textId="3D1BF834" w:rsidR="001B4CE3" w:rsidRDefault="001B4CE3" w:rsidP="001B4CE3"/>
    <w:p w14:paraId="750DAAF8" w14:textId="2864E242" w:rsidR="001B4CE3" w:rsidRDefault="001B4CE3" w:rsidP="001B4CE3"/>
    <w:p w14:paraId="4148C2B0" w14:textId="1F61A312" w:rsidR="001B4CE3" w:rsidRDefault="001B4CE3" w:rsidP="001B4CE3"/>
    <w:p w14:paraId="7FB9A7CD" w14:textId="10676181" w:rsidR="001B4CE3" w:rsidRDefault="001B4CE3" w:rsidP="001B4CE3"/>
    <w:p w14:paraId="6914596B" w14:textId="77777777" w:rsidR="001B4CE3" w:rsidRPr="001B4CE3" w:rsidRDefault="001B4CE3" w:rsidP="001B4CE3"/>
    <w:p w14:paraId="739317AB" w14:textId="2F40AFE9"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843"/>
        <w:gridCol w:w="4111"/>
        <w:gridCol w:w="6232"/>
        <w:gridCol w:w="405"/>
      </w:tblGrid>
      <w:tr w:rsidR="00304956" w:rsidRPr="00A96D85" w14:paraId="18237F1E" w14:textId="77777777" w:rsidTr="00BB6334">
        <w:trPr>
          <w:gridAfter w:val="1"/>
          <w:wAfter w:w="405" w:type="dxa"/>
        </w:trPr>
        <w:tc>
          <w:tcPr>
            <w:tcW w:w="2943"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4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11" w:type="dxa"/>
            <w:tcBorders>
              <w:bottom w:val="single" w:sz="4" w:space="0" w:color="auto"/>
            </w:tcBorders>
            <w:shd w:val="clear" w:color="auto" w:fill="000000" w:themeFill="text1"/>
            <w:vAlign w:val="center"/>
          </w:tcPr>
          <w:p w14:paraId="520A49BE" w14:textId="6AA88332" w:rsidR="00A96D85" w:rsidRPr="009C4146" w:rsidRDefault="00034F1C" w:rsidP="003354AD">
            <w:pPr>
              <w:tabs>
                <w:tab w:val="left" w:pos="4820"/>
              </w:tabs>
              <w:rPr>
                <w:rFonts w:cs="Helvetica"/>
                <w:b/>
              </w:rPr>
            </w:pPr>
            <w:r>
              <w:rPr>
                <w:rFonts w:cs="Helvetica"/>
                <w:b/>
              </w:rPr>
              <w:t>C_UART_VVC</w:t>
            </w:r>
            <w:r w:rsidR="00D9524C" w:rsidRPr="009C4146">
              <w:rPr>
                <w:rFonts w:cs="Helvetica"/>
                <w:b/>
              </w:rPr>
              <w:t>_CONFIG_DEFAULT</w:t>
            </w:r>
          </w:p>
        </w:tc>
        <w:tc>
          <w:tcPr>
            <w:tcW w:w="6232"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B6334">
        <w:trPr>
          <w:gridAfter w:val="1"/>
          <w:wAfter w:w="405" w:type="dxa"/>
        </w:trPr>
        <w:tc>
          <w:tcPr>
            <w:tcW w:w="2943"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43"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11" w:type="dxa"/>
            <w:tcBorders>
              <w:left w:val="nil"/>
              <w:right w:val="nil"/>
            </w:tcBorders>
            <w:shd w:val="clear" w:color="auto" w:fill="auto"/>
          </w:tcPr>
          <w:p w14:paraId="5BA9AF82" w14:textId="7A19B96B" w:rsidR="00604608" w:rsidRPr="009C4146" w:rsidRDefault="002B7E27" w:rsidP="00034F1C">
            <w:pPr>
              <w:spacing w:line="276" w:lineRule="auto"/>
              <w:rPr>
                <w:rFonts w:cs="Helvetica"/>
                <w:sz w:val="15"/>
                <w:szCs w:val="18"/>
              </w:rPr>
            </w:pPr>
            <w:r w:rsidRPr="002B7E27">
              <w:rPr>
                <w:rFonts w:cs="Helvetica"/>
                <w:sz w:val="15"/>
                <w:szCs w:val="18"/>
              </w:rPr>
              <w:t>C_</w:t>
            </w:r>
            <w:r w:rsidR="00034F1C">
              <w:rPr>
                <w:rFonts w:cs="Helvetica"/>
                <w:sz w:val="15"/>
                <w:szCs w:val="18"/>
              </w:rPr>
              <w:t>UART</w:t>
            </w:r>
            <w:r w:rsidRPr="002B7E27">
              <w:rPr>
                <w:rFonts w:cs="Helvetica"/>
                <w:sz w:val="15"/>
                <w:szCs w:val="18"/>
              </w:rPr>
              <w:t>_INTER_BFM_DELAY_DEFAULT</w:t>
            </w:r>
          </w:p>
        </w:tc>
        <w:tc>
          <w:tcPr>
            <w:tcW w:w="6232" w:type="dxa"/>
            <w:tcBorders>
              <w:left w:val="nil"/>
              <w:right w:val="nil"/>
            </w:tcBorders>
            <w:shd w:val="clear" w:color="auto" w:fill="auto"/>
          </w:tcPr>
          <w:p w14:paraId="1358C3D4" w14:textId="77777777" w:rsidR="0083740A" w:rsidRDefault="0083740A" w:rsidP="0083740A">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F5D6332" w:rsidR="00604608" w:rsidRPr="009C4146" w:rsidRDefault="0083740A" w:rsidP="0083740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B6334">
        <w:trPr>
          <w:gridAfter w:val="1"/>
          <w:wAfter w:w="405" w:type="dxa"/>
        </w:trPr>
        <w:tc>
          <w:tcPr>
            <w:tcW w:w="2943"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43"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6232"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B6334">
        <w:trPr>
          <w:gridAfter w:val="1"/>
          <w:wAfter w:w="405" w:type="dxa"/>
        </w:trPr>
        <w:tc>
          <w:tcPr>
            <w:tcW w:w="2943"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43"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232"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B6334">
        <w:trPr>
          <w:gridAfter w:val="1"/>
          <w:wAfter w:w="405" w:type="dxa"/>
        </w:trPr>
        <w:tc>
          <w:tcPr>
            <w:tcW w:w="2943"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232"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8F6D1C" w:rsidRPr="00A96D85" w14:paraId="2B14FE87" w14:textId="77777777" w:rsidTr="00BB6334">
        <w:tc>
          <w:tcPr>
            <w:tcW w:w="2943" w:type="dxa"/>
            <w:tcBorders>
              <w:left w:val="nil"/>
              <w:right w:val="nil"/>
            </w:tcBorders>
            <w:shd w:val="clear" w:color="auto" w:fill="auto"/>
          </w:tcPr>
          <w:p w14:paraId="02E8EBF5" w14:textId="77777777"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43" w:type="dxa"/>
            <w:tcBorders>
              <w:left w:val="nil"/>
              <w:right w:val="nil"/>
            </w:tcBorders>
            <w:shd w:val="clear" w:color="auto" w:fill="auto"/>
          </w:tcPr>
          <w:p w14:paraId="3CB0C4C2"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64792D81"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637" w:type="dxa"/>
            <w:gridSpan w:val="2"/>
            <w:tcBorders>
              <w:left w:val="nil"/>
              <w:right w:val="nil"/>
            </w:tcBorders>
            <w:shd w:val="clear" w:color="auto" w:fill="auto"/>
          </w:tcPr>
          <w:p w14:paraId="17D39558"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8F6D1C" w:rsidRPr="00A96D85" w14:paraId="4F0224EF" w14:textId="77777777" w:rsidTr="00BB6334">
        <w:tc>
          <w:tcPr>
            <w:tcW w:w="2943" w:type="dxa"/>
            <w:tcBorders>
              <w:left w:val="nil"/>
              <w:right w:val="nil"/>
            </w:tcBorders>
            <w:shd w:val="clear" w:color="auto" w:fill="auto"/>
          </w:tcPr>
          <w:p w14:paraId="5F75454D" w14:textId="181AED79" w:rsidR="008F6D1C" w:rsidRDefault="008F6D1C" w:rsidP="00327602">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843" w:type="dxa"/>
            <w:tcBorders>
              <w:left w:val="nil"/>
              <w:right w:val="nil"/>
            </w:tcBorders>
            <w:shd w:val="clear" w:color="auto" w:fill="auto"/>
          </w:tcPr>
          <w:p w14:paraId="30F08705"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natural</w:t>
            </w:r>
          </w:p>
        </w:tc>
        <w:tc>
          <w:tcPr>
            <w:tcW w:w="4111" w:type="dxa"/>
            <w:tcBorders>
              <w:left w:val="nil"/>
              <w:right w:val="nil"/>
            </w:tcBorders>
            <w:shd w:val="clear" w:color="auto" w:fill="auto"/>
          </w:tcPr>
          <w:p w14:paraId="1678A1D0"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637" w:type="dxa"/>
            <w:gridSpan w:val="2"/>
            <w:tcBorders>
              <w:left w:val="nil"/>
              <w:right w:val="nil"/>
            </w:tcBorders>
            <w:shd w:val="clear" w:color="auto" w:fill="auto"/>
          </w:tcPr>
          <w:p w14:paraId="2CE4579E" w14:textId="45881148"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D67E4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8F6D1C" w:rsidRPr="00A96D85" w14:paraId="0451DC1D" w14:textId="77777777" w:rsidTr="00BB6334">
        <w:tc>
          <w:tcPr>
            <w:tcW w:w="2943" w:type="dxa"/>
            <w:tcBorders>
              <w:left w:val="nil"/>
              <w:right w:val="nil"/>
            </w:tcBorders>
            <w:shd w:val="clear" w:color="auto" w:fill="auto"/>
          </w:tcPr>
          <w:p w14:paraId="204FCB2E" w14:textId="5C14FA6B" w:rsidR="008F6D1C" w:rsidRDefault="008F6D1C" w:rsidP="00327602">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843" w:type="dxa"/>
            <w:tcBorders>
              <w:left w:val="nil"/>
              <w:right w:val="nil"/>
            </w:tcBorders>
            <w:shd w:val="clear" w:color="auto" w:fill="auto"/>
          </w:tcPr>
          <w:p w14:paraId="30325BD5" w14:textId="77777777" w:rsidR="008F6D1C" w:rsidRPr="009C4146" w:rsidRDefault="008F6D1C" w:rsidP="00327602">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11" w:type="dxa"/>
            <w:tcBorders>
              <w:left w:val="nil"/>
              <w:right w:val="nil"/>
            </w:tcBorders>
            <w:shd w:val="clear" w:color="auto" w:fill="auto"/>
          </w:tcPr>
          <w:p w14:paraId="16F9D618" w14:textId="77777777" w:rsidR="008F6D1C" w:rsidRPr="009C4146" w:rsidRDefault="008F6D1C" w:rsidP="00327602">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637" w:type="dxa"/>
            <w:gridSpan w:val="2"/>
            <w:tcBorders>
              <w:left w:val="nil"/>
              <w:right w:val="nil"/>
            </w:tcBorders>
            <w:shd w:val="clear" w:color="auto" w:fill="auto"/>
          </w:tcPr>
          <w:p w14:paraId="099716C9" w14:textId="77777777" w:rsidR="008F6D1C" w:rsidRPr="009C4146" w:rsidRDefault="008F6D1C" w:rsidP="00327602">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B6334">
        <w:trPr>
          <w:gridAfter w:val="1"/>
          <w:wAfter w:w="405" w:type="dxa"/>
        </w:trPr>
        <w:tc>
          <w:tcPr>
            <w:tcW w:w="2943"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43" w:type="dxa"/>
            <w:tcBorders>
              <w:left w:val="nil"/>
              <w:right w:val="nil"/>
            </w:tcBorders>
            <w:shd w:val="clear" w:color="auto" w:fill="auto"/>
          </w:tcPr>
          <w:p w14:paraId="3F087E86" w14:textId="0E0485EF" w:rsidR="002B7E27" w:rsidRPr="009C4146" w:rsidRDefault="00733C21" w:rsidP="002B7E27">
            <w:pPr>
              <w:spacing w:line="276" w:lineRule="auto"/>
              <w:rPr>
                <w:rFonts w:cs="Helvetica"/>
                <w:sz w:val="15"/>
                <w:szCs w:val="18"/>
              </w:rPr>
            </w:pPr>
            <w:proofErr w:type="spellStart"/>
            <w:r>
              <w:rPr>
                <w:rFonts w:cs="Helvetica"/>
                <w:sz w:val="15"/>
                <w:szCs w:val="18"/>
              </w:rPr>
              <w:t>t_uart</w:t>
            </w:r>
            <w:r w:rsidR="002B7E27" w:rsidRPr="009C4146">
              <w:rPr>
                <w:rFonts w:cs="Helvetica"/>
                <w:sz w:val="15"/>
                <w:szCs w:val="18"/>
              </w:rPr>
              <w:t>_bfm_config</w:t>
            </w:r>
            <w:proofErr w:type="spellEnd"/>
          </w:p>
        </w:tc>
        <w:tc>
          <w:tcPr>
            <w:tcW w:w="4111" w:type="dxa"/>
            <w:tcBorders>
              <w:left w:val="nil"/>
              <w:right w:val="nil"/>
            </w:tcBorders>
            <w:shd w:val="clear" w:color="auto" w:fill="auto"/>
          </w:tcPr>
          <w:p w14:paraId="43EAAC0D" w14:textId="24074FB0" w:rsidR="002B7E27" w:rsidRPr="009C4146" w:rsidRDefault="00034F1C" w:rsidP="002B7E27">
            <w:pPr>
              <w:spacing w:line="276" w:lineRule="auto"/>
              <w:rPr>
                <w:rFonts w:cs="Helvetica"/>
                <w:sz w:val="15"/>
                <w:szCs w:val="18"/>
              </w:rPr>
            </w:pPr>
            <w:r>
              <w:rPr>
                <w:rFonts w:cs="Helvetica"/>
                <w:sz w:val="15"/>
                <w:szCs w:val="18"/>
              </w:rPr>
              <w:t>C_UART</w:t>
            </w:r>
            <w:r w:rsidR="002B7E27" w:rsidRPr="009C4146">
              <w:rPr>
                <w:rFonts w:cs="Helvetica"/>
                <w:sz w:val="15"/>
                <w:szCs w:val="18"/>
              </w:rPr>
              <w:t>_BFM_CONFIG_DEFAULT</w:t>
            </w:r>
          </w:p>
        </w:tc>
        <w:tc>
          <w:tcPr>
            <w:tcW w:w="6232" w:type="dxa"/>
            <w:tcBorders>
              <w:left w:val="nil"/>
              <w:right w:val="nil"/>
            </w:tcBorders>
            <w:shd w:val="clear" w:color="auto" w:fill="auto"/>
          </w:tcPr>
          <w:p w14:paraId="1CD7529B" w14:textId="35671770" w:rsidR="002B7E27" w:rsidRPr="009C4146" w:rsidRDefault="002B7E27" w:rsidP="00487CF4">
            <w:pPr>
              <w:tabs>
                <w:tab w:val="left" w:pos="4820"/>
              </w:tabs>
              <w:spacing w:line="276" w:lineRule="auto"/>
              <w:rPr>
                <w:rFonts w:cs="Helvetica"/>
                <w:sz w:val="15"/>
                <w:szCs w:val="18"/>
              </w:rPr>
            </w:pPr>
            <w:r w:rsidRPr="009C4146">
              <w:rPr>
                <w:rFonts w:cs="Helvetica"/>
                <w:sz w:val="15"/>
                <w:szCs w:val="18"/>
              </w:rPr>
              <w:t xml:space="preserve">Configuration for </w:t>
            </w:r>
            <w:r w:rsidR="00733C21">
              <w:rPr>
                <w:rFonts w:cs="Helvetica"/>
                <w:sz w:val="15"/>
                <w:szCs w:val="18"/>
              </w:rPr>
              <w:t>UART</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733C21">
              <w:rPr>
                <w:rFonts w:cs="Helvetica"/>
                <w:sz w:val="15"/>
                <w:szCs w:val="18"/>
              </w:rPr>
              <w:t>UART</w:t>
            </w:r>
            <w:r w:rsidRPr="009C4146">
              <w:rPr>
                <w:rFonts w:cs="Helvetica"/>
                <w:sz w:val="15"/>
                <w:szCs w:val="18"/>
              </w:rPr>
              <w:t xml:space="preserve"> BFM</w:t>
            </w:r>
          </w:p>
        </w:tc>
      </w:tr>
      <w:tr w:rsidR="00903EAF" w:rsidRPr="00A96D85" w14:paraId="4F252886" w14:textId="77777777" w:rsidTr="00BB6334">
        <w:trPr>
          <w:gridAfter w:val="1"/>
          <w:wAfter w:w="405" w:type="dxa"/>
        </w:trPr>
        <w:tc>
          <w:tcPr>
            <w:tcW w:w="2943" w:type="dxa"/>
            <w:tcBorders>
              <w:left w:val="nil"/>
              <w:bottom w:val="nil"/>
              <w:right w:val="nil"/>
            </w:tcBorders>
            <w:shd w:val="clear" w:color="auto" w:fill="auto"/>
          </w:tcPr>
          <w:p w14:paraId="4DBA363F" w14:textId="42621A24" w:rsidR="00903EAF" w:rsidRPr="009C4146" w:rsidRDefault="00903EAF" w:rsidP="00903EAF">
            <w:pPr>
              <w:spacing w:line="276" w:lineRule="auto"/>
              <w:rPr>
                <w:rFonts w:cs="Helvetica"/>
                <w:sz w:val="15"/>
                <w:szCs w:val="18"/>
              </w:rPr>
            </w:pPr>
            <w:proofErr w:type="spellStart"/>
            <w:r>
              <w:rPr>
                <w:rFonts w:cs="Helvetica"/>
                <w:sz w:val="15"/>
                <w:szCs w:val="18"/>
              </w:rPr>
              <w:t>error_injection_config</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7BBFE93F" w14:textId="4891ABBF" w:rsidR="00903EAF" w:rsidRPr="009C4146" w:rsidRDefault="00903EAF" w:rsidP="00903EAF">
            <w:pPr>
              <w:spacing w:line="276" w:lineRule="auto"/>
              <w:rPr>
                <w:rFonts w:cs="Helvetica"/>
                <w:sz w:val="15"/>
                <w:szCs w:val="18"/>
              </w:rPr>
            </w:pPr>
            <w:proofErr w:type="spellStart"/>
            <w:r w:rsidRPr="009C4146">
              <w:rPr>
                <w:rFonts w:cs="Helvetica"/>
                <w:sz w:val="15"/>
                <w:szCs w:val="18"/>
              </w:rPr>
              <w:t>t</w:t>
            </w:r>
            <w:r>
              <w:rPr>
                <w:rFonts w:cs="Helvetica"/>
                <w:sz w:val="15"/>
                <w:szCs w:val="18"/>
              </w:rPr>
              <w:t>_error_injection_config</w:t>
            </w:r>
            <w:proofErr w:type="spellEnd"/>
          </w:p>
        </w:tc>
        <w:tc>
          <w:tcPr>
            <w:tcW w:w="4111" w:type="dxa"/>
            <w:tcBorders>
              <w:left w:val="nil"/>
              <w:bottom w:val="nil"/>
              <w:right w:val="nil"/>
            </w:tcBorders>
            <w:shd w:val="clear" w:color="auto" w:fill="auto"/>
          </w:tcPr>
          <w:p w14:paraId="0C641857" w14:textId="1F870D23" w:rsidR="00903EAF" w:rsidRPr="009C4146" w:rsidRDefault="00903EAF" w:rsidP="00903EAF">
            <w:pPr>
              <w:spacing w:line="276" w:lineRule="auto"/>
              <w:rPr>
                <w:rFonts w:cs="Helvetica"/>
                <w:sz w:val="15"/>
                <w:szCs w:val="18"/>
              </w:rPr>
            </w:pPr>
            <w:r w:rsidRPr="009C4146">
              <w:rPr>
                <w:rFonts w:cs="Helvetica"/>
                <w:sz w:val="15"/>
                <w:szCs w:val="18"/>
              </w:rPr>
              <w:t>C_</w:t>
            </w:r>
            <w:r>
              <w:rPr>
                <w:rFonts w:cs="Helvetica"/>
                <w:sz w:val="15"/>
                <w:szCs w:val="18"/>
              </w:rPr>
              <w:t>ERROR_INJECTION_INACTIVE</w:t>
            </w:r>
          </w:p>
        </w:tc>
        <w:tc>
          <w:tcPr>
            <w:tcW w:w="6232" w:type="dxa"/>
            <w:tcBorders>
              <w:left w:val="nil"/>
              <w:bottom w:val="nil"/>
              <w:right w:val="nil"/>
            </w:tcBorders>
            <w:shd w:val="clear" w:color="auto" w:fill="auto"/>
          </w:tcPr>
          <w:p w14:paraId="77067E38" w14:textId="3A0C16AC" w:rsidR="00903EAF" w:rsidRPr="009C4146" w:rsidRDefault="00903EAF" w:rsidP="00903EAF">
            <w:pPr>
              <w:tabs>
                <w:tab w:val="left" w:pos="4820"/>
              </w:tabs>
              <w:spacing w:line="276" w:lineRule="auto"/>
              <w:rPr>
                <w:rFonts w:cs="Helvetica"/>
                <w:sz w:val="15"/>
                <w:szCs w:val="18"/>
              </w:rPr>
            </w:pPr>
            <w:r>
              <w:rPr>
                <w:rFonts w:cs="Helvetica"/>
                <w:sz w:val="15"/>
                <w:szCs w:val="18"/>
              </w:rPr>
              <w:t xml:space="preserve">Sets up the error injection policy. Will use this to set the error injection record inside the </w:t>
            </w:r>
            <w:proofErr w:type="spellStart"/>
            <w:r>
              <w:rPr>
                <w:rFonts w:cs="Helvetica"/>
                <w:sz w:val="15"/>
                <w:szCs w:val="18"/>
              </w:rPr>
              <w:t>bfm_config</w:t>
            </w:r>
            <w:proofErr w:type="spellEnd"/>
            <w:r>
              <w:rPr>
                <w:rFonts w:cs="Helvetica"/>
                <w:sz w:val="15"/>
                <w:szCs w:val="18"/>
              </w:rPr>
              <w:t>.  See table below.</w:t>
            </w:r>
          </w:p>
        </w:tc>
      </w:tr>
      <w:tr w:rsidR="00903EAF" w:rsidRPr="00A96D85" w14:paraId="477AB301" w14:textId="77777777" w:rsidTr="00BB6334">
        <w:trPr>
          <w:gridAfter w:val="1"/>
          <w:wAfter w:w="405" w:type="dxa"/>
        </w:trPr>
        <w:tc>
          <w:tcPr>
            <w:tcW w:w="2943" w:type="dxa"/>
            <w:tcBorders>
              <w:left w:val="nil"/>
              <w:bottom w:val="nil"/>
              <w:right w:val="nil"/>
            </w:tcBorders>
            <w:shd w:val="clear" w:color="auto" w:fill="auto"/>
          </w:tcPr>
          <w:p w14:paraId="17BA434A" w14:textId="03B9211A" w:rsidR="00903EAF" w:rsidRPr="009C4146" w:rsidRDefault="00903EAF" w:rsidP="00903EAF">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43" w:type="dxa"/>
            <w:tcBorders>
              <w:left w:val="nil"/>
              <w:bottom w:val="nil"/>
              <w:right w:val="nil"/>
            </w:tcBorders>
            <w:shd w:val="clear" w:color="auto" w:fill="auto"/>
          </w:tcPr>
          <w:p w14:paraId="5FB42195" w14:textId="21F7B3F5" w:rsidR="00903EAF" w:rsidRPr="009C4146" w:rsidRDefault="00903EAF" w:rsidP="00903EAF">
            <w:pPr>
              <w:spacing w:line="276" w:lineRule="auto"/>
              <w:rPr>
                <w:rFonts w:cs="Helvetica"/>
                <w:sz w:val="15"/>
                <w:szCs w:val="18"/>
              </w:rPr>
            </w:pPr>
            <w:proofErr w:type="spellStart"/>
            <w:r w:rsidRPr="009C4146">
              <w:rPr>
                <w:rFonts w:cs="Helvetica"/>
                <w:sz w:val="15"/>
                <w:szCs w:val="18"/>
              </w:rPr>
              <w:t>t_msg_id_panel</w:t>
            </w:r>
            <w:proofErr w:type="spellEnd"/>
          </w:p>
        </w:tc>
        <w:tc>
          <w:tcPr>
            <w:tcW w:w="4111" w:type="dxa"/>
            <w:tcBorders>
              <w:left w:val="nil"/>
              <w:bottom w:val="nil"/>
              <w:right w:val="nil"/>
            </w:tcBorders>
            <w:shd w:val="clear" w:color="auto" w:fill="auto"/>
          </w:tcPr>
          <w:p w14:paraId="1C7937B5" w14:textId="4B2260A4" w:rsidR="00903EAF" w:rsidRPr="009C4146" w:rsidRDefault="00903EAF" w:rsidP="00903EAF">
            <w:pPr>
              <w:spacing w:line="276" w:lineRule="auto"/>
              <w:rPr>
                <w:rFonts w:cs="Helvetica"/>
                <w:sz w:val="15"/>
                <w:szCs w:val="18"/>
              </w:rPr>
            </w:pPr>
            <w:r w:rsidRPr="009C4146">
              <w:rPr>
                <w:rFonts w:cs="Helvetica"/>
                <w:sz w:val="15"/>
                <w:szCs w:val="18"/>
              </w:rPr>
              <w:t>C_VVC_MSG_ID_PANEL_DEFAULT</w:t>
            </w:r>
          </w:p>
        </w:tc>
        <w:tc>
          <w:tcPr>
            <w:tcW w:w="6232" w:type="dxa"/>
            <w:tcBorders>
              <w:left w:val="nil"/>
              <w:bottom w:val="nil"/>
              <w:right w:val="nil"/>
            </w:tcBorders>
            <w:shd w:val="clear" w:color="auto" w:fill="auto"/>
          </w:tcPr>
          <w:p w14:paraId="715AE7C7" w14:textId="23CD3063" w:rsidR="00903EAF" w:rsidRPr="009C4146" w:rsidRDefault="00903EAF" w:rsidP="00903EAF">
            <w:pPr>
              <w:tabs>
                <w:tab w:val="left" w:pos="4820"/>
              </w:tabs>
              <w:spacing w:line="276" w:lineRule="auto"/>
              <w:rPr>
                <w:rFonts w:cs="Helvetica"/>
                <w:sz w:val="15"/>
                <w:szCs w:val="18"/>
              </w:rPr>
            </w:pPr>
            <w:r w:rsidRPr="009C4146">
              <w:rPr>
                <w:rFonts w:cs="Helvetica"/>
                <w:sz w:val="15"/>
                <w:szCs w:val="18"/>
              </w:rPr>
              <w:t>VVC dedicated message ID panel</w:t>
            </w:r>
          </w:p>
        </w:tc>
      </w:tr>
    </w:tbl>
    <w:p w14:paraId="0B6B17C8" w14:textId="77777777" w:rsidR="001F5859" w:rsidRDefault="001F5859" w:rsidP="001F5859"/>
    <w:p w14:paraId="78196246" w14:textId="4F5BDD36" w:rsidR="00604608" w:rsidRPr="00F95064" w:rsidRDefault="00B3773C" w:rsidP="001F5859">
      <w:pPr>
        <w:rPr>
          <w:b/>
        </w:rPr>
      </w:pPr>
      <w:r w:rsidRPr="00F95064">
        <w:t>The configuration record can be accessed from the Central Testbench Sequencer through the shared variable array, e.g.:</w:t>
      </w:r>
    </w:p>
    <w:p w14:paraId="0A4CAB70" w14:textId="42E94CF3"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TX,1).</w:t>
      </w:r>
      <w:proofErr w:type="spellStart"/>
      <w:r w:rsidR="00B3773C" w:rsidRPr="00F95064">
        <w:rPr>
          <w:rFonts w:ascii="Courier New" w:hAnsi="Courier New" w:cs="Courier New"/>
          <w:szCs w:val="18"/>
        </w:rPr>
        <w:t>inter_bfm_delay.delay_in_time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10F67221"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shared_uart_vvc_</w:t>
      </w:r>
      <w:proofErr w:type="gramStart"/>
      <w:r w:rsidR="00B3773C" w:rsidRPr="00F95064">
        <w:rPr>
          <w:rFonts w:ascii="Courier New" w:hAnsi="Courier New" w:cs="Courier New"/>
          <w:szCs w:val="18"/>
        </w:rPr>
        <w:t>config</w:t>
      </w:r>
      <w:proofErr w:type="spellEnd"/>
      <w:r w:rsidR="00B3773C" w:rsidRPr="00F95064">
        <w:rPr>
          <w:rFonts w:ascii="Courier New" w:hAnsi="Courier New" w:cs="Courier New"/>
          <w:szCs w:val="18"/>
        </w:rPr>
        <w:t>(</w:t>
      </w:r>
      <w:proofErr w:type="gramEnd"/>
      <w:r w:rsidR="00B3773C" w:rsidRPr="00F95064">
        <w:rPr>
          <w:rFonts w:ascii="Courier New" w:hAnsi="Courier New" w:cs="Courier New"/>
          <w:szCs w:val="18"/>
        </w:rPr>
        <w:t>RX,1).</w:t>
      </w:r>
      <w:proofErr w:type="spellStart"/>
      <w:r w:rsidR="00B3773C" w:rsidRPr="00F95064">
        <w:rPr>
          <w:rFonts w:ascii="Courier New" w:hAnsi="Courier New" w:cs="Courier New"/>
          <w:szCs w:val="18"/>
        </w:rPr>
        <w:t>bfm_config.num_data_bits</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B3773C" w:rsidRPr="00F95064">
        <w:rPr>
          <w:rFonts w:ascii="Courier New" w:hAnsi="Courier New" w:cs="Courier New"/>
          <w:szCs w:val="18"/>
        </w:rPr>
        <w:t>:= 8;</w:t>
      </w:r>
    </w:p>
    <w:p w14:paraId="5985226B" w14:textId="39219EB2" w:rsidR="008E7216" w:rsidRDefault="008E7216" w:rsidP="00B3773C">
      <w:pPr>
        <w:rPr>
          <w:rFonts w:ascii="Courier New" w:hAnsi="Courier New" w:cs="Courier New"/>
          <w:szCs w:val="18"/>
        </w:rPr>
      </w:pPr>
    </w:p>
    <w:p w14:paraId="59D1F066" w14:textId="55C96834" w:rsidR="000C3991" w:rsidRDefault="000C3991" w:rsidP="00B3773C">
      <w:pPr>
        <w:rPr>
          <w:rFonts w:ascii="Courier New" w:hAnsi="Courier New" w:cs="Courier New"/>
          <w:szCs w:val="18"/>
        </w:rPr>
      </w:pPr>
    </w:p>
    <w:p w14:paraId="2AAF6CA8" w14:textId="26FD122B" w:rsidR="000C3991" w:rsidRDefault="000C3991" w:rsidP="00B3773C">
      <w:pPr>
        <w:rPr>
          <w:rFonts w:ascii="Courier New" w:hAnsi="Courier New" w:cs="Courier New"/>
          <w:szCs w:val="18"/>
        </w:rPr>
      </w:pPr>
    </w:p>
    <w:p w14:paraId="55AED23D" w14:textId="2EC4471A" w:rsidR="00DE1404" w:rsidRDefault="00DE1404" w:rsidP="00B3773C">
      <w:pPr>
        <w:rPr>
          <w:rFonts w:ascii="Courier New" w:hAnsi="Courier New" w:cs="Courier New"/>
          <w:szCs w:val="18"/>
        </w:rPr>
      </w:pPr>
    </w:p>
    <w:p w14:paraId="3AE87B39" w14:textId="03CC1E31" w:rsidR="00DE1404" w:rsidRDefault="00DE1404" w:rsidP="00B3773C">
      <w:pPr>
        <w:rPr>
          <w:rFonts w:ascii="Courier New" w:hAnsi="Courier New" w:cs="Courier New"/>
          <w:szCs w:val="18"/>
        </w:rPr>
      </w:pPr>
    </w:p>
    <w:p w14:paraId="48AEE12B" w14:textId="77777777" w:rsidR="00DE1404" w:rsidRDefault="00DE1404" w:rsidP="00B3773C">
      <w:pPr>
        <w:rPr>
          <w:rFonts w:ascii="Courier New" w:hAnsi="Courier New" w:cs="Courier New"/>
          <w:szCs w:val="18"/>
        </w:rPr>
      </w:pPr>
    </w:p>
    <w:p w14:paraId="3AED8E3F" w14:textId="08D3B39D" w:rsidR="009517AC" w:rsidRDefault="009517AC" w:rsidP="009517AC">
      <w:pPr>
        <w:pStyle w:val="Undertittel"/>
        <w:spacing w:after="40"/>
        <w:rPr>
          <w:szCs w:val="24"/>
        </w:rPr>
      </w:pPr>
      <w:r>
        <w:rPr>
          <w:szCs w:val="24"/>
        </w:rPr>
        <w:t>VVC Error injection record (inside the VVC configuration record above)</w:t>
      </w:r>
    </w:p>
    <w:p w14:paraId="3C9E3C6B" w14:textId="1D80990F" w:rsidR="000C3991" w:rsidRPr="00BB6334" w:rsidRDefault="000C3991" w:rsidP="000C3991">
      <w:pPr>
        <w:rPr>
          <w:sz w:val="4"/>
        </w:rPr>
      </w:pP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2268"/>
        <w:gridCol w:w="9472"/>
      </w:tblGrid>
      <w:tr w:rsidR="000C3991" w:rsidRPr="009C4146" w14:paraId="5C69A0AE" w14:textId="77777777" w:rsidTr="00BB6334">
        <w:tc>
          <w:tcPr>
            <w:tcW w:w="2235" w:type="dxa"/>
            <w:tcBorders>
              <w:bottom w:val="single" w:sz="4" w:space="0" w:color="auto"/>
            </w:tcBorders>
            <w:shd w:val="clear" w:color="auto" w:fill="000000" w:themeFill="text1"/>
            <w:vAlign w:val="center"/>
          </w:tcPr>
          <w:p w14:paraId="42DB09B8" w14:textId="5D7C8BAB" w:rsidR="000C3991" w:rsidRPr="009C4146" w:rsidRDefault="000C3991" w:rsidP="000C3991">
            <w:pPr>
              <w:tabs>
                <w:tab w:val="right" w:pos="1877"/>
                <w:tab w:val="left" w:pos="4820"/>
              </w:tabs>
              <w:rPr>
                <w:rFonts w:cs="Helvetica"/>
                <w:b/>
              </w:rPr>
            </w:pPr>
            <w:r>
              <w:rPr>
                <w:rFonts w:cs="Helvetica"/>
                <w:b/>
              </w:rPr>
              <w:t>Record element</w:t>
            </w:r>
            <w:r w:rsidRPr="009C4146">
              <w:rPr>
                <w:rFonts w:cs="Helvetica"/>
                <w:b/>
              </w:rPr>
              <w:tab/>
            </w:r>
          </w:p>
        </w:tc>
        <w:tc>
          <w:tcPr>
            <w:tcW w:w="1559" w:type="dxa"/>
            <w:tcBorders>
              <w:bottom w:val="single" w:sz="4" w:space="0" w:color="auto"/>
            </w:tcBorders>
            <w:shd w:val="clear" w:color="auto" w:fill="000000" w:themeFill="text1"/>
            <w:vAlign w:val="center"/>
          </w:tcPr>
          <w:p w14:paraId="6810B367" w14:textId="3DD1784C" w:rsidR="000C3991" w:rsidRPr="009C4146" w:rsidRDefault="000C3991" w:rsidP="000C3991">
            <w:pPr>
              <w:tabs>
                <w:tab w:val="left" w:pos="4820"/>
              </w:tabs>
              <w:rPr>
                <w:rFonts w:cs="Helvetica"/>
                <w:b/>
              </w:rPr>
            </w:pPr>
            <w:r w:rsidRPr="009C4146">
              <w:rPr>
                <w:rFonts w:cs="Helvetica"/>
                <w:b/>
              </w:rPr>
              <w:t>Type</w:t>
            </w:r>
          </w:p>
        </w:tc>
        <w:tc>
          <w:tcPr>
            <w:tcW w:w="2268" w:type="dxa"/>
            <w:tcBorders>
              <w:bottom w:val="single" w:sz="4" w:space="0" w:color="auto"/>
            </w:tcBorders>
            <w:shd w:val="clear" w:color="auto" w:fill="000000" w:themeFill="text1"/>
            <w:vAlign w:val="center"/>
          </w:tcPr>
          <w:p w14:paraId="63BF7545" w14:textId="2225682C" w:rsidR="000C3991" w:rsidRPr="009C4146" w:rsidRDefault="000C3991" w:rsidP="000C3991">
            <w:pPr>
              <w:tabs>
                <w:tab w:val="left" w:pos="4820"/>
              </w:tabs>
              <w:rPr>
                <w:rFonts w:cs="Helvetica"/>
                <w:b/>
              </w:rPr>
            </w:pPr>
            <w:r w:rsidRPr="009C4146">
              <w:rPr>
                <w:rFonts w:cs="Helvetica"/>
                <w:b/>
              </w:rPr>
              <w:t>DEFAULT</w:t>
            </w:r>
          </w:p>
        </w:tc>
        <w:tc>
          <w:tcPr>
            <w:tcW w:w="9472" w:type="dxa"/>
            <w:tcBorders>
              <w:bottom w:val="single" w:sz="4" w:space="0" w:color="auto"/>
            </w:tcBorders>
            <w:shd w:val="clear" w:color="auto" w:fill="000000" w:themeFill="text1"/>
            <w:vAlign w:val="center"/>
          </w:tcPr>
          <w:p w14:paraId="4302C5C3" w14:textId="63D4C9E0" w:rsidR="000C3991" w:rsidRPr="009C4146" w:rsidRDefault="000C3991" w:rsidP="000C3991">
            <w:pPr>
              <w:tabs>
                <w:tab w:val="left" w:pos="4820"/>
              </w:tabs>
              <w:rPr>
                <w:rFonts w:cs="Helvetica"/>
                <w:b/>
              </w:rPr>
            </w:pPr>
            <w:r w:rsidRPr="009C4146">
              <w:rPr>
                <w:rFonts w:cs="Helvetica"/>
                <w:b/>
              </w:rPr>
              <w:t>Description</w:t>
            </w:r>
          </w:p>
        </w:tc>
      </w:tr>
      <w:tr w:rsidR="000C3991" w:rsidRPr="009C4146" w14:paraId="7D495E0E" w14:textId="77777777" w:rsidTr="00BB6334">
        <w:tc>
          <w:tcPr>
            <w:tcW w:w="2235" w:type="dxa"/>
            <w:tcBorders>
              <w:left w:val="nil"/>
              <w:right w:val="nil"/>
            </w:tcBorders>
            <w:shd w:val="clear" w:color="auto" w:fill="auto"/>
          </w:tcPr>
          <w:p w14:paraId="5B46210E" w14:textId="7D52140A" w:rsidR="000C3991" w:rsidRPr="009C4146" w:rsidRDefault="000C3991" w:rsidP="000C3991">
            <w:pPr>
              <w:spacing w:line="276" w:lineRule="auto"/>
              <w:rPr>
                <w:rFonts w:cs="Helvetica"/>
                <w:sz w:val="15"/>
                <w:szCs w:val="18"/>
              </w:rPr>
            </w:pPr>
            <w:proofErr w:type="spellStart"/>
            <w:r>
              <w:rPr>
                <w:rFonts w:ascii="Verdana" w:hAnsi="Verdana" w:cs="Helvetica"/>
                <w:sz w:val="14"/>
              </w:rPr>
              <w:t>parity_bit_error_prob</w:t>
            </w:r>
            <w:proofErr w:type="spellEnd"/>
          </w:p>
        </w:tc>
        <w:tc>
          <w:tcPr>
            <w:tcW w:w="1559" w:type="dxa"/>
            <w:tcBorders>
              <w:left w:val="nil"/>
              <w:right w:val="nil"/>
            </w:tcBorders>
            <w:shd w:val="clear" w:color="auto" w:fill="auto"/>
          </w:tcPr>
          <w:p w14:paraId="2C6EFADE" w14:textId="0BF07BEF" w:rsidR="000C3991" w:rsidRPr="009C4146" w:rsidRDefault="000C3991" w:rsidP="000C3991">
            <w:pPr>
              <w:spacing w:line="276" w:lineRule="auto"/>
              <w:rPr>
                <w:rFonts w:cs="Helvetica"/>
                <w:sz w:val="15"/>
                <w:szCs w:val="18"/>
              </w:rPr>
            </w:pPr>
            <w:r>
              <w:rPr>
                <w:rFonts w:cs="Helvetica"/>
                <w:sz w:val="15"/>
                <w:szCs w:val="18"/>
              </w:rPr>
              <w:t>real</w:t>
            </w:r>
          </w:p>
        </w:tc>
        <w:tc>
          <w:tcPr>
            <w:tcW w:w="2268" w:type="dxa"/>
            <w:tcBorders>
              <w:left w:val="nil"/>
              <w:right w:val="nil"/>
            </w:tcBorders>
            <w:shd w:val="clear" w:color="auto" w:fill="auto"/>
          </w:tcPr>
          <w:p w14:paraId="389AD5E4" w14:textId="34AD9EBD" w:rsidR="000C3991" w:rsidRPr="009C4146" w:rsidRDefault="000C3991" w:rsidP="000C3991">
            <w:pPr>
              <w:spacing w:line="276" w:lineRule="auto"/>
              <w:rPr>
                <w:rFonts w:cs="Helvetica"/>
                <w:sz w:val="15"/>
                <w:szCs w:val="18"/>
              </w:rPr>
            </w:pPr>
            <w:r>
              <w:rPr>
                <w:rFonts w:cs="Helvetica"/>
                <w:sz w:val="15"/>
                <w:szCs w:val="18"/>
              </w:rPr>
              <w:t>0,0</w:t>
            </w:r>
          </w:p>
        </w:tc>
        <w:tc>
          <w:tcPr>
            <w:tcW w:w="9472" w:type="dxa"/>
            <w:tcBorders>
              <w:left w:val="nil"/>
              <w:right w:val="nil"/>
            </w:tcBorders>
            <w:shd w:val="clear" w:color="auto" w:fill="auto"/>
          </w:tcPr>
          <w:p w14:paraId="1DA5D0D6" w14:textId="32B6EAC5" w:rsidR="000C3991" w:rsidRPr="009C4146" w:rsidRDefault="000C3991">
            <w:pPr>
              <w:tabs>
                <w:tab w:val="left" w:pos="4820"/>
              </w:tabs>
              <w:spacing w:line="276" w:lineRule="auto"/>
              <w:rPr>
                <w:rFonts w:cs="Helvetica"/>
                <w:sz w:val="15"/>
                <w:szCs w:val="18"/>
              </w:rPr>
            </w:pPr>
            <w:r>
              <w:rPr>
                <w:rFonts w:ascii="Verdana" w:hAnsi="Verdana"/>
                <w:sz w:val="14"/>
              </w:rPr>
              <w:t xml:space="preserve">The probability that the VVC will request a </w:t>
            </w:r>
            <w:proofErr w:type="spellStart"/>
            <w:r>
              <w:rPr>
                <w:rFonts w:ascii="Verdana" w:hAnsi="Verdana"/>
                <w:sz w:val="14"/>
              </w:rPr>
              <w:t>parity_bit_error</w:t>
            </w:r>
            <w:proofErr w:type="spellEnd"/>
            <w:r>
              <w:rPr>
                <w:rFonts w:ascii="Verdana" w:hAnsi="Verdana"/>
                <w:sz w:val="14"/>
              </w:rPr>
              <w:t xml:space="preserve"> when calling a BFM transmission procedure. (See BFM doc)</w:t>
            </w:r>
          </w:p>
        </w:tc>
      </w:tr>
      <w:tr w:rsidR="000C3991" w:rsidRPr="009C4146" w14:paraId="3B7A491B" w14:textId="77777777" w:rsidTr="00BB6334">
        <w:tc>
          <w:tcPr>
            <w:tcW w:w="2235" w:type="dxa"/>
            <w:tcBorders>
              <w:left w:val="nil"/>
              <w:right w:val="nil"/>
            </w:tcBorders>
            <w:shd w:val="clear" w:color="auto" w:fill="auto"/>
          </w:tcPr>
          <w:p w14:paraId="02AA47C2" w14:textId="38CC93C2" w:rsidR="000C3991" w:rsidRPr="009C4146" w:rsidRDefault="000C3991" w:rsidP="000C3991">
            <w:pPr>
              <w:spacing w:line="276" w:lineRule="auto"/>
              <w:rPr>
                <w:rFonts w:cs="Helvetica"/>
                <w:sz w:val="15"/>
                <w:szCs w:val="18"/>
              </w:rPr>
            </w:pPr>
            <w:proofErr w:type="spellStart"/>
            <w:r>
              <w:rPr>
                <w:rFonts w:ascii="Verdana" w:hAnsi="Verdana" w:cs="Helvetica"/>
                <w:sz w:val="14"/>
              </w:rPr>
              <w:t>stop_bit_error_prob</w:t>
            </w:r>
            <w:proofErr w:type="spellEnd"/>
          </w:p>
        </w:tc>
        <w:tc>
          <w:tcPr>
            <w:tcW w:w="1559" w:type="dxa"/>
            <w:tcBorders>
              <w:left w:val="nil"/>
              <w:right w:val="nil"/>
            </w:tcBorders>
            <w:shd w:val="clear" w:color="auto" w:fill="auto"/>
          </w:tcPr>
          <w:p w14:paraId="598F9CF1" w14:textId="79B369C9" w:rsidR="000C3991" w:rsidRPr="009C4146" w:rsidRDefault="000C3991" w:rsidP="000C3991">
            <w:pPr>
              <w:spacing w:line="276" w:lineRule="auto"/>
              <w:rPr>
                <w:rFonts w:cs="Helvetica"/>
                <w:sz w:val="15"/>
                <w:szCs w:val="18"/>
              </w:rPr>
            </w:pPr>
            <w:r>
              <w:rPr>
                <w:rFonts w:cs="Helvetica"/>
                <w:sz w:val="15"/>
                <w:szCs w:val="18"/>
              </w:rPr>
              <w:t>real</w:t>
            </w:r>
          </w:p>
        </w:tc>
        <w:tc>
          <w:tcPr>
            <w:tcW w:w="2268" w:type="dxa"/>
            <w:tcBorders>
              <w:left w:val="nil"/>
              <w:right w:val="nil"/>
            </w:tcBorders>
            <w:shd w:val="clear" w:color="auto" w:fill="auto"/>
          </w:tcPr>
          <w:p w14:paraId="75849D9F" w14:textId="4D8D58E9" w:rsidR="000C3991" w:rsidRPr="009C4146" w:rsidRDefault="000C3991" w:rsidP="000C3991">
            <w:pPr>
              <w:spacing w:line="276" w:lineRule="auto"/>
              <w:rPr>
                <w:rFonts w:cs="Helvetica"/>
                <w:sz w:val="15"/>
                <w:szCs w:val="18"/>
              </w:rPr>
            </w:pPr>
            <w:r>
              <w:rPr>
                <w:rFonts w:cs="Helvetica"/>
                <w:sz w:val="15"/>
                <w:szCs w:val="18"/>
              </w:rPr>
              <w:t>0,0</w:t>
            </w:r>
          </w:p>
        </w:tc>
        <w:tc>
          <w:tcPr>
            <w:tcW w:w="9472" w:type="dxa"/>
            <w:tcBorders>
              <w:left w:val="nil"/>
              <w:right w:val="nil"/>
            </w:tcBorders>
            <w:shd w:val="clear" w:color="auto" w:fill="auto"/>
          </w:tcPr>
          <w:p w14:paraId="7B9FC5F5" w14:textId="65EA79A8" w:rsidR="000C3991" w:rsidRPr="009C4146" w:rsidRDefault="000C3991" w:rsidP="000C3991">
            <w:pPr>
              <w:tabs>
                <w:tab w:val="left" w:pos="4820"/>
              </w:tabs>
              <w:spacing w:line="276" w:lineRule="auto"/>
              <w:rPr>
                <w:rFonts w:cs="Helvetica"/>
                <w:sz w:val="15"/>
                <w:szCs w:val="18"/>
              </w:rPr>
            </w:pPr>
            <w:r>
              <w:rPr>
                <w:rFonts w:ascii="Verdana" w:hAnsi="Verdana"/>
                <w:sz w:val="14"/>
              </w:rPr>
              <w:t xml:space="preserve">The probability that the VVC will request a </w:t>
            </w:r>
            <w:proofErr w:type="spellStart"/>
            <w:r>
              <w:rPr>
                <w:rFonts w:ascii="Verdana" w:hAnsi="Verdana"/>
                <w:sz w:val="14"/>
              </w:rPr>
              <w:t>stop_bit_error</w:t>
            </w:r>
            <w:proofErr w:type="spellEnd"/>
            <w:r>
              <w:rPr>
                <w:rFonts w:ascii="Verdana" w:hAnsi="Verdana"/>
                <w:sz w:val="14"/>
              </w:rPr>
              <w:t xml:space="preserve"> when calling a BFM transmission procedure. (See BFM doc)</w:t>
            </w:r>
          </w:p>
        </w:tc>
      </w:tr>
      <w:tr w:rsidR="000C3991" w:rsidRPr="009C4146" w14:paraId="47F8EB7F" w14:textId="77777777" w:rsidTr="00327602">
        <w:tc>
          <w:tcPr>
            <w:tcW w:w="15534" w:type="dxa"/>
            <w:gridSpan w:val="4"/>
            <w:tcBorders>
              <w:left w:val="nil"/>
              <w:right w:val="nil"/>
            </w:tcBorders>
            <w:shd w:val="clear" w:color="auto" w:fill="auto"/>
          </w:tcPr>
          <w:tbl>
            <w:tblPr>
              <w:tblW w:w="5000" w:type="pct"/>
              <w:shd w:val="clear" w:color="auto" w:fill="FFFFFF" w:themeFill="background1"/>
              <w:tblLook w:val="04A0" w:firstRow="1" w:lastRow="0" w:firstColumn="1" w:lastColumn="0" w:noHBand="0" w:noVBand="1"/>
            </w:tblPr>
            <w:tblGrid>
              <w:gridCol w:w="15318"/>
            </w:tblGrid>
            <w:tr w:rsidR="000C3991" w:rsidRPr="00C862E0" w14:paraId="136AE6CE" w14:textId="77777777" w:rsidTr="00327602">
              <w:tc>
                <w:tcPr>
                  <w:tcW w:w="5000" w:type="pct"/>
                  <w:shd w:val="clear" w:color="auto" w:fill="FFFFFF" w:themeFill="background1"/>
                </w:tcPr>
                <w:p w14:paraId="0BEB046B" w14:textId="77777777" w:rsidR="000C3991" w:rsidRDefault="000C3991" w:rsidP="000C3991">
                  <w:pPr>
                    <w:shd w:val="clear" w:color="auto" w:fill="FFFFFF" w:themeFill="background1"/>
                    <w:tabs>
                      <w:tab w:val="left" w:pos="4820"/>
                    </w:tabs>
                    <w:spacing w:before="20" w:after="20" w:line="20" w:lineRule="atLeast"/>
                    <w:rPr>
                      <w:rFonts w:ascii="Verdana" w:hAnsi="Verdana" w:cs="Helvetica"/>
                      <w:sz w:val="14"/>
                    </w:rPr>
                  </w:pPr>
                  <w:r>
                    <w:rPr>
                      <w:rFonts w:ascii="Verdana" w:hAnsi="Verdana" w:cs="Helvetica"/>
                      <w:sz w:val="14"/>
                    </w:rPr>
                    <w:t>Note 1: A value of 1.0 means every transmission should have this error injection, whereas 0.0 means error injection is turned off. Anything in between means randomisation with the given probability</w:t>
                  </w:r>
                </w:p>
                <w:p w14:paraId="52153A50" w14:textId="77777777" w:rsidR="000C3991" w:rsidRDefault="000C3991" w:rsidP="000C3991">
                  <w:pPr>
                    <w:shd w:val="clear" w:color="auto" w:fill="FFFFFF" w:themeFill="background1"/>
                    <w:tabs>
                      <w:tab w:val="left" w:pos="4820"/>
                    </w:tabs>
                    <w:spacing w:before="20" w:after="20" w:line="20" w:lineRule="atLeast"/>
                    <w:rPr>
                      <w:rFonts w:ascii="Verdana" w:hAnsi="Verdana"/>
                      <w:sz w:val="14"/>
                    </w:rPr>
                  </w:pPr>
                  <w:bookmarkStart w:id="4" w:name="_Hlk19276395"/>
                  <w:r>
                    <w:rPr>
                      <w:rFonts w:ascii="Verdana" w:hAnsi="Verdana"/>
                      <w:sz w:val="14"/>
                    </w:rPr>
                    <w:t xml:space="preserve">Note 2: The </w:t>
                  </w:r>
                  <w:proofErr w:type="spellStart"/>
                  <w:r>
                    <w:rPr>
                      <w:rFonts w:ascii="Verdana" w:hAnsi="Verdana"/>
                      <w:sz w:val="14"/>
                    </w:rPr>
                    <w:t>error_injection_config</w:t>
                  </w:r>
                  <w:proofErr w:type="spellEnd"/>
                  <w:r>
                    <w:rPr>
                      <w:rFonts w:ascii="Verdana" w:hAnsi="Verdana"/>
                      <w:sz w:val="14"/>
                    </w:rPr>
                    <w:t xml:space="preserve"> in the VVC config will override any error injection specified in the BFM config.</w:t>
                  </w:r>
                  <w:bookmarkEnd w:id="4"/>
                </w:p>
              </w:tc>
            </w:tr>
          </w:tbl>
          <w:p w14:paraId="2EF35461" w14:textId="77777777" w:rsidR="000C3991" w:rsidRDefault="000C3991" w:rsidP="000C3991">
            <w:pPr>
              <w:tabs>
                <w:tab w:val="left" w:pos="4820"/>
              </w:tabs>
              <w:spacing w:line="276" w:lineRule="auto"/>
              <w:rPr>
                <w:rFonts w:ascii="Verdana" w:hAnsi="Verdana"/>
                <w:sz w:val="14"/>
              </w:rPr>
            </w:pPr>
          </w:p>
        </w:tc>
      </w:tr>
    </w:tbl>
    <w:p w14:paraId="697C9329" w14:textId="6F4A0E13" w:rsidR="000C3991" w:rsidRDefault="000C3991" w:rsidP="000C3991"/>
    <w:p w14:paraId="410A4A8E" w14:textId="19C92CD3" w:rsidR="000C3991" w:rsidRPr="00BB6334" w:rsidRDefault="000C3991" w:rsidP="00BB6334">
      <w:r>
        <w:rPr>
          <w:szCs w:val="18"/>
        </w:rP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p>
    <w:tbl>
      <w:tblPr>
        <w:tblW w:w="5715" w:type="pct"/>
        <w:shd w:val="clear" w:color="auto" w:fill="FFFFFF" w:themeFill="background1"/>
        <w:tblLook w:val="04A0" w:firstRow="1" w:lastRow="0" w:firstColumn="1" w:lastColumn="0" w:noHBand="0" w:noVBand="1"/>
      </w:tblPr>
      <w:tblGrid>
        <w:gridCol w:w="15136"/>
        <w:gridCol w:w="597"/>
        <w:gridCol w:w="709"/>
        <w:gridCol w:w="1109"/>
      </w:tblGrid>
      <w:tr w:rsidR="009517AC" w:rsidRPr="00F53B2D" w14:paraId="55989395" w14:textId="77777777" w:rsidTr="00BB6334">
        <w:tc>
          <w:tcPr>
            <w:tcW w:w="4312" w:type="pct"/>
            <w:shd w:val="clear" w:color="auto" w:fill="FFFFFF" w:themeFill="background1"/>
          </w:tcPr>
          <w:p w14:paraId="4676D0B1" w14:textId="3E6AC4D4" w:rsidR="009517AC" w:rsidRPr="00950400" w:rsidRDefault="009517AC" w:rsidP="00327602">
            <w:pPr>
              <w:shd w:val="clear" w:color="auto" w:fill="FFFFFF" w:themeFill="background1"/>
              <w:tabs>
                <w:tab w:val="left" w:pos="4820"/>
              </w:tabs>
              <w:rPr>
                <w:b/>
                <w:bCs/>
                <w:szCs w:val="18"/>
              </w:rPr>
            </w:pPr>
          </w:p>
        </w:tc>
        <w:tc>
          <w:tcPr>
            <w:tcW w:w="170" w:type="pct"/>
            <w:shd w:val="clear" w:color="auto" w:fill="FFFFFF" w:themeFill="background1"/>
          </w:tcPr>
          <w:p w14:paraId="5730ECEB" w14:textId="27F7C8E8" w:rsidR="009517AC" w:rsidRPr="00950400" w:rsidRDefault="009517AC" w:rsidP="00327602">
            <w:pPr>
              <w:shd w:val="clear" w:color="auto" w:fill="FFFFFF" w:themeFill="background1"/>
              <w:tabs>
                <w:tab w:val="left" w:pos="4820"/>
              </w:tabs>
              <w:rPr>
                <w:b/>
                <w:bCs/>
                <w:szCs w:val="18"/>
              </w:rPr>
            </w:pPr>
          </w:p>
        </w:tc>
        <w:tc>
          <w:tcPr>
            <w:tcW w:w="202" w:type="pct"/>
            <w:shd w:val="clear" w:color="auto" w:fill="FFFFFF" w:themeFill="background1"/>
          </w:tcPr>
          <w:p w14:paraId="0AFDCC51" w14:textId="67E34538" w:rsidR="009517AC" w:rsidRPr="00950400" w:rsidRDefault="009517AC" w:rsidP="00327602">
            <w:pPr>
              <w:shd w:val="clear" w:color="auto" w:fill="FFFFFF" w:themeFill="background1"/>
              <w:tabs>
                <w:tab w:val="left" w:pos="4820"/>
              </w:tabs>
              <w:rPr>
                <w:b/>
                <w:bCs/>
                <w:szCs w:val="18"/>
              </w:rPr>
            </w:pPr>
          </w:p>
        </w:tc>
        <w:tc>
          <w:tcPr>
            <w:tcW w:w="317" w:type="pct"/>
            <w:shd w:val="clear" w:color="auto" w:fill="FFFFFF" w:themeFill="background1"/>
          </w:tcPr>
          <w:p w14:paraId="4593E3D7" w14:textId="14E3667D" w:rsidR="009517AC" w:rsidRPr="00950400" w:rsidRDefault="009517AC" w:rsidP="00327602">
            <w:pPr>
              <w:shd w:val="clear" w:color="auto" w:fill="FFFFFF" w:themeFill="background1"/>
              <w:tabs>
                <w:tab w:val="left" w:pos="4820"/>
              </w:tabs>
              <w:rPr>
                <w:b/>
                <w:bCs/>
                <w:szCs w:val="18"/>
              </w:rPr>
            </w:pPr>
          </w:p>
        </w:tc>
      </w:tr>
      <w:tr w:rsidR="009517AC" w:rsidRPr="00F53B2D" w14:paraId="4F5991C2" w14:textId="77777777" w:rsidTr="00BB6334">
        <w:tc>
          <w:tcPr>
            <w:tcW w:w="4312" w:type="pct"/>
            <w:shd w:val="clear" w:color="auto" w:fill="FFFFFF" w:themeFill="background1"/>
          </w:tcPr>
          <w:p w14:paraId="6338F7E1" w14:textId="77777777" w:rsidR="00D97E0B" w:rsidRDefault="00D97E0B" w:rsidP="00D97E0B">
            <w:pPr>
              <w:pStyle w:val="Undertittel"/>
              <w:spacing w:after="40"/>
              <w:rPr>
                <w:szCs w:val="24"/>
              </w:rPr>
            </w:pPr>
          </w:p>
          <w:p w14:paraId="5B336DE7" w14:textId="77777777" w:rsidR="0087584D" w:rsidRDefault="0087584D" w:rsidP="00D97E0B">
            <w:pPr>
              <w:pStyle w:val="Undertittel"/>
              <w:spacing w:after="40"/>
              <w:rPr>
                <w:szCs w:val="24"/>
              </w:rPr>
            </w:pPr>
          </w:p>
          <w:p w14:paraId="04993178" w14:textId="309E9A4A" w:rsidR="00D97E0B" w:rsidRDefault="00D97E0B" w:rsidP="00D97E0B">
            <w:pPr>
              <w:pStyle w:val="Undertittel"/>
              <w:spacing w:after="40"/>
              <w:rPr>
                <w:szCs w:val="24"/>
              </w:rPr>
            </w:pPr>
            <w:r>
              <w:rPr>
                <w:szCs w:val="24"/>
              </w:rPr>
              <w:t xml:space="preserve">VVC </w:t>
            </w:r>
            <w:r w:rsidR="00DE1404">
              <w:rPr>
                <w:szCs w:val="24"/>
              </w:rPr>
              <w:t>P</w:t>
            </w:r>
            <w:r>
              <w:rPr>
                <w:szCs w:val="24"/>
              </w:rPr>
              <w:t>roperty checking record (inside the VVC configuration record above)</w:t>
            </w:r>
          </w:p>
          <w:p w14:paraId="040B8644" w14:textId="77777777" w:rsidR="00D97E0B" w:rsidRPr="000147B9" w:rsidRDefault="00D97E0B" w:rsidP="00D97E0B">
            <w:pPr>
              <w:rPr>
                <w:sz w:val="4"/>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417"/>
              <w:gridCol w:w="1701"/>
              <w:gridCol w:w="9072"/>
            </w:tblGrid>
            <w:tr w:rsidR="0087584D" w:rsidRPr="009C4146" w14:paraId="67AA94F1" w14:textId="77777777" w:rsidTr="00F62833">
              <w:tc>
                <w:tcPr>
                  <w:tcW w:w="2689" w:type="dxa"/>
                  <w:tcBorders>
                    <w:bottom w:val="single" w:sz="4" w:space="0" w:color="auto"/>
                  </w:tcBorders>
                  <w:shd w:val="clear" w:color="auto" w:fill="000000" w:themeFill="text1"/>
                  <w:vAlign w:val="center"/>
                </w:tcPr>
                <w:p w14:paraId="492A7E9F" w14:textId="77777777" w:rsidR="00D97E0B" w:rsidRPr="009C4146" w:rsidRDefault="00D97E0B" w:rsidP="00D97E0B">
                  <w:pPr>
                    <w:tabs>
                      <w:tab w:val="right" w:pos="1877"/>
                      <w:tab w:val="left" w:pos="4820"/>
                    </w:tabs>
                    <w:rPr>
                      <w:rFonts w:cs="Helvetica"/>
                      <w:b/>
                    </w:rPr>
                  </w:pPr>
                  <w:r>
                    <w:rPr>
                      <w:rFonts w:cs="Helvetica"/>
                      <w:b/>
                    </w:rPr>
                    <w:t>Record element</w:t>
                  </w:r>
                  <w:r w:rsidRPr="009C4146">
                    <w:rPr>
                      <w:rFonts w:cs="Helvetica"/>
                      <w:b/>
                    </w:rPr>
                    <w:tab/>
                  </w:r>
                </w:p>
              </w:tc>
              <w:tc>
                <w:tcPr>
                  <w:tcW w:w="1417" w:type="dxa"/>
                  <w:tcBorders>
                    <w:bottom w:val="single" w:sz="4" w:space="0" w:color="auto"/>
                  </w:tcBorders>
                  <w:shd w:val="clear" w:color="auto" w:fill="000000" w:themeFill="text1"/>
                  <w:vAlign w:val="center"/>
                </w:tcPr>
                <w:p w14:paraId="7E488222" w14:textId="77777777" w:rsidR="00D97E0B" w:rsidRPr="009C4146" w:rsidRDefault="00D97E0B" w:rsidP="00D97E0B">
                  <w:pPr>
                    <w:tabs>
                      <w:tab w:val="left" w:pos="4820"/>
                    </w:tabs>
                    <w:rPr>
                      <w:rFonts w:cs="Helvetica"/>
                      <w:b/>
                    </w:rPr>
                  </w:pPr>
                  <w:r w:rsidRPr="009C4146">
                    <w:rPr>
                      <w:rFonts w:cs="Helvetica"/>
                      <w:b/>
                    </w:rPr>
                    <w:t>Type</w:t>
                  </w:r>
                </w:p>
              </w:tc>
              <w:tc>
                <w:tcPr>
                  <w:tcW w:w="1701" w:type="dxa"/>
                  <w:tcBorders>
                    <w:bottom w:val="single" w:sz="4" w:space="0" w:color="auto"/>
                  </w:tcBorders>
                  <w:shd w:val="clear" w:color="auto" w:fill="000000" w:themeFill="text1"/>
                  <w:vAlign w:val="center"/>
                </w:tcPr>
                <w:p w14:paraId="3EB55387" w14:textId="77777777" w:rsidR="00D97E0B" w:rsidRPr="009C4146" w:rsidRDefault="00D97E0B" w:rsidP="00D97E0B">
                  <w:pPr>
                    <w:tabs>
                      <w:tab w:val="left" w:pos="4820"/>
                    </w:tabs>
                    <w:rPr>
                      <w:rFonts w:cs="Helvetica"/>
                      <w:b/>
                    </w:rPr>
                  </w:pPr>
                  <w:r w:rsidRPr="009C4146">
                    <w:rPr>
                      <w:rFonts w:cs="Helvetica"/>
                      <w:b/>
                    </w:rPr>
                    <w:t>DEFAULT</w:t>
                  </w:r>
                </w:p>
              </w:tc>
              <w:tc>
                <w:tcPr>
                  <w:tcW w:w="9072" w:type="dxa"/>
                  <w:tcBorders>
                    <w:bottom w:val="single" w:sz="4" w:space="0" w:color="auto"/>
                  </w:tcBorders>
                  <w:shd w:val="clear" w:color="auto" w:fill="000000" w:themeFill="text1"/>
                  <w:vAlign w:val="center"/>
                </w:tcPr>
                <w:p w14:paraId="4D524193" w14:textId="77777777" w:rsidR="00D97E0B" w:rsidRPr="009C4146" w:rsidRDefault="00D97E0B" w:rsidP="00D97E0B">
                  <w:pPr>
                    <w:tabs>
                      <w:tab w:val="left" w:pos="4820"/>
                    </w:tabs>
                    <w:rPr>
                      <w:rFonts w:cs="Helvetica"/>
                      <w:b/>
                    </w:rPr>
                  </w:pPr>
                  <w:r w:rsidRPr="009C4146">
                    <w:rPr>
                      <w:rFonts w:cs="Helvetica"/>
                      <w:b/>
                    </w:rPr>
                    <w:t>Description</w:t>
                  </w:r>
                </w:p>
              </w:tc>
            </w:tr>
            <w:tr w:rsidR="00D97E0B" w:rsidRPr="009C4146" w14:paraId="48158D34" w14:textId="77777777" w:rsidTr="00BB6334">
              <w:tc>
                <w:tcPr>
                  <w:tcW w:w="2689" w:type="dxa"/>
                  <w:tcBorders>
                    <w:left w:val="nil"/>
                    <w:right w:val="nil"/>
                  </w:tcBorders>
                  <w:shd w:val="clear" w:color="auto" w:fill="auto"/>
                </w:tcPr>
                <w:p w14:paraId="1620DB03" w14:textId="6EE65AF7" w:rsidR="00D97E0B" w:rsidRPr="009C4146" w:rsidRDefault="00D97E0B" w:rsidP="00D97E0B">
                  <w:pPr>
                    <w:spacing w:line="276" w:lineRule="auto"/>
                    <w:rPr>
                      <w:rFonts w:cs="Helvetica"/>
                      <w:sz w:val="15"/>
                      <w:szCs w:val="18"/>
                    </w:rPr>
                  </w:pPr>
                  <w:r>
                    <w:rPr>
                      <w:rFonts w:ascii="Verdana" w:hAnsi="Verdana" w:cs="Helvetica"/>
                      <w:sz w:val="14"/>
                    </w:rPr>
                    <w:t>enable</w:t>
                  </w:r>
                </w:p>
              </w:tc>
              <w:tc>
                <w:tcPr>
                  <w:tcW w:w="1417" w:type="dxa"/>
                  <w:tcBorders>
                    <w:left w:val="nil"/>
                    <w:right w:val="nil"/>
                  </w:tcBorders>
                  <w:shd w:val="clear" w:color="auto" w:fill="auto"/>
                </w:tcPr>
                <w:p w14:paraId="057EC66E" w14:textId="41A79909" w:rsidR="00D97E0B" w:rsidRPr="009C4146" w:rsidRDefault="00D97E0B" w:rsidP="00D97E0B">
                  <w:pPr>
                    <w:spacing w:line="276" w:lineRule="auto"/>
                    <w:rPr>
                      <w:rFonts w:cs="Helvetica"/>
                      <w:sz w:val="15"/>
                      <w:szCs w:val="18"/>
                    </w:rPr>
                  </w:pPr>
                  <w:proofErr w:type="spellStart"/>
                  <w:r>
                    <w:rPr>
                      <w:rFonts w:cs="Helvetica"/>
                      <w:sz w:val="15"/>
                      <w:szCs w:val="18"/>
                    </w:rPr>
                    <w:t>boolean</w:t>
                  </w:r>
                  <w:proofErr w:type="spellEnd"/>
                </w:p>
              </w:tc>
              <w:tc>
                <w:tcPr>
                  <w:tcW w:w="1701" w:type="dxa"/>
                  <w:tcBorders>
                    <w:left w:val="nil"/>
                    <w:right w:val="nil"/>
                  </w:tcBorders>
                  <w:shd w:val="clear" w:color="auto" w:fill="auto"/>
                </w:tcPr>
                <w:p w14:paraId="6B8F103F" w14:textId="5F679973" w:rsidR="00D97E0B" w:rsidRPr="009C4146" w:rsidRDefault="00D97E0B" w:rsidP="00D97E0B">
                  <w:pPr>
                    <w:spacing w:line="276" w:lineRule="auto"/>
                    <w:rPr>
                      <w:rFonts w:cs="Helvetica"/>
                      <w:sz w:val="15"/>
                      <w:szCs w:val="18"/>
                    </w:rPr>
                  </w:pPr>
                  <w:r>
                    <w:rPr>
                      <w:rFonts w:cs="Helvetica"/>
                      <w:sz w:val="15"/>
                      <w:szCs w:val="18"/>
                    </w:rPr>
                    <w:t>FALSE</w:t>
                  </w:r>
                </w:p>
              </w:tc>
              <w:tc>
                <w:tcPr>
                  <w:tcW w:w="9072" w:type="dxa"/>
                  <w:tcBorders>
                    <w:left w:val="nil"/>
                    <w:right w:val="nil"/>
                  </w:tcBorders>
                  <w:shd w:val="clear" w:color="auto" w:fill="auto"/>
                </w:tcPr>
                <w:p w14:paraId="6A6F3A1E" w14:textId="5C9E299E" w:rsidR="00D97E0B" w:rsidRPr="009C4146" w:rsidRDefault="00D97E0B" w:rsidP="00D97E0B">
                  <w:pPr>
                    <w:tabs>
                      <w:tab w:val="left" w:pos="4820"/>
                    </w:tabs>
                    <w:spacing w:line="276" w:lineRule="auto"/>
                    <w:rPr>
                      <w:rFonts w:cs="Helvetica"/>
                      <w:sz w:val="15"/>
                      <w:szCs w:val="18"/>
                    </w:rPr>
                  </w:pPr>
                  <w:r w:rsidRPr="00D97E0B">
                    <w:rPr>
                      <w:rFonts w:ascii="Verdana" w:hAnsi="Verdana"/>
                      <w:sz w:val="14"/>
                    </w:rPr>
                    <w:t>Enables or disables the complete bit rate checker</w:t>
                  </w:r>
                </w:p>
              </w:tc>
            </w:tr>
            <w:tr w:rsidR="00D97E0B" w:rsidRPr="009C4146" w14:paraId="630F34D4" w14:textId="77777777" w:rsidTr="00BB6334">
              <w:tc>
                <w:tcPr>
                  <w:tcW w:w="2689" w:type="dxa"/>
                  <w:tcBorders>
                    <w:left w:val="nil"/>
                    <w:right w:val="nil"/>
                  </w:tcBorders>
                  <w:shd w:val="clear" w:color="auto" w:fill="auto"/>
                </w:tcPr>
                <w:p w14:paraId="7DD6EAD7" w14:textId="22DD5F7C" w:rsidR="00D97E0B" w:rsidRPr="009C4146" w:rsidRDefault="0087584D" w:rsidP="00D97E0B">
                  <w:pPr>
                    <w:spacing w:line="276" w:lineRule="auto"/>
                    <w:rPr>
                      <w:rFonts w:cs="Helvetica"/>
                      <w:sz w:val="15"/>
                      <w:szCs w:val="18"/>
                    </w:rPr>
                  </w:pPr>
                  <w:proofErr w:type="spellStart"/>
                  <w:r>
                    <w:rPr>
                      <w:rFonts w:ascii="Verdana" w:hAnsi="Verdana" w:cs="Helvetica"/>
                      <w:sz w:val="14"/>
                    </w:rPr>
                    <w:t>min_period</w:t>
                  </w:r>
                  <w:proofErr w:type="spellEnd"/>
                </w:p>
              </w:tc>
              <w:tc>
                <w:tcPr>
                  <w:tcW w:w="1417" w:type="dxa"/>
                  <w:tcBorders>
                    <w:left w:val="nil"/>
                    <w:right w:val="nil"/>
                  </w:tcBorders>
                  <w:shd w:val="clear" w:color="auto" w:fill="auto"/>
                </w:tcPr>
                <w:p w14:paraId="38FC29F9" w14:textId="6F86AE05" w:rsidR="00D97E0B" w:rsidRPr="009C4146" w:rsidRDefault="0087584D" w:rsidP="00D97E0B">
                  <w:pPr>
                    <w:spacing w:line="276" w:lineRule="auto"/>
                    <w:rPr>
                      <w:rFonts w:cs="Helvetica"/>
                      <w:sz w:val="15"/>
                      <w:szCs w:val="18"/>
                    </w:rPr>
                  </w:pPr>
                  <w:r>
                    <w:rPr>
                      <w:rFonts w:cs="Helvetica"/>
                      <w:sz w:val="15"/>
                      <w:szCs w:val="18"/>
                    </w:rPr>
                    <w:t>time</w:t>
                  </w:r>
                </w:p>
              </w:tc>
              <w:tc>
                <w:tcPr>
                  <w:tcW w:w="1701" w:type="dxa"/>
                  <w:tcBorders>
                    <w:left w:val="nil"/>
                    <w:right w:val="nil"/>
                  </w:tcBorders>
                  <w:shd w:val="clear" w:color="auto" w:fill="auto"/>
                </w:tcPr>
                <w:p w14:paraId="3CE316A4" w14:textId="77777777" w:rsidR="00D97E0B" w:rsidRPr="009C4146" w:rsidRDefault="00D97E0B" w:rsidP="00D97E0B">
                  <w:pPr>
                    <w:spacing w:line="276" w:lineRule="auto"/>
                    <w:rPr>
                      <w:rFonts w:cs="Helvetica"/>
                      <w:sz w:val="15"/>
                      <w:szCs w:val="18"/>
                    </w:rPr>
                  </w:pPr>
                  <w:r>
                    <w:rPr>
                      <w:rFonts w:cs="Helvetica"/>
                      <w:sz w:val="15"/>
                      <w:szCs w:val="18"/>
                    </w:rPr>
                    <w:t>0,0</w:t>
                  </w:r>
                </w:p>
              </w:tc>
              <w:tc>
                <w:tcPr>
                  <w:tcW w:w="9072" w:type="dxa"/>
                  <w:tcBorders>
                    <w:left w:val="nil"/>
                    <w:right w:val="nil"/>
                  </w:tcBorders>
                  <w:shd w:val="clear" w:color="auto" w:fill="auto"/>
                </w:tcPr>
                <w:p w14:paraId="6EE85B9B" w14:textId="1921682F" w:rsidR="00D97E0B" w:rsidRPr="009C4146" w:rsidRDefault="0087584D" w:rsidP="00D97E0B">
                  <w:pPr>
                    <w:tabs>
                      <w:tab w:val="left" w:pos="4820"/>
                    </w:tabs>
                    <w:spacing w:line="276" w:lineRule="auto"/>
                    <w:rPr>
                      <w:rFonts w:cs="Helvetica"/>
                      <w:sz w:val="15"/>
                      <w:szCs w:val="18"/>
                    </w:rPr>
                  </w:pPr>
                  <w:r>
                    <w:rPr>
                      <w:rFonts w:cs="Helvetica"/>
                      <w:sz w:val="15"/>
                      <w:szCs w:val="18"/>
                    </w:rPr>
                    <w:t>The minimum allowed bit period for any bit (any bit level change to the next)</w:t>
                  </w:r>
                </w:p>
              </w:tc>
            </w:tr>
            <w:tr w:rsidR="0087584D" w:rsidRPr="009C4146" w14:paraId="365AB97F" w14:textId="77777777" w:rsidTr="00F62833">
              <w:tc>
                <w:tcPr>
                  <w:tcW w:w="2689" w:type="dxa"/>
                  <w:tcBorders>
                    <w:left w:val="nil"/>
                    <w:right w:val="nil"/>
                  </w:tcBorders>
                  <w:shd w:val="clear" w:color="auto" w:fill="auto"/>
                </w:tcPr>
                <w:p w14:paraId="30223877" w14:textId="297DFD16" w:rsidR="0087584D" w:rsidRDefault="0087584D" w:rsidP="00D97E0B">
                  <w:pPr>
                    <w:spacing w:line="276" w:lineRule="auto"/>
                    <w:rPr>
                      <w:rFonts w:ascii="Verdana" w:hAnsi="Verdana" w:cs="Helvetica"/>
                      <w:sz w:val="14"/>
                    </w:rPr>
                  </w:pPr>
                  <w:proofErr w:type="spellStart"/>
                  <w:r>
                    <w:rPr>
                      <w:rFonts w:ascii="Verdana" w:hAnsi="Verdana" w:cs="Helvetica"/>
                      <w:sz w:val="14"/>
                    </w:rPr>
                    <w:t>alert_level</w:t>
                  </w:r>
                  <w:proofErr w:type="spellEnd"/>
                </w:p>
              </w:tc>
              <w:tc>
                <w:tcPr>
                  <w:tcW w:w="1417" w:type="dxa"/>
                  <w:tcBorders>
                    <w:left w:val="nil"/>
                    <w:right w:val="nil"/>
                  </w:tcBorders>
                  <w:shd w:val="clear" w:color="auto" w:fill="auto"/>
                </w:tcPr>
                <w:p w14:paraId="2BDD0AF8" w14:textId="3E057E81" w:rsidR="0087584D" w:rsidRDefault="0087584D" w:rsidP="00D97E0B">
                  <w:pPr>
                    <w:spacing w:line="276" w:lineRule="auto"/>
                    <w:rPr>
                      <w:rFonts w:cs="Helvetica"/>
                      <w:sz w:val="15"/>
                      <w:szCs w:val="18"/>
                    </w:rPr>
                  </w:pPr>
                  <w:proofErr w:type="spellStart"/>
                  <w:r>
                    <w:rPr>
                      <w:rFonts w:cs="Helvetica"/>
                      <w:sz w:val="15"/>
                      <w:szCs w:val="18"/>
                    </w:rPr>
                    <w:t>t_alert_level</w:t>
                  </w:r>
                  <w:proofErr w:type="spellEnd"/>
                </w:p>
              </w:tc>
              <w:tc>
                <w:tcPr>
                  <w:tcW w:w="1701" w:type="dxa"/>
                  <w:tcBorders>
                    <w:left w:val="nil"/>
                    <w:right w:val="nil"/>
                  </w:tcBorders>
                  <w:shd w:val="clear" w:color="auto" w:fill="auto"/>
                </w:tcPr>
                <w:p w14:paraId="59FA887C" w14:textId="07321828" w:rsidR="0087584D" w:rsidRDefault="0087584D" w:rsidP="00D97E0B">
                  <w:pPr>
                    <w:spacing w:line="276" w:lineRule="auto"/>
                    <w:rPr>
                      <w:rFonts w:cs="Helvetica"/>
                      <w:sz w:val="15"/>
                      <w:szCs w:val="18"/>
                    </w:rPr>
                  </w:pPr>
                  <w:r>
                    <w:rPr>
                      <w:rFonts w:cs="Helvetica"/>
                      <w:sz w:val="15"/>
                      <w:szCs w:val="18"/>
                    </w:rPr>
                    <w:t>ERROR</w:t>
                  </w:r>
                </w:p>
              </w:tc>
              <w:tc>
                <w:tcPr>
                  <w:tcW w:w="9072" w:type="dxa"/>
                  <w:tcBorders>
                    <w:left w:val="nil"/>
                    <w:right w:val="nil"/>
                  </w:tcBorders>
                  <w:shd w:val="clear" w:color="auto" w:fill="auto"/>
                </w:tcPr>
                <w:p w14:paraId="7B52E651" w14:textId="075833D5" w:rsidR="0087584D" w:rsidRDefault="00F62833" w:rsidP="00D97E0B">
                  <w:pPr>
                    <w:tabs>
                      <w:tab w:val="left" w:pos="4820"/>
                    </w:tabs>
                    <w:spacing w:line="276" w:lineRule="auto"/>
                    <w:rPr>
                      <w:rFonts w:ascii="Verdana" w:hAnsi="Verdana"/>
                      <w:sz w:val="14"/>
                    </w:rPr>
                  </w:pPr>
                  <w:r>
                    <w:rPr>
                      <w:rFonts w:ascii="Verdana" w:hAnsi="Verdana"/>
                      <w:sz w:val="14"/>
                    </w:rPr>
                    <w:t>Alert generated if minimum requirement is violated</w:t>
                  </w:r>
                </w:p>
              </w:tc>
            </w:tr>
          </w:tbl>
          <w:p w14:paraId="6F21BE50" w14:textId="77777777" w:rsidR="00D97E0B" w:rsidRDefault="00D97E0B" w:rsidP="00D97E0B"/>
          <w:p w14:paraId="7C8EF3AD" w14:textId="70C63F53" w:rsidR="00D97E0B" w:rsidRDefault="00F62833" w:rsidP="00D97E0B">
            <w:r>
              <w:rPr>
                <w:szCs w:val="18"/>
              </w:rPr>
              <w:t>Property checking</w:t>
            </w:r>
            <w:r w:rsidR="00D97E0B">
              <w:rPr>
                <w:szCs w:val="18"/>
              </w:rPr>
              <w:t xml:space="preserve"> </w:t>
            </w:r>
            <w:r>
              <w:rPr>
                <w:szCs w:val="18"/>
              </w:rPr>
              <w:t xml:space="preserve">and controlling this </w:t>
            </w:r>
            <w:r w:rsidR="00D97E0B">
              <w:rPr>
                <w:szCs w:val="18"/>
              </w:rPr>
              <w:t xml:space="preserve">is explained </w:t>
            </w:r>
            <w:r>
              <w:rPr>
                <w:szCs w:val="18"/>
              </w:rPr>
              <w:t xml:space="preserve">in general </w:t>
            </w:r>
            <w:r w:rsidR="00D97E0B">
              <w:rPr>
                <w:szCs w:val="18"/>
              </w:rPr>
              <w:t>in ‘</w:t>
            </w:r>
            <w:r w:rsidR="00D97E0B" w:rsidRPr="004F65D6">
              <w:t>UVVM Essential Mechanisms</w:t>
            </w:r>
            <w:r w:rsidR="00D97E0B">
              <w:t>’</w:t>
            </w:r>
            <w:r w:rsidR="00D97E0B" w:rsidRPr="004F65D6">
              <w:t xml:space="preserve"> located in </w:t>
            </w:r>
            <w:proofErr w:type="spellStart"/>
            <w:r w:rsidR="00D97E0B" w:rsidRPr="004F65D6">
              <w:t>uvvm_vvc_framework</w:t>
            </w:r>
            <w:proofErr w:type="spellEnd"/>
            <w:r w:rsidR="00D97E0B" w:rsidRPr="004F65D6">
              <w:t>/doc</w:t>
            </w:r>
            <w:r w:rsidR="00D97E0B">
              <w:t>.</w:t>
            </w:r>
          </w:p>
          <w:p w14:paraId="5962AB38" w14:textId="045F0FC7" w:rsidR="009517AC" w:rsidRPr="00C4111E" w:rsidRDefault="009517AC" w:rsidP="00327602">
            <w:pPr>
              <w:shd w:val="clear" w:color="auto" w:fill="FFFFFF" w:themeFill="background1"/>
              <w:tabs>
                <w:tab w:val="left" w:pos="4820"/>
              </w:tabs>
              <w:spacing w:before="20" w:after="20" w:line="20" w:lineRule="atLeast"/>
              <w:rPr>
                <w:rFonts w:ascii="Verdana" w:hAnsi="Verdana" w:cs="Helvetica"/>
                <w:sz w:val="14"/>
              </w:rPr>
            </w:pPr>
          </w:p>
        </w:tc>
        <w:tc>
          <w:tcPr>
            <w:tcW w:w="170" w:type="pct"/>
            <w:shd w:val="clear" w:color="auto" w:fill="FFFFFF" w:themeFill="background1"/>
          </w:tcPr>
          <w:p w14:paraId="394F795B" w14:textId="4DECEE94" w:rsidR="009517AC" w:rsidRPr="00C4111E" w:rsidRDefault="009517AC" w:rsidP="00327602">
            <w:pPr>
              <w:shd w:val="clear" w:color="auto" w:fill="FFFFFF" w:themeFill="background1"/>
              <w:tabs>
                <w:tab w:val="left" w:pos="4820"/>
              </w:tabs>
              <w:spacing w:before="20" w:after="20" w:line="20" w:lineRule="atLeast"/>
              <w:rPr>
                <w:rFonts w:ascii="Verdana" w:hAnsi="Verdana"/>
                <w:sz w:val="14"/>
              </w:rPr>
            </w:pPr>
          </w:p>
        </w:tc>
        <w:tc>
          <w:tcPr>
            <w:tcW w:w="202" w:type="pct"/>
            <w:shd w:val="clear" w:color="auto" w:fill="FFFFFF" w:themeFill="background1"/>
          </w:tcPr>
          <w:p w14:paraId="38EF751F" w14:textId="158980D4" w:rsidR="009517AC" w:rsidRDefault="009517AC" w:rsidP="00327602">
            <w:pPr>
              <w:shd w:val="clear" w:color="auto" w:fill="FFFFFF" w:themeFill="background1"/>
              <w:tabs>
                <w:tab w:val="left" w:pos="4820"/>
              </w:tabs>
              <w:spacing w:before="20" w:after="20" w:line="20" w:lineRule="atLeast"/>
              <w:rPr>
                <w:rFonts w:ascii="Verdana" w:hAnsi="Verdana"/>
                <w:sz w:val="14"/>
              </w:rPr>
            </w:pPr>
          </w:p>
        </w:tc>
        <w:tc>
          <w:tcPr>
            <w:tcW w:w="317" w:type="pct"/>
            <w:shd w:val="clear" w:color="auto" w:fill="FFFFFF" w:themeFill="background1"/>
          </w:tcPr>
          <w:p w14:paraId="556CF0AA" w14:textId="0490405A" w:rsidR="009517AC" w:rsidRPr="00CF0C36" w:rsidRDefault="009517AC" w:rsidP="00327602">
            <w:pPr>
              <w:shd w:val="clear" w:color="auto" w:fill="FFFFFF" w:themeFill="background1"/>
              <w:tabs>
                <w:tab w:val="left" w:pos="4820"/>
              </w:tabs>
              <w:spacing w:before="20" w:after="20" w:line="20" w:lineRule="atLeast"/>
              <w:rPr>
                <w:rFonts w:ascii="Verdana" w:hAnsi="Verdana"/>
                <w:sz w:val="14"/>
              </w:rPr>
            </w:pPr>
          </w:p>
        </w:tc>
      </w:tr>
    </w:tbl>
    <w:p w14:paraId="33F6DA6D" w14:textId="77777777" w:rsidR="009517AC" w:rsidRDefault="009517AC" w:rsidP="009517AC"/>
    <w:p w14:paraId="58FE9D83" w14:textId="77777777" w:rsidR="009517AC" w:rsidRDefault="009517AC" w:rsidP="00B3773C">
      <w:pPr>
        <w:rPr>
          <w:rFonts w:ascii="Courier New" w:hAnsi="Courier New" w:cs="Courier New"/>
          <w:szCs w:val="18"/>
        </w:rPr>
      </w:pPr>
    </w:p>
    <w:p w14:paraId="341832A5" w14:textId="77777777" w:rsidR="008E7216" w:rsidRPr="00F95064" w:rsidRDefault="008E721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441E986" w:rsidR="00604608" w:rsidRPr="00604608" w:rsidRDefault="00604608" w:rsidP="00604608">
      <w:r>
        <w:t xml:space="preserve">The current status of the VVC can be retrieved during simulation. This is </w:t>
      </w:r>
      <w:r w:rsidR="004D0367">
        <w:t>done</w:t>
      </w:r>
      <w:r>
        <w:t xml:space="preserve"> by reading from th</w:t>
      </w:r>
      <w:r w:rsidR="00DF24CC">
        <w:t xml:space="preserve">e shared variable </w:t>
      </w:r>
      <w:proofErr w:type="spellStart"/>
      <w:r w:rsidR="00DF24CC">
        <w:t>shared_uart</w:t>
      </w:r>
      <w:r>
        <w:t>_vvc_status</w:t>
      </w:r>
      <w:proofErr w:type="spellEnd"/>
      <w:r>
        <w:t xml:space="preserve"> record from the test sequencer. </w:t>
      </w:r>
      <w:r w:rsidR="00291A6E">
        <w:t xml:space="preserve">The record contains status for both channels, specified with the channel axis of the </w:t>
      </w:r>
      <w:proofErr w:type="spellStart"/>
      <w:r w:rsidR="00291A6E">
        <w:t>shared_uart_vvc_status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7AAB6F2B" w:rsidR="00604608" w:rsidRPr="009C4146" w:rsidRDefault="003230C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D8D5C00" w:rsidR="00A96D85" w:rsidRDefault="00A96D85" w:rsidP="00A96D85">
      <w:pPr>
        <w:rPr>
          <w:rFonts w:ascii="Verdana" w:hAnsi="Verdana"/>
        </w:rPr>
      </w:pPr>
    </w:p>
    <w:p w14:paraId="330F65FC" w14:textId="70C8434B" w:rsidR="008E7216" w:rsidRDefault="008E7216"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800FE44" w:rsidR="00604608" w:rsidRDefault="00604608" w:rsidP="00291A6E">
      <w:r>
        <w:t xml:space="preserve">For additional documentation on the </w:t>
      </w:r>
      <w:r w:rsidR="00291A6E">
        <w:t>UART protocol, please see the UART specification.</w:t>
      </w:r>
    </w:p>
    <w:p w14:paraId="59277A20" w14:textId="5A850E8A" w:rsidR="00DE1404" w:rsidRDefault="00DE1404" w:rsidP="00291A6E"/>
    <w:p w14:paraId="3D8BBA12" w14:textId="346E1AA2" w:rsidR="00DE1404" w:rsidRDefault="00DE1404" w:rsidP="00291A6E"/>
    <w:p w14:paraId="7F00875F" w14:textId="52565580" w:rsidR="00DE1404" w:rsidRDefault="00DE1404" w:rsidP="00291A6E"/>
    <w:p w14:paraId="551AF16E" w14:textId="77777777" w:rsidR="00DE1404" w:rsidRPr="00532952" w:rsidRDefault="00DE1404" w:rsidP="00291A6E"/>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67DA1F7" w:rsidR="00604608" w:rsidRDefault="001F64A7" w:rsidP="00604608">
      <w:r>
        <w:t>The UART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eavsnitt"/>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33454568" w:rsidR="00604608" w:rsidRDefault="00604608" w:rsidP="00604608">
      <w:r>
        <w:t xml:space="preserve">Before compiling the </w:t>
      </w:r>
      <w:r w:rsidR="001F64A7">
        <w:t>UART</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5E935E56" w:rsidR="00F35929" w:rsidRPr="00BE02A7" w:rsidRDefault="00035CE7" w:rsidP="00BE02A7">
      <w:pPr>
        <w:rPr>
          <w:b/>
        </w:rPr>
      </w:pPr>
      <w:r w:rsidRPr="00BE02A7">
        <w:rPr>
          <w:b/>
        </w:rPr>
        <w:lastRenderedPageBreak/>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75D1C4BF" w:rsidR="00604608" w:rsidRPr="009C4146" w:rsidRDefault="00510784" w:rsidP="00FC290B">
            <w:pPr>
              <w:spacing w:line="276" w:lineRule="auto"/>
              <w:rPr>
                <w:rFonts w:cs="Helvetica"/>
                <w:sz w:val="15"/>
              </w:rPr>
            </w:pPr>
            <w:proofErr w:type="spellStart"/>
            <w:r>
              <w:rPr>
                <w:rFonts w:cs="Helvetica"/>
                <w:sz w:val="15"/>
              </w:rPr>
              <w:t>bitvis_vip_uart</w:t>
            </w:r>
            <w:proofErr w:type="spellEnd"/>
          </w:p>
        </w:tc>
        <w:tc>
          <w:tcPr>
            <w:tcW w:w="6804" w:type="dxa"/>
            <w:tcBorders>
              <w:left w:val="nil"/>
              <w:right w:val="nil"/>
            </w:tcBorders>
            <w:shd w:val="clear" w:color="auto" w:fill="auto"/>
          </w:tcPr>
          <w:p w14:paraId="48026819" w14:textId="2C25B06B" w:rsidR="00604608" w:rsidRPr="009C4146" w:rsidRDefault="00510784" w:rsidP="00FC290B">
            <w:pPr>
              <w:spacing w:line="276" w:lineRule="auto"/>
              <w:rPr>
                <w:rFonts w:cs="Helvetica"/>
                <w:sz w:val="15"/>
              </w:rPr>
            </w:pPr>
            <w:proofErr w:type="spellStart"/>
            <w:r>
              <w:rPr>
                <w:rFonts w:cs="Helvetica"/>
                <w:sz w:val="15"/>
              </w:rPr>
              <w:t>uart</w:t>
            </w:r>
            <w:r w:rsidR="00604608" w:rsidRPr="009C4146">
              <w:rPr>
                <w:rFonts w:cs="Helvetica"/>
                <w:sz w:val="15"/>
              </w:rPr>
              <w:t>_bfm_pkg.vhd</w:t>
            </w:r>
            <w:proofErr w:type="spellEnd"/>
          </w:p>
        </w:tc>
        <w:tc>
          <w:tcPr>
            <w:tcW w:w="5211" w:type="dxa"/>
            <w:tcBorders>
              <w:left w:val="nil"/>
              <w:right w:val="nil"/>
            </w:tcBorders>
          </w:tcPr>
          <w:p w14:paraId="1F606379" w14:textId="1C4C31C2"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41E71DB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492E756" w:rsidR="00604608" w:rsidRPr="009C4146" w:rsidRDefault="007F1172" w:rsidP="007F1172">
            <w:pPr>
              <w:spacing w:line="276" w:lineRule="auto"/>
              <w:rPr>
                <w:rFonts w:cs="Helvetica"/>
                <w:sz w:val="15"/>
              </w:rPr>
            </w:pPr>
            <w:r>
              <w:rPr>
                <w:rFonts w:cs="Helvetica"/>
                <w:sz w:val="15"/>
              </w:rPr>
              <w:t xml:space="preserve">UART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7939325E"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ECE3034" w:rsidR="00604608" w:rsidRPr="009C4146" w:rsidRDefault="00604608" w:rsidP="007F1172">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7F1172">
              <w:rPr>
                <w:rFonts w:cs="Helvetica"/>
                <w:sz w:val="15"/>
              </w:rPr>
              <w:t>UART</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3A882447"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2EA770D" w:rsidR="00604608" w:rsidRPr="009C4146" w:rsidRDefault="00604608" w:rsidP="007F1172">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4434F432"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3E7921E" w:rsidR="00604608" w:rsidRPr="009C4146" w:rsidRDefault="007F1172" w:rsidP="00FC290B">
            <w:pPr>
              <w:spacing w:line="276" w:lineRule="auto"/>
              <w:rPr>
                <w:rFonts w:cs="Helvetica"/>
                <w:sz w:val="15"/>
              </w:rPr>
            </w:pPr>
            <w:r>
              <w:rPr>
                <w:rFonts w:cs="Helvetica"/>
                <w:sz w:val="15"/>
              </w:rPr>
              <w:t xml:space="preserve">UART </w:t>
            </w:r>
            <w:r w:rsidR="00604608" w:rsidRPr="009C4146">
              <w:rPr>
                <w:rFonts w:cs="Helvetica"/>
                <w:sz w:val="15"/>
              </w:rPr>
              <w:t>VVC methods</w:t>
            </w:r>
          </w:p>
        </w:tc>
      </w:tr>
      <w:tr w:rsidR="006874B8" w:rsidRPr="009C4146" w14:paraId="3E2F5E89" w14:textId="77777777" w:rsidTr="00CB3FA8">
        <w:tc>
          <w:tcPr>
            <w:tcW w:w="3114" w:type="dxa"/>
            <w:tcBorders>
              <w:left w:val="nil"/>
              <w:right w:val="nil"/>
            </w:tcBorders>
            <w:shd w:val="clear" w:color="auto" w:fill="auto"/>
          </w:tcPr>
          <w:p w14:paraId="7E039AA3" w14:textId="4C48D930" w:rsidR="006874B8" w:rsidRPr="009C4146" w:rsidRDefault="006874B8"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6B505B98" w14:textId="70236499" w:rsidR="006874B8" w:rsidRPr="009C4146" w:rsidRDefault="006874B8" w:rsidP="00FC290B">
            <w:pPr>
              <w:spacing w:line="276" w:lineRule="auto"/>
              <w:rPr>
                <w:rFonts w:cs="Helvetica"/>
                <w:sz w:val="15"/>
              </w:rPr>
            </w:pPr>
            <w:r w:rsidRPr="006874B8">
              <w:rPr>
                <w:rFonts w:cs="Helvetica"/>
                <w:sz w:val="15"/>
              </w:rPr>
              <w:t>../</w:t>
            </w:r>
            <w:proofErr w:type="spellStart"/>
            <w:r w:rsidRPr="006874B8">
              <w:rPr>
                <w:rFonts w:cs="Helvetica"/>
                <w:sz w:val="15"/>
              </w:rPr>
              <w:t>uvvm_vvc_framework</w:t>
            </w:r>
            <w:proofErr w:type="spellEnd"/>
            <w:r w:rsidRPr="006874B8">
              <w:rPr>
                <w:rFonts w:cs="Helvetica"/>
                <w:sz w:val="15"/>
              </w:rPr>
              <w:t>/</w:t>
            </w:r>
            <w:proofErr w:type="spellStart"/>
            <w:r w:rsidRPr="006874B8">
              <w:rPr>
                <w:rFonts w:cs="Helvetica"/>
                <w:sz w:val="15"/>
              </w:rPr>
              <w:t>src_target_dependent</w:t>
            </w:r>
            <w:proofErr w:type="spellEnd"/>
            <w:r w:rsidRPr="006874B8">
              <w:rPr>
                <w:rFonts w:cs="Helvetica"/>
                <w:sz w:val="15"/>
              </w:rPr>
              <w:t>/</w:t>
            </w:r>
            <w:proofErr w:type="spellStart"/>
            <w:r w:rsidRPr="006874B8">
              <w:rPr>
                <w:rFonts w:cs="Helvetica"/>
                <w:sz w:val="15"/>
              </w:rPr>
              <w:t>td_queue_pkg.vhd</w:t>
            </w:r>
            <w:proofErr w:type="spellEnd"/>
          </w:p>
        </w:tc>
        <w:tc>
          <w:tcPr>
            <w:tcW w:w="5211" w:type="dxa"/>
            <w:tcBorders>
              <w:left w:val="nil"/>
              <w:right w:val="nil"/>
            </w:tcBorders>
          </w:tcPr>
          <w:p w14:paraId="04D6C424" w14:textId="7A2ACC6C" w:rsidR="006874B8" w:rsidRDefault="006874B8" w:rsidP="006874B8">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01F81D68" w:rsidR="00604608" w:rsidRPr="009C4146" w:rsidRDefault="00604608" w:rsidP="00510784">
            <w:pPr>
              <w:spacing w:line="276" w:lineRule="auto"/>
              <w:rPr>
                <w:rFonts w:cs="Helvetica"/>
                <w:sz w:val="15"/>
              </w:rPr>
            </w:pPr>
            <w:proofErr w:type="spellStart"/>
            <w:r w:rsidRPr="009C4146">
              <w:rPr>
                <w:rFonts w:cs="Helvetica"/>
                <w:sz w:val="15"/>
              </w:rPr>
              <w:t>bitvis_vip_</w:t>
            </w:r>
            <w:r w:rsidR="00510784">
              <w:rPr>
                <w:rFonts w:cs="Helvetica"/>
                <w:sz w:val="15"/>
              </w:rPr>
              <w:t>uart</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221C4E09" w:rsidR="00604608" w:rsidRPr="009C4146" w:rsidRDefault="00604608" w:rsidP="007F1172">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7F1172">
              <w:rPr>
                <w:rFonts w:cs="Helvetica"/>
                <w:sz w:val="15"/>
              </w:rPr>
              <w:t>UART</w:t>
            </w:r>
            <w:r w:rsidRPr="009C4146">
              <w:rPr>
                <w:rFonts w:cs="Helvetica"/>
                <w:sz w:val="15"/>
              </w:rPr>
              <w:t xml:space="preserve"> VVC library </w:t>
            </w:r>
          </w:p>
        </w:tc>
      </w:tr>
      <w:tr w:rsidR="00510784" w:rsidRPr="009C4146" w14:paraId="2626260C" w14:textId="77777777" w:rsidTr="00CB3FA8">
        <w:tc>
          <w:tcPr>
            <w:tcW w:w="3114" w:type="dxa"/>
            <w:tcBorders>
              <w:left w:val="nil"/>
              <w:right w:val="nil"/>
            </w:tcBorders>
            <w:shd w:val="clear" w:color="auto" w:fill="auto"/>
          </w:tcPr>
          <w:p w14:paraId="57CF3022" w14:textId="3E0F9EE3"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42767B11" w14:textId="7D7B5C84" w:rsidR="00510784" w:rsidRPr="009C4146" w:rsidRDefault="007F1172" w:rsidP="00510784">
            <w:pPr>
              <w:spacing w:line="276" w:lineRule="auto"/>
              <w:rPr>
                <w:rFonts w:cs="Helvetica"/>
                <w:sz w:val="15"/>
              </w:rPr>
            </w:pPr>
            <w:proofErr w:type="spellStart"/>
            <w:r>
              <w:rPr>
                <w:rFonts w:cs="Helvetica"/>
                <w:sz w:val="15"/>
              </w:rPr>
              <w:t>uart_r</w:t>
            </w:r>
            <w:r w:rsidR="00510784">
              <w:rPr>
                <w:rFonts w:cs="Helvetica"/>
                <w:sz w:val="15"/>
              </w:rPr>
              <w:t>x</w:t>
            </w:r>
            <w:r w:rsidR="00510784" w:rsidRPr="009C4146">
              <w:rPr>
                <w:rFonts w:cs="Helvetica"/>
                <w:sz w:val="15"/>
              </w:rPr>
              <w:t>_vvc.vhd</w:t>
            </w:r>
            <w:proofErr w:type="spellEnd"/>
          </w:p>
        </w:tc>
        <w:tc>
          <w:tcPr>
            <w:tcW w:w="5211" w:type="dxa"/>
            <w:tcBorders>
              <w:left w:val="nil"/>
              <w:right w:val="nil"/>
            </w:tcBorders>
          </w:tcPr>
          <w:p w14:paraId="565C1889" w14:textId="0B8A3512" w:rsidR="00510784" w:rsidRPr="009C4146" w:rsidRDefault="007F1172" w:rsidP="007F1172">
            <w:pPr>
              <w:spacing w:line="276" w:lineRule="auto"/>
              <w:rPr>
                <w:rFonts w:cs="Helvetica"/>
                <w:sz w:val="15"/>
              </w:rPr>
            </w:pPr>
            <w:r>
              <w:rPr>
                <w:rFonts w:cs="Helvetica"/>
                <w:sz w:val="15"/>
              </w:rPr>
              <w:t>UART R</w:t>
            </w:r>
            <w:r w:rsidR="00510784">
              <w:rPr>
                <w:rFonts w:cs="Helvetica"/>
                <w:sz w:val="15"/>
              </w:rPr>
              <w:t>X</w:t>
            </w:r>
            <w:r w:rsidR="00510784" w:rsidRPr="009C4146">
              <w:rPr>
                <w:rFonts w:cs="Helvetica"/>
                <w:sz w:val="15"/>
              </w:rPr>
              <w:t xml:space="preserve"> VVC</w:t>
            </w:r>
          </w:p>
        </w:tc>
      </w:tr>
      <w:tr w:rsidR="00510784" w:rsidRPr="009C4146" w14:paraId="33218C70" w14:textId="77777777" w:rsidTr="00CB3FA8">
        <w:tc>
          <w:tcPr>
            <w:tcW w:w="3114" w:type="dxa"/>
            <w:tcBorders>
              <w:left w:val="nil"/>
              <w:right w:val="nil"/>
            </w:tcBorders>
            <w:shd w:val="clear" w:color="auto" w:fill="auto"/>
          </w:tcPr>
          <w:p w14:paraId="0788A250" w14:textId="2A60A5D4"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right w:val="nil"/>
            </w:tcBorders>
            <w:shd w:val="clear" w:color="auto" w:fill="auto"/>
          </w:tcPr>
          <w:p w14:paraId="1FC79CE6" w14:textId="58C67867" w:rsidR="00510784" w:rsidRPr="009C4146" w:rsidRDefault="00510784" w:rsidP="00510784">
            <w:pPr>
              <w:spacing w:line="276" w:lineRule="auto"/>
              <w:rPr>
                <w:rFonts w:cs="Helvetica"/>
                <w:sz w:val="15"/>
              </w:rPr>
            </w:pPr>
            <w:proofErr w:type="spellStart"/>
            <w:r>
              <w:rPr>
                <w:rFonts w:cs="Helvetica"/>
                <w:sz w:val="15"/>
              </w:rPr>
              <w:t>uart_tx</w:t>
            </w:r>
            <w:r w:rsidRPr="009C4146">
              <w:rPr>
                <w:rFonts w:cs="Helvetica"/>
                <w:sz w:val="15"/>
              </w:rPr>
              <w:t>_vvc.vhd</w:t>
            </w:r>
            <w:proofErr w:type="spellEnd"/>
          </w:p>
        </w:tc>
        <w:tc>
          <w:tcPr>
            <w:tcW w:w="5211" w:type="dxa"/>
            <w:tcBorders>
              <w:left w:val="nil"/>
              <w:right w:val="nil"/>
            </w:tcBorders>
          </w:tcPr>
          <w:p w14:paraId="47DAE21F" w14:textId="7B1608D5" w:rsidR="00510784" w:rsidRPr="009C4146" w:rsidRDefault="007F1172" w:rsidP="007F1172">
            <w:pPr>
              <w:spacing w:line="276" w:lineRule="auto"/>
              <w:rPr>
                <w:rFonts w:cs="Helvetica"/>
                <w:sz w:val="15"/>
              </w:rPr>
            </w:pPr>
            <w:r>
              <w:rPr>
                <w:rFonts w:cs="Helvetica"/>
                <w:sz w:val="15"/>
              </w:rPr>
              <w:t xml:space="preserve">UART </w:t>
            </w:r>
            <w:r w:rsidR="00510784">
              <w:rPr>
                <w:rFonts w:cs="Helvetica"/>
                <w:sz w:val="15"/>
              </w:rPr>
              <w:t>TX</w:t>
            </w:r>
            <w:r w:rsidR="00510784" w:rsidRPr="009C4146">
              <w:rPr>
                <w:rFonts w:cs="Helvetica"/>
                <w:sz w:val="15"/>
              </w:rPr>
              <w:t xml:space="preserve"> VVC</w:t>
            </w:r>
          </w:p>
        </w:tc>
      </w:tr>
      <w:tr w:rsidR="00510784" w:rsidRPr="009C4146" w14:paraId="15935E1B" w14:textId="77777777" w:rsidTr="00CB3FA8">
        <w:tc>
          <w:tcPr>
            <w:tcW w:w="3114" w:type="dxa"/>
            <w:tcBorders>
              <w:left w:val="nil"/>
              <w:bottom w:val="nil"/>
              <w:right w:val="nil"/>
            </w:tcBorders>
            <w:shd w:val="clear" w:color="auto" w:fill="auto"/>
          </w:tcPr>
          <w:p w14:paraId="266AB620" w14:textId="017F75C5" w:rsidR="00510784" w:rsidRPr="009C4146" w:rsidRDefault="00510784" w:rsidP="0051078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6804" w:type="dxa"/>
            <w:tcBorders>
              <w:left w:val="nil"/>
              <w:bottom w:val="nil"/>
              <w:right w:val="nil"/>
            </w:tcBorders>
            <w:shd w:val="clear" w:color="auto" w:fill="auto"/>
          </w:tcPr>
          <w:p w14:paraId="66D99E99" w14:textId="48F72950" w:rsidR="00510784" w:rsidRPr="009C4146" w:rsidRDefault="007F1172" w:rsidP="00510784">
            <w:pPr>
              <w:spacing w:line="276" w:lineRule="auto"/>
              <w:rPr>
                <w:rFonts w:cs="Helvetica"/>
                <w:sz w:val="15"/>
              </w:rPr>
            </w:pPr>
            <w:proofErr w:type="spellStart"/>
            <w:r>
              <w:rPr>
                <w:rFonts w:cs="Helvetica"/>
                <w:sz w:val="15"/>
              </w:rPr>
              <w:t>u</w:t>
            </w:r>
            <w:r w:rsidR="00510784">
              <w:rPr>
                <w:rFonts w:cs="Helvetica"/>
                <w:sz w:val="15"/>
              </w:rPr>
              <w:t>art_</w:t>
            </w:r>
            <w:r w:rsidR="00510784" w:rsidRPr="009C4146">
              <w:rPr>
                <w:rFonts w:cs="Helvetica"/>
                <w:sz w:val="15"/>
              </w:rPr>
              <w:t>vvc.vhd</w:t>
            </w:r>
            <w:proofErr w:type="spellEnd"/>
          </w:p>
        </w:tc>
        <w:tc>
          <w:tcPr>
            <w:tcW w:w="5211" w:type="dxa"/>
            <w:tcBorders>
              <w:left w:val="nil"/>
              <w:bottom w:val="nil"/>
              <w:right w:val="nil"/>
            </w:tcBorders>
          </w:tcPr>
          <w:p w14:paraId="45A63D88" w14:textId="48224AF5" w:rsidR="00510784" w:rsidRPr="009C4146" w:rsidRDefault="007F1172" w:rsidP="007F1172">
            <w:pPr>
              <w:spacing w:line="276" w:lineRule="auto"/>
              <w:rPr>
                <w:rFonts w:cs="Helvetica"/>
                <w:sz w:val="15"/>
              </w:rPr>
            </w:pPr>
            <w:r>
              <w:rPr>
                <w:rFonts w:cs="Helvetica"/>
                <w:sz w:val="15"/>
              </w:rPr>
              <w:t xml:space="preserve">UART </w:t>
            </w:r>
            <w:r w:rsidR="00510784" w:rsidRPr="009C4146">
              <w:rPr>
                <w:rFonts w:cs="Helvetica"/>
                <w:sz w:val="15"/>
              </w:rPr>
              <w:t>VVC</w:t>
            </w:r>
            <w:r>
              <w:rPr>
                <w:rFonts w:cs="Helvetica"/>
                <w:sz w:val="15"/>
              </w:rPr>
              <w:t xml:space="preserve"> wrapper for the RX and TX VVCs</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A592E58" w14:textId="77777777" w:rsidR="00F8585D" w:rsidRDefault="00F8585D" w:rsidP="00F8585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402C399A" w14:textId="77777777" w:rsidR="008E7216" w:rsidRDefault="008E7216" w:rsidP="00532952"/>
    <w:p w14:paraId="79C14DFF" w14:textId="03001D33" w:rsidR="00604608" w:rsidRDefault="00604608" w:rsidP="00532952"/>
    <w:p w14:paraId="07DA3A2F" w14:textId="74273795" w:rsidR="00604608" w:rsidRDefault="00375B5D" w:rsidP="00532952">
      <w:r>
        <w:t xml:space="preserve">IMPORTANT </w:t>
      </w:r>
      <w:r>
        <w:br/>
        <w:t>This is a simplified Verification IP (VIP) for UART TX and RX.</w:t>
      </w:r>
      <w:r>
        <w:br/>
        <w:t xml:space="preserve">The given VIP complies with the basic UART protocol and thus allows a normal access towards a UART interface. This VIP is not a UART protocol checker. </w:t>
      </w:r>
      <w:r>
        <w:br/>
        <w:t>For a more advanced VIP please contact Bitvis AS at support@bitvis.no</w:t>
      </w:r>
    </w:p>
    <w:p w14:paraId="08C09934" w14:textId="77777777" w:rsidR="004F65D6" w:rsidRDefault="004F65D6"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27602" w:rsidRPr="009902B2" w:rsidRDefault="0032760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327602" w:rsidRPr="009902B2" w:rsidRDefault="0032760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27602" w:rsidRPr="000B3A3B" w:rsidRDefault="00327602" w:rsidP="0058685D">
                            <w:pPr>
                              <w:rPr>
                                <w:rFonts w:eastAsia="MS Mincho" w:cs="MS Mincho"/>
                                <w:b/>
                                <w:sz w:val="16"/>
                              </w:rPr>
                            </w:pPr>
                            <w:r w:rsidRPr="000B3A3B">
                              <w:rPr>
                                <w:b/>
                                <w:sz w:val="16"/>
                              </w:rPr>
                              <w:t>INTELLECTUAL</w:t>
                            </w:r>
                          </w:p>
                          <w:p w14:paraId="27EC7A63" w14:textId="23C6B24A" w:rsidR="00327602" w:rsidRPr="000B3A3B" w:rsidRDefault="0032760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327602" w:rsidRPr="000B3A3B" w:rsidRDefault="00327602" w:rsidP="0058685D">
                      <w:pPr>
                        <w:rPr>
                          <w:rFonts w:eastAsia="MS Mincho" w:cs="MS Mincho"/>
                          <w:b/>
                          <w:sz w:val="16"/>
                        </w:rPr>
                      </w:pPr>
                      <w:r w:rsidRPr="000B3A3B">
                        <w:rPr>
                          <w:b/>
                          <w:sz w:val="16"/>
                        </w:rPr>
                        <w:t>INTELLECTUAL</w:t>
                      </w:r>
                    </w:p>
                    <w:p w14:paraId="27EC7A63" w14:textId="23C6B24A" w:rsidR="00327602" w:rsidRPr="000B3A3B" w:rsidRDefault="0032760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48817" w14:textId="77777777" w:rsidR="00423118" w:rsidRPr="009F58C4" w:rsidRDefault="00423118">
      <w:pPr>
        <w:rPr>
          <w:rFonts w:ascii="Arial" w:hAnsi="Arial" w:cs="Arial"/>
          <w:lang w:val="sq-AL"/>
        </w:rPr>
      </w:pPr>
      <w:r w:rsidRPr="009F58C4">
        <w:rPr>
          <w:rFonts w:ascii="Arial" w:hAnsi="Arial" w:cs="Arial"/>
          <w:lang w:val="sq-AL"/>
        </w:rPr>
        <w:separator/>
      </w:r>
    </w:p>
  </w:endnote>
  <w:endnote w:type="continuationSeparator" w:id="0">
    <w:p w14:paraId="69D6DD38" w14:textId="77777777" w:rsidR="00423118" w:rsidRPr="009F58C4" w:rsidRDefault="0042311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327602" w:rsidRDefault="00327602"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327602" w:rsidRDefault="0032760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556A6" w14:textId="77777777" w:rsidR="00327602" w:rsidRPr="00FA2638" w:rsidRDefault="00327602" w:rsidP="00E12A0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27602" w:rsidRPr="00FF4592" w14:paraId="35168E3E" w14:textId="77777777" w:rsidTr="004D74A3">
      <w:trPr>
        <w:trHeight w:val="214"/>
        <w:jc w:val="center"/>
      </w:trPr>
      <w:tc>
        <w:tcPr>
          <w:tcW w:w="3918" w:type="dxa"/>
          <w:vAlign w:val="center"/>
        </w:tcPr>
        <w:p w14:paraId="78424532" w14:textId="28E6EDD8" w:rsidR="00327602" w:rsidRPr="00493329" w:rsidRDefault="00327602"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40D09EE" w:rsidR="00327602" w:rsidRPr="00493329" w:rsidRDefault="00327602" w:rsidP="00CC0BBC">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2019-09-13</w:t>
          </w:r>
          <w:r>
            <w:rPr>
              <w:rFonts w:ascii="Helvetica" w:hAnsi="Helvetica" w:cs="Arial"/>
              <w:color w:val="1381C4"/>
              <w:sz w:val="14"/>
              <w:lang w:val="sq-AL"/>
            </w:rPr>
            <w:fldChar w:fldCharType="end"/>
          </w:r>
        </w:p>
      </w:tc>
      <w:tc>
        <w:tcPr>
          <w:tcW w:w="3929" w:type="dxa"/>
          <w:vAlign w:val="center"/>
        </w:tcPr>
        <w:p w14:paraId="4D00DFF0" w14:textId="5E63FBF4" w:rsidR="00327602" w:rsidRPr="00493329" w:rsidRDefault="00327602"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ascii="Helvetica" w:hAnsi="Helvetica"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327602" w:rsidRPr="00493329" w:rsidRDefault="0032760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327602" w:rsidRPr="00FB1499" w:rsidRDefault="0032760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A6DB4FA" w:rsidR="00327602" w:rsidRPr="003354AD" w:rsidRDefault="0032760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327602" w:rsidRPr="003354AD" w:rsidRDefault="0032760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327602" w:rsidRPr="003354AD" w:rsidRDefault="0032760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327602" w:rsidRDefault="0032760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B403C" w14:textId="77777777" w:rsidR="00423118" w:rsidRPr="009F58C4" w:rsidRDefault="00423118">
      <w:pPr>
        <w:rPr>
          <w:rFonts w:ascii="Arial" w:hAnsi="Arial" w:cs="Arial"/>
          <w:lang w:val="sq-AL"/>
        </w:rPr>
      </w:pPr>
      <w:r w:rsidRPr="009F58C4">
        <w:rPr>
          <w:rFonts w:ascii="Arial" w:hAnsi="Arial" w:cs="Arial"/>
          <w:lang w:val="sq-AL"/>
        </w:rPr>
        <w:separator/>
      </w:r>
    </w:p>
  </w:footnote>
  <w:footnote w:type="continuationSeparator" w:id="0">
    <w:p w14:paraId="4FE043CA" w14:textId="77777777" w:rsidR="00423118" w:rsidRPr="009F58C4" w:rsidRDefault="0042311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27602" w:rsidRDefault="0032760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27602" w:rsidRDefault="0032760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27602" w:rsidRDefault="003276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3ED7"/>
    <w:rsid w:val="00014FB9"/>
    <w:rsid w:val="00015BD2"/>
    <w:rsid w:val="00016CD0"/>
    <w:rsid w:val="000172D3"/>
    <w:rsid w:val="00017510"/>
    <w:rsid w:val="000207DB"/>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B6D"/>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2068"/>
    <w:rsid w:val="0008046A"/>
    <w:rsid w:val="000810E2"/>
    <w:rsid w:val="00082620"/>
    <w:rsid w:val="00083259"/>
    <w:rsid w:val="00084148"/>
    <w:rsid w:val="00087C22"/>
    <w:rsid w:val="0009082C"/>
    <w:rsid w:val="00097549"/>
    <w:rsid w:val="00097BE5"/>
    <w:rsid w:val="000A288C"/>
    <w:rsid w:val="000A2A20"/>
    <w:rsid w:val="000A3B4E"/>
    <w:rsid w:val="000A5C20"/>
    <w:rsid w:val="000A6656"/>
    <w:rsid w:val="000B0FF0"/>
    <w:rsid w:val="000B1007"/>
    <w:rsid w:val="000B2268"/>
    <w:rsid w:val="000B2B19"/>
    <w:rsid w:val="000B3A3B"/>
    <w:rsid w:val="000B7345"/>
    <w:rsid w:val="000C0876"/>
    <w:rsid w:val="000C35D0"/>
    <w:rsid w:val="000C3991"/>
    <w:rsid w:val="000C4A2D"/>
    <w:rsid w:val="000C71D0"/>
    <w:rsid w:val="000D0AE1"/>
    <w:rsid w:val="000D415F"/>
    <w:rsid w:val="000D4711"/>
    <w:rsid w:val="000D607E"/>
    <w:rsid w:val="000D72F1"/>
    <w:rsid w:val="000E2A5F"/>
    <w:rsid w:val="000E6E0F"/>
    <w:rsid w:val="000F1D70"/>
    <w:rsid w:val="000F5759"/>
    <w:rsid w:val="000F57ED"/>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B3A"/>
    <w:rsid w:val="00123BEF"/>
    <w:rsid w:val="00125AB4"/>
    <w:rsid w:val="00125DE6"/>
    <w:rsid w:val="001302EC"/>
    <w:rsid w:val="00130FAC"/>
    <w:rsid w:val="00132EDC"/>
    <w:rsid w:val="0013505C"/>
    <w:rsid w:val="00135C8E"/>
    <w:rsid w:val="00135E17"/>
    <w:rsid w:val="00137078"/>
    <w:rsid w:val="001377A8"/>
    <w:rsid w:val="00142426"/>
    <w:rsid w:val="0014436E"/>
    <w:rsid w:val="001451F6"/>
    <w:rsid w:val="001468E3"/>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6539"/>
    <w:rsid w:val="001A66AD"/>
    <w:rsid w:val="001A6E3A"/>
    <w:rsid w:val="001A7F85"/>
    <w:rsid w:val="001B1459"/>
    <w:rsid w:val="001B1E37"/>
    <w:rsid w:val="001B2FF8"/>
    <w:rsid w:val="001B3132"/>
    <w:rsid w:val="001B33AA"/>
    <w:rsid w:val="001B3CF4"/>
    <w:rsid w:val="001B4CE3"/>
    <w:rsid w:val="001B4D1F"/>
    <w:rsid w:val="001B69D3"/>
    <w:rsid w:val="001C4B92"/>
    <w:rsid w:val="001C6DE3"/>
    <w:rsid w:val="001C71FA"/>
    <w:rsid w:val="001D006A"/>
    <w:rsid w:val="001D0AD1"/>
    <w:rsid w:val="001D0DBA"/>
    <w:rsid w:val="001D0E4B"/>
    <w:rsid w:val="001D10FE"/>
    <w:rsid w:val="001D498E"/>
    <w:rsid w:val="001D58DD"/>
    <w:rsid w:val="001D7AC6"/>
    <w:rsid w:val="001E017B"/>
    <w:rsid w:val="001E200F"/>
    <w:rsid w:val="001E202C"/>
    <w:rsid w:val="001E42EA"/>
    <w:rsid w:val="001E655E"/>
    <w:rsid w:val="001E6A07"/>
    <w:rsid w:val="001F0C55"/>
    <w:rsid w:val="001F0C98"/>
    <w:rsid w:val="001F0CC0"/>
    <w:rsid w:val="001F3B5D"/>
    <w:rsid w:val="001F3E9F"/>
    <w:rsid w:val="001F50AD"/>
    <w:rsid w:val="001F5859"/>
    <w:rsid w:val="001F64A7"/>
    <w:rsid w:val="001F69A7"/>
    <w:rsid w:val="00200A93"/>
    <w:rsid w:val="002023E1"/>
    <w:rsid w:val="002050A7"/>
    <w:rsid w:val="002057A4"/>
    <w:rsid w:val="00205D5A"/>
    <w:rsid w:val="00205ECB"/>
    <w:rsid w:val="00210D7B"/>
    <w:rsid w:val="00214C47"/>
    <w:rsid w:val="0021608D"/>
    <w:rsid w:val="0021717D"/>
    <w:rsid w:val="002174BA"/>
    <w:rsid w:val="00220780"/>
    <w:rsid w:val="00221A53"/>
    <w:rsid w:val="00221B24"/>
    <w:rsid w:val="0022238D"/>
    <w:rsid w:val="002229D8"/>
    <w:rsid w:val="002241C2"/>
    <w:rsid w:val="00225726"/>
    <w:rsid w:val="002277CE"/>
    <w:rsid w:val="0023064A"/>
    <w:rsid w:val="002349D7"/>
    <w:rsid w:val="00235DBF"/>
    <w:rsid w:val="00241AC1"/>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51D"/>
    <w:rsid w:val="00294756"/>
    <w:rsid w:val="0029503F"/>
    <w:rsid w:val="002A119C"/>
    <w:rsid w:val="002A2F57"/>
    <w:rsid w:val="002A532C"/>
    <w:rsid w:val="002B06DB"/>
    <w:rsid w:val="002B5B3D"/>
    <w:rsid w:val="002B7E27"/>
    <w:rsid w:val="002C5C03"/>
    <w:rsid w:val="002C6713"/>
    <w:rsid w:val="002D1C1F"/>
    <w:rsid w:val="002D3479"/>
    <w:rsid w:val="002D64EC"/>
    <w:rsid w:val="002D670F"/>
    <w:rsid w:val="002D7DCB"/>
    <w:rsid w:val="002E023F"/>
    <w:rsid w:val="002E1D01"/>
    <w:rsid w:val="002E5DED"/>
    <w:rsid w:val="002E7E50"/>
    <w:rsid w:val="002F0591"/>
    <w:rsid w:val="002F3699"/>
    <w:rsid w:val="002F46B9"/>
    <w:rsid w:val="002F53C1"/>
    <w:rsid w:val="002F5BAF"/>
    <w:rsid w:val="00301F9A"/>
    <w:rsid w:val="00304956"/>
    <w:rsid w:val="00307AD9"/>
    <w:rsid w:val="003118EF"/>
    <w:rsid w:val="003160D7"/>
    <w:rsid w:val="00316F8B"/>
    <w:rsid w:val="003230C4"/>
    <w:rsid w:val="00323B4D"/>
    <w:rsid w:val="0032558B"/>
    <w:rsid w:val="00325BB7"/>
    <w:rsid w:val="00326B19"/>
    <w:rsid w:val="00327602"/>
    <w:rsid w:val="0032791D"/>
    <w:rsid w:val="00327CAE"/>
    <w:rsid w:val="00327E31"/>
    <w:rsid w:val="00330C63"/>
    <w:rsid w:val="003320EF"/>
    <w:rsid w:val="003336F0"/>
    <w:rsid w:val="003354AD"/>
    <w:rsid w:val="0033623A"/>
    <w:rsid w:val="0033671E"/>
    <w:rsid w:val="00337457"/>
    <w:rsid w:val="00342CF4"/>
    <w:rsid w:val="003437D0"/>
    <w:rsid w:val="00343F86"/>
    <w:rsid w:val="003445EF"/>
    <w:rsid w:val="0034590A"/>
    <w:rsid w:val="00347A7B"/>
    <w:rsid w:val="0035002B"/>
    <w:rsid w:val="00351043"/>
    <w:rsid w:val="0035190D"/>
    <w:rsid w:val="00356047"/>
    <w:rsid w:val="00356678"/>
    <w:rsid w:val="00360D8E"/>
    <w:rsid w:val="003626CE"/>
    <w:rsid w:val="00364507"/>
    <w:rsid w:val="0036525A"/>
    <w:rsid w:val="00366834"/>
    <w:rsid w:val="003676F3"/>
    <w:rsid w:val="003724FC"/>
    <w:rsid w:val="00374E6A"/>
    <w:rsid w:val="00375B5D"/>
    <w:rsid w:val="00376949"/>
    <w:rsid w:val="003805A2"/>
    <w:rsid w:val="0038117B"/>
    <w:rsid w:val="003851F7"/>
    <w:rsid w:val="00386AB3"/>
    <w:rsid w:val="0038731A"/>
    <w:rsid w:val="00392003"/>
    <w:rsid w:val="003A3A67"/>
    <w:rsid w:val="003A3C33"/>
    <w:rsid w:val="003A40B5"/>
    <w:rsid w:val="003A5543"/>
    <w:rsid w:val="003A58AF"/>
    <w:rsid w:val="003A61C9"/>
    <w:rsid w:val="003A62AF"/>
    <w:rsid w:val="003A749C"/>
    <w:rsid w:val="003A75A3"/>
    <w:rsid w:val="003A7C1A"/>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973"/>
    <w:rsid w:val="003E2CD0"/>
    <w:rsid w:val="003E2EA7"/>
    <w:rsid w:val="003E56EB"/>
    <w:rsid w:val="003E6433"/>
    <w:rsid w:val="003E753D"/>
    <w:rsid w:val="003F11A4"/>
    <w:rsid w:val="003F526D"/>
    <w:rsid w:val="003F53F9"/>
    <w:rsid w:val="003F6FD5"/>
    <w:rsid w:val="00401E0D"/>
    <w:rsid w:val="004026B3"/>
    <w:rsid w:val="00402B87"/>
    <w:rsid w:val="00404314"/>
    <w:rsid w:val="00406D56"/>
    <w:rsid w:val="004111F6"/>
    <w:rsid w:val="00411DAD"/>
    <w:rsid w:val="0041624B"/>
    <w:rsid w:val="00421FC8"/>
    <w:rsid w:val="00423118"/>
    <w:rsid w:val="00426275"/>
    <w:rsid w:val="00426B90"/>
    <w:rsid w:val="004304EA"/>
    <w:rsid w:val="00431700"/>
    <w:rsid w:val="00431C13"/>
    <w:rsid w:val="004330E4"/>
    <w:rsid w:val="00433727"/>
    <w:rsid w:val="00433D7A"/>
    <w:rsid w:val="004374AB"/>
    <w:rsid w:val="00440CF8"/>
    <w:rsid w:val="00442050"/>
    <w:rsid w:val="00442EB6"/>
    <w:rsid w:val="004437D9"/>
    <w:rsid w:val="004457EC"/>
    <w:rsid w:val="004475B1"/>
    <w:rsid w:val="00447669"/>
    <w:rsid w:val="00451245"/>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3FC1"/>
    <w:rsid w:val="00484BE9"/>
    <w:rsid w:val="004876CE"/>
    <w:rsid w:val="00487CF4"/>
    <w:rsid w:val="004907E6"/>
    <w:rsid w:val="00493329"/>
    <w:rsid w:val="0049509F"/>
    <w:rsid w:val="004A2121"/>
    <w:rsid w:val="004A230F"/>
    <w:rsid w:val="004A2635"/>
    <w:rsid w:val="004A2C1A"/>
    <w:rsid w:val="004A524C"/>
    <w:rsid w:val="004A6673"/>
    <w:rsid w:val="004A7A99"/>
    <w:rsid w:val="004B22F1"/>
    <w:rsid w:val="004B38E3"/>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74D7"/>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87A36"/>
    <w:rsid w:val="005944DE"/>
    <w:rsid w:val="005950DA"/>
    <w:rsid w:val="0059755A"/>
    <w:rsid w:val="00597618"/>
    <w:rsid w:val="005A20CE"/>
    <w:rsid w:val="005A2CB9"/>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C5274"/>
    <w:rsid w:val="005D0993"/>
    <w:rsid w:val="005D152E"/>
    <w:rsid w:val="005D5411"/>
    <w:rsid w:val="005D5466"/>
    <w:rsid w:val="005D7118"/>
    <w:rsid w:val="005E033E"/>
    <w:rsid w:val="005E1AF5"/>
    <w:rsid w:val="005E425D"/>
    <w:rsid w:val="005E47F7"/>
    <w:rsid w:val="005E6564"/>
    <w:rsid w:val="005E6A1C"/>
    <w:rsid w:val="005F028E"/>
    <w:rsid w:val="005F167A"/>
    <w:rsid w:val="005F2674"/>
    <w:rsid w:val="005F2CDB"/>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31EF1"/>
    <w:rsid w:val="0063374A"/>
    <w:rsid w:val="00634CDC"/>
    <w:rsid w:val="006354F8"/>
    <w:rsid w:val="006376CE"/>
    <w:rsid w:val="00641DCE"/>
    <w:rsid w:val="006421DE"/>
    <w:rsid w:val="006455A7"/>
    <w:rsid w:val="00647093"/>
    <w:rsid w:val="00654778"/>
    <w:rsid w:val="006549DD"/>
    <w:rsid w:val="00654F94"/>
    <w:rsid w:val="00655952"/>
    <w:rsid w:val="00656592"/>
    <w:rsid w:val="006604DF"/>
    <w:rsid w:val="00662D0D"/>
    <w:rsid w:val="00662DF1"/>
    <w:rsid w:val="00666072"/>
    <w:rsid w:val="006665E1"/>
    <w:rsid w:val="00666C39"/>
    <w:rsid w:val="00676A80"/>
    <w:rsid w:val="006772F2"/>
    <w:rsid w:val="00680673"/>
    <w:rsid w:val="00680AFE"/>
    <w:rsid w:val="00682908"/>
    <w:rsid w:val="00684570"/>
    <w:rsid w:val="006874B8"/>
    <w:rsid w:val="00691330"/>
    <w:rsid w:val="006913B0"/>
    <w:rsid w:val="00691B6A"/>
    <w:rsid w:val="006920EF"/>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20A2"/>
    <w:rsid w:val="006E4C9A"/>
    <w:rsid w:val="006E7277"/>
    <w:rsid w:val="006F39BB"/>
    <w:rsid w:val="006F4D13"/>
    <w:rsid w:val="006F505A"/>
    <w:rsid w:val="006F57DA"/>
    <w:rsid w:val="006F72E7"/>
    <w:rsid w:val="0070069C"/>
    <w:rsid w:val="00702DA3"/>
    <w:rsid w:val="00704F58"/>
    <w:rsid w:val="00707DE3"/>
    <w:rsid w:val="00707E80"/>
    <w:rsid w:val="00713114"/>
    <w:rsid w:val="007169AC"/>
    <w:rsid w:val="00717014"/>
    <w:rsid w:val="00720543"/>
    <w:rsid w:val="00722468"/>
    <w:rsid w:val="00723667"/>
    <w:rsid w:val="007240D8"/>
    <w:rsid w:val="00724BBF"/>
    <w:rsid w:val="0072698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578ED"/>
    <w:rsid w:val="007644F4"/>
    <w:rsid w:val="00764DFC"/>
    <w:rsid w:val="00765E95"/>
    <w:rsid w:val="00766C66"/>
    <w:rsid w:val="00770DE0"/>
    <w:rsid w:val="007714B8"/>
    <w:rsid w:val="00772A19"/>
    <w:rsid w:val="00776ED7"/>
    <w:rsid w:val="00784284"/>
    <w:rsid w:val="00784DC0"/>
    <w:rsid w:val="0078565F"/>
    <w:rsid w:val="007907CF"/>
    <w:rsid w:val="007918B5"/>
    <w:rsid w:val="00794670"/>
    <w:rsid w:val="007A0050"/>
    <w:rsid w:val="007A1086"/>
    <w:rsid w:val="007A1C7D"/>
    <w:rsid w:val="007A7D84"/>
    <w:rsid w:val="007B054A"/>
    <w:rsid w:val="007B1097"/>
    <w:rsid w:val="007B1B2E"/>
    <w:rsid w:val="007B5C72"/>
    <w:rsid w:val="007B6A50"/>
    <w:rsid w:val="007B6B6C"/>
    <w:rsid w:val="007B6CE8"/>
    <w:rsid w:val="007C28B2"/>
    <w:rsid w:val="007C3BE5"/>
    <w:rsid w:val="007C6EA5"/>
    <w:rsid w:val="007C74C4"/>
    <w:rsid w:val="007D009A"/>
    <w:rsid w:val="007D3EED"/>
    <w:rsid w:val="007D424F"/>
    <w:rsid w:val="007D5B19"/>
    <w:rsid w:val="007D792D"/>
    <w:rsid w:val="007E107C"/>
    <w:rsid w:val="007E19AE"/>
    <w:rsid w:val="007E334C"/>
    <w:rsid w:val="007E5EAD"/>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2E99"/>
    <w:rsid w:val="00833643"/>
    <w:rsid w:val="00833A2E"/>
    <w:rsid w:val="00834E97"/>
    <w:rsid w:val="00836B80"/>
    <w:rsid w:val="0083740A"/>
    <w:rsid w:val="00837878"/>
    <w:rsid w:val="008401D8"/>
    <w:rsid w:val="00840805"/>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584D"/>
    <w:rsid w:val="00876494"/>
    <w:rsid w:val="00877E2F"/>
    <w:rsid w:val="00884CA8"/>
    <w:rsid w:val="008852FF"/>
    <w:rsid w:val="00885624"/>
    <w:rsid w:val="00887A28"/>
    <w:rsid w:val="00887B48"/>
    <w:rsid w:val="00887D65"/>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D18F2"/>
    <w:rsid w:val="008D1B50"/>
    <w:rsid w:val="008D38A5"/>
    <w:rsid w:val="008D7983"/>
    <w:rsid w:val="008D7F99"/>
    <w:rsid w:val="008E154A"/>
    <w:rsid w:val="008E5F8D"/>
    <w:rsid w:val="008E6880"/>
    <w:rsid w:val="008E7216"/>
    <w:rsid w:val="008F0DDF"/>
    <w:rsid w:val="008F1C8A"/>
    <w:rsid w:val="008F6A85"/>
    <w:rsid w:val="008F6D1C"/>
    <w:rsid w:val="008F7B97"/>
    <w:rsid w:val="00900328"/>
    <w:rsid w:val="00902625"/>
    <w:rsid w:val="00903EAF"/>
    <w:rsid w:val="00906DA0"/>
    <w:rsid w:val="00907C62"/>
    <w:rsid w:val="0091029E"/>
    <w:rsid w:val="009114F0"/>
    <w:rsid w:val="00912B49"/>
    <w:rsid w:val="0091377D"/>
    <w:rsid w:val="009153CF"/>
    <w:rsid w:val="00915B4A"/>
    <w:rsid w:val="0092213F"/>
    <w:rsid w:val="0092274C"/>
    <w:rsid w:val="0092522D"/>
    <w:rsid w:val="00930265"/>
    <w:rsid w:val="009348A7"/>
    <w:rsid w:val="00936B3E"/>
    <w:rsid w:val="0093720D"/>
    <w:rsid w:val="00937914"/>
    <w:rsid w:val="009408BE"/>
    <w:rsid w:val="00940D47"/>
    <w:rsid w:val="0094153A"/>
    <w:rsid w:val="0094185F"/>
    <w:rsid w:val="00942303"/>
    <w:rsid w:val="00945442"/>
    <w:rsid w:val="00945B2E"/>
    <w:rsid w:val="00945E4B"/>
    <w:rsid w:val="009517AC"/>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32A9"/>
    <w:rsid w:val="00A3706A"/>
    <w:rsid w:val="00A42964"/>
    <w:rsid w:val="00A4330E"/>
    <w:rsid w:val="00A45381"/>
    <w:rsid w:val="00A4685E"/>
    <w:rsid w:val="00A46E23"/>
    <w:rsid w:val="00A46F41"/>
    <w:rsid w:val="00A50977"/>
    <w:rsid w:val="00A5248E"/>
    <w:rsid w:val="00A563C4"/>
    <w:rsid w:val="00A579BD"/>
    <w:rsid w:val="00A6009C"/>
    <w:rsid w:val="00A62411"/>
    <w:rsid w:val="00A62CB3"/>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1780"/>
    <w:rsid w:val="00AC21CC"/>
    <w:rsid w:val="00AD0BDA"/>
    <w:rsid w:val="00AD2695"/>
    <w:rsid w:val="00AD3264"/>
    <w:rsid w:val="00AD36AB"/>
    <w:rsid w:val="00AD573B"/>
    <w:rsid w:val="00AD60BA"/>
    <w:rsid w:val="00AE2E1D"/>
    <w:rsid w:val="00AE4D1E"/>
    <w:rsid w:val="00AE60F3"/>
    <w:rsid w:val="00AE7D96"/>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2576D"/>
    <w:rsid w:val="00B26CF6"/>
    <w:rsid w:val="00B2708F"/>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3AB8"/>
    <w:rsid w:val="00B97327"/>
    <w:rsid w:val="00BA2110"/>
    <w:rsid w:val="00BA2BAD"/>
    <w:rsid w:val="00BA443B"/>
    <w:rsid w:val="00BA6213"/>
    <w:rsid w:val="00BA7593"/>
    <w:rsid w:val="00BB082A"/>
    <w:rsid w:val="00BB142D"/>
    <w:rsid w:val="00BB28B5"/>
    <w:rsid w:val="00BB6334"/>
    <w:rsid w:val="00BB70D2"/>
    <w:rsid w:val="00BB7B24"/>
    <w:rsid w:val="00BC0D7A"/>
    <w:rsid w:val="00BC0ED7"/>
    <w:rsid w:val="00BC1032"/>
    <w:rsid w:val="00BC67B9"/>
    <w:rsid w:val="00BC6998"/>
    <w:rsid w:val="00BD11AF"/>
    <w:rsid w:val="00BD2145"/>
    <w:rsid w:val="00BD28BB"/>
    <w:rsid w:val="00BD3388"/>
    <w:rsid w:val="00BD70D6"/>
    <w:rsid w:val="00BE02A7"/>
    <w:rsid w:val="00BE517C"/>
    <w:rsid w:val="00BF0825"/>
    <w:rsid w:val="00BF091C"/>
    <w:rsid w:val="00BF414F"/>
    <w:rsid w:val="00BF6005"/>
    <w:rsid w:val="00BF7459"/>
    <w:rsid w:val="00C00B13"/>
    <w:rsid w:val="00C011A5"/>
    <w:rsid w:val="00C01A50"/>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82F33"/>
    <w:rsid w:val="00C835F2"/>
    <w:rsid w:val="00C8492B"/>
    <w:rsid w:val="00C853A7"/>
    <w:rsid w:val="00C85B04"/>
    <w:rsid w:val="00C86AD9"/>
    <w:rsid w:val="00C8791B"/>
    <w:rsid w:val="00C87DCC"/>
    <w:rsid w:val="00C87E6C"/>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7E0B"/>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140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2A0A"/>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42BE"/>
    <w:rsid w:val="00E356F1"/>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43D7"/>
    <w:rsid w:val="00EA4C9A"/>
    <w:rsid w:val="00EB0598"/>
    <w:rsid w:val="00EB2775"/>
    <w:rsid w:val="00EB5A04"/>
    <w:rsid w:val="00EB70C9"/>
    <w:rsid w:val="00EB785A"/>
    <w:rsid w:val="00EC11F2"/>
    <w:rsid w:val="00EC1D48"/>
    <w:rsid w:val="00EC57A5"/>
    <w:rsid w:val="00EC6016"/>
    <w:rsid w:val="00EC65AA"/>
    <w:rsid w:val="00EC69F5"/>
    <w:rsid w:val="00ED0A53"/>
    <w:rsid w:val="00ED4624"/>
    <w:rsid w:val="00ED4C67"/>
    <w:rsid w:val="00ED565B"/>
    <w:rsid w:val="00EE4223"/>
    <w:rsid w:val="00EF5841"/>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35"/>
    <w:rsid w:val="00F359E2"/>
    <w:rsid w:val="00F364F5"/>
    <w:rsid w:val="00F37E94"/>
    <w:rsid w:val="00F42F29"/>
    <w:rsid w:val="00F519C5"/>
    <w:rsid w:val="00F52029"/>
    <w:rsid w:val="00F520BC"/>
    <w:rsid w:val="00F520FF"/>
    <w:rsid w:val="00F5350E"/>
    <w:rsid w:val="00F554BE"/>
    <w:rsid w:val="00F55771"/>
    <w:rsid w:val="00F56828"/>
    <w:rsid w:val="00F62833"/>
    <w:rsid w:val="00F630AA"/>
    <w:rsid w:val="00F63C7D"/>
    <w:rsid w:val="00F63F47"/>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3A5"/>
    <w:rsid w:val="00F85475"/>
    <w:rsid w:val="00F8585D"/>
    <w:rsid w:val="00F85B0A"/>
    <w:rsid w:val="00F878F9"/>
    <w:rsid w:val="00F904F0"/>
    <w:rsid w:val="00F91A6B"/>
    <w:rsid w:val="00F94A54"/>
    <w:rsid w:val="00F95064"/>
    <w:rsid w:val="00F97818"/>
    <w:rsid w:val="00F9793E"/>
    <w:rsid w:val="00FA11B3"/>
    <w:rsid w:val="00FA265F"/>
    <w:rsid w:val="00FA55B9"/>
    <w:rsid w:val="00FA5C45"/>
    <w:rsid w:val="00FA79E1"/>
    <w:rsid w:val="00FB1499"/>
    <w:rsid w:val="00FB38FA"/>
    <w:rsid w:val="00FB5221"/>
    <w:rsid w:val="00FB5D07"/>
    <w:rsid w:val="00FB61B6"/>
    <w:rsid w:val="00FB6312"/>
    <w:rsid w:val="00FC085D"/>
    <w:rsid w:val="00FC2549"/>
    <w:rsid w:val="00FC290B"/>
    <w:rsid w:val="00FC2F09"/>
    <w:rsid w:val="00FC743D"/>
    <w:rsid w:val="00FD28F2"/>
    <w:rsid w:val="00FD44B5"/>
    <w:rsid w:val="00FD4C59"/>
    <w:rsid w:val="00FE0EDE"/>
    <w:rsid w:val="00FE25EE"/>
    <w:rsid w:val="00FE26B7"/>
    <w:rsid w:val="00FE2ED0"/>
    <w:rsid w:val="00FE2FB7"/>
    <w:rsid w:val="00FE4027"/>
    <w:rsid w:val="00FE481F"/>
    <w:rsid w:val="00FE5818"/>
    <w:rsid w:val="00FE67C0"/>
    <w:rsid w:val="00FE7E49"/>
    <w:rsid w:val="00FF21CC"/>
    <w:rsid w:val="00FF3C80"/>
    <w:rsid w:val="00FF4592"/>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E12A0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1671056300">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E1DB5-E7E8-4B2E-BD7A-A975A398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2342</Words>
  <Characters>13352</Characters>
  <Application>Microsoft Office Word</Application>
  <DocSecurity>0</DocSecurity>
  <Lines>111</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15663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2019-09-13T12:55:00Z</dcterms:modified>
</cp:coreProperties>
</file>