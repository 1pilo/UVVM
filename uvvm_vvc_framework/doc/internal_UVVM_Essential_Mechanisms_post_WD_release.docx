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79A46AC"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6CB770F2" w14:textId="4EFCDDE5" w:rsidR="007E748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2801537" w:history="1">
            <w:r w:rsidR="007E7482" w:rsidRPr="00497DEB">
              <w:rPr>
                <w:rStyle w:val="Hyperkobling"/>
                <w:noProof/>
              </w:rPr>
              <w:t>1</w:t>
            </w:r>
            <w:r w:rsidR="007E7482">
              <w:rPr>
                <w:rFonts w:eastAsiaTheme="minorEastAsia" w:cstheme="minorBidi"/>
                <w:b w:val="0"/>
                <w:bCs w:val="0"/>
                <w:caps w:val="0"/>
                <w:noProof/>
                <w:sz w:val="24"/>
                <w:szCs w:val="24"/>
                <w:lang w:val="nb-NO" w:eastAsia="nb-NO"/>
              </w:rPr>
              <w:tab/>
            </w:r>
            <w:r w:rsidR="007E7482" w:rsidRPr="00497DEB">
              <w:rPr>
                <w:rStyle w:val="Hyperkobling"/>
                <w:noProof/>
              </w:rPr>
              <w:t>Libraries</w:t>
            </w:r>
            <w:r w:rsidR="007E7482">
              <w:rPr>
                <w:noProof/>
                <w:webHidden/>
              </w:rPr>
              <w:tab/>
            </w:r>
            <w:r w:rsidR="007E7482">
              <w:rPr>
                <w:noProof/>
                <w:webHidden/>
              </w:rPr>
              <w:fldChar w:fldCharType="begin"/>
            </w:r>
            <w:r w:rsidR="007E7482">
              <w:rPr>
                <w:noProof/>
                <w:webHidden/>
              </w:rPr>
              <w:instrText xml:space="preserve"> PAGEREF _Toc22801537 \h </w:instrText>
            </w:r>
            <w:r w:rsidR="007E7482">
              <w:rPr>
                <w:noProof/>
                <w:webHidden/>
              </w:rPr>
            </w:r>
            <w:r w:rsidR="007E7482">
              <w:rPr>
                <w:noProof/>
                <w:webHidden/>
              </w:rPr>
              <w:fldChar w:fldCharType="separate"/>
            </w:r>
            <w:r w:rsidR="007E7482">
              <w:rPr>
                <w:noProof/>
                <w:webHidden/>
              </w:rPr>
              <w:t>2</w:t>
            </w:r>
            <w:r w:rsidR="007E7482">
              <w:rPr>
                <w:noProof/>
                <w:webHidden/>
              </w:rPr>
              <w:fldChar w:fldCharType="end"/>
            </w:r>
          </w:hyperlink>
        </w:p>
        <w:p w14:paraId="5474D7DE" w14:textId="50E49E5C" w:rsidR="007E7482" w:rsidRDefault="0037761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38" w:history="1">
            <w:r w:rsidR="007E7482" w:rsidRPr="00497DEB">
              <w:rPr>
                <w:rStyle w:val="Hyperkobling"/>
                <w:noProof/>
              </w:rPr>
              <w:t>2</w:t>
            </w:r>
            <w:r w:rsidR="007E7482">
              <w:rPr>
                <w:rFonts w:eastAsiaTheme="minorEastAsia" w:cstheme="minorBidi"/>
                <w:b w:val="0"/>
                <w:bCs w:val="0"/>
                <w:caps w:val="0"/>
                <w:noProof/>
                <w:sz w:val="24"/>
                <w:szCs w:val="24"/>
                <w:lang w:val="nb-NO" w:eastAsia="nb-NO"/>
              </w:rPr>
              <w:tab/>
            </w:r>
            <w:r w:rsidR="007E7482" w:rsidRPr="00497DEB">
              <w:rPr>
                <w:rStyle w:val="Hyperkobling"/>
                <w:noProof/>
              </w:rPr>
              <w:t>UVVM Initialization</w:t>
            </w:r>
            <w:r w:rsidR="007E7482">
              <w:rPr>
                <w:noProof/>
                <w:webHidden/>
              </w:rPr>
              <w:tab/>
            </w:r>
            <w:r w:rsidR="007E7482">
              <w:rPr>
                <w:noProof/>
                <w:webHidden/>
              </w:rPr>
              <w:fldChar w:fldCharType="begin"/>
            </w:r>
            <w:r w:rsidR="007E7482">
              <w:rPr>
                <w:noProof/>
                <w:webHidden/>
              </w:rPr>
              <w:instrText xml:space="preserve"> PAGEREF _Toc22801538 \h </w:instrText>
            </w:r>
            <w:r w:rsidR="007E7482">
              <w:rPr>
                <w:noProof/>
                <w:webHidden/>
              </w:rPr>
            </w:r>
            <w:r w:rsidR="007E7482">
              <w:rPr>
                <w:noProof/>
                <w:webHidden/>
              </w:rPr>
              <w:fldChar w:fldCharType="separate"/>
            </w:r>
            <w:r w:rsidR="007E7482">
              <w:rPr>
                <w:noProof/>
                <w:webHidden/>
              </w:rPr>
              <w:t>2</w:t>
            </w:r>
            <w:r w:rsidR="007E7482">
              <w:rPr>
                <w:noProof/>
                <w:webHidden/>
              </w:rPr>
              <w:fldChar w:fldCharType="end"/>
            </w:r>
          </w:hyperlink>
        </w:p>
        <w:p w14:paraId="218A53B7" w14:textId="68DC3A49" w:rsidR="007E7482" w:rsidRDefault="0037761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39" w:history="1">
            <w:r w:rsidR="007E7482" w:rsidRPr="00497DEB">
              <w:rPr>
                <w:rStyle w:val="Hyperkobling"/>
                <w:noProof/>
              </w:rPr>
              <w:t>3</w:t>
            </w:r>
            <w:r w:rsidR="007E7482">
              <w:rPr>
                <w:rFonts w:eastAsiaTheme="minorEastAsia" w:cstheme="minorBidi"/>
                <w:b w:val="0"/>
                <w:bCs w:val="0"/>
                <w:caps w:val="0"/>
                <w:noProof/>
                <w:sz w:val="24"/>
                <w:szCs w:val="24"/>
                <w:lang w:val="nb-NO" w:eastAsia="nb-NO"/>
              </w:rPr>
              <w:tab/>
            </w:r>
            <w:r w:rsidR="007E7482" w:rsidRPr="00497DEB">
              <w:rPr>
                <w:rStyle w:val="Hyperkobling"/>
                <w:noProof/>
              </w:rPr>
              <w:t>UVVM and VVC Shared Variables</w:t>
            </w:r>
            <w:r w:rsidR="007E7482">
              <w:rPr>
                <w:noProof/>
                <w:webHidden/>
              </w:rPr>
              <w:tab/>
            </w:r>
            <w:r w:rsidR="007E7482">
              <w:rPr>
                <w:noProof/>
                <w:webHidden/>
              </w:rPr>
              <w:fldChar w:fldCharType="begin"/>
            </w:r>
            <w:r w:rsidR="007E7482">
              <w:rPr>
                <w:noProof/>
                <w:webHidden/>
              </w:rPr>
              <w:instrText xml:space="preserve"> PAGEREF _Toc22801539 \h </w:instrText>
            </w:r>
            <w:r w:rsidR="007E7482">
              <w:rPr>
                <w:noProof/>
                <w:webHidden/>
              </w:rPr>
            </w:r>
            <w:r w:rsidR="007E7482">
              <w:rPr>
                <w:noProof/>
                <w:webHidden/>
              </w:rPr>
              <w:fldChar w:fldCharType="separate"/>
            </w:r>
            <w:r w:rsidR="007E7482">
              <w:rPr>
                <w:noProof/>
                <w:webHidden/>
              </w:rPr>
              <w:t>3</w:t>
            </w:r>
            <w:r w:rsidR="007E7482">
              <w:rPr>
                <w:noProof/>
                <w:webHidden/>
              </w:rPr>
              <w:fldChar w:fldCharType="end"/>
            </w:r>
          </w:hyperlink>
        </w:p>
        <w:p w14:paraId="52BA54D1" w14:textId="5CACC426" w:rsidR="007E7482" w:rsidRDefault="0037761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0" w:history="1">
            <w:r w:rsidR="007E7482" w:rsidRPr="00497DEB">
              <w:rPr>
                <w:rStyle w:val="Hyperkobling"/>
                <w:noProof/>
              </w:rPr>
              <w:t>4</w:t>
            </w:r>
            <w:r w:rsidR="007E7482">
              <w:rPr>
                <w:rFonts w:eastAsiaTheme="minorEastAsia" w:cstheme="minorBidi"/>
                <w:b w:val="0"/>
                <w:bCs w:val="0"/>
                <w:caps w:val="0"/>
                <w:noProof/>
                <w:sz w:val="24"/>
                <w:szCs w:val="24"/>
                <w:lang w:val="nb-NO" w:eastAsia="nb-NO"/>
              </w:rPr>
              <w:tab/>
            </w:r>
            <w:r w:rsidR="007E7482" w:rsidRPr="00497DEB">
              <w:rPr>
                <w:rStyle w:val="Hyperkobling"/>
                <w:noProof/>
              </w:rPr>
              <w:t>VVC Status, Configuration and Transaction information</w:t>
            </w:r>
            <w:r w:rsidR="007E7482">
              <w:rPr>
                <w:noProof/>
                <w:webHidden/>
              </w:rPr>
              <w:tab/>
            </w:r>
            <w:r w:rsidR="007E7482">
              <w:rPr>
                <w:noProof/>
                <w:webHidden/>
              </w:rPr>
              <w:fldChar w:fldCharType="begin"/>
            </w:r>
            <w:r w:rsidR="007E7482">
              <w:rPr>
                <w:noProof/>
                <w:webHidden/>
              </w:rPr>
              <w:instrText xml:space="preserve"> PAGEREF _Toc22801540 \h </w:instrText>
            </w:r>
            <w:r w:rsidR="007E7482">
              <w:rPr>
                <w:noProof/>
                <w:webHidden/>
              </w:rPr>
            </w:r>
            <w:r w:rsidR="007E7482">
              <w:rPr>
                <w:noProof/>
                <w:webHidden/>
              </w:rPr>
              <w:fldChar w:fldCharType="separate"/>
            </w:r>
            <w:r w:rsidR="007E7482">
              <w:rPr>
                <w:noProof/>
                <w:webHidden/>
              </w:rPr>
              <w:t>4</w:t>
            </w:r>
            <w:r w:rsidR="007E7482">
              <w:rPr>
                <w:noProof/>
                <w:webHidden/>
              </w:rPr>
              <w:fldChar w:fldCharType="end"/>
            </w:r>
          </w:hyperlink>
        </w:p>
        <w:p w14:paraId="5154BEC0" w14:textId="0E9317F2" w:rsidR="007E7482" w:rsidRDefault="0037761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1" w:history="1">
            <w:r w:rsidR="007E7482" w:rsidRPr="00497DEB">
              <w:rPr>
                <w:rStyle w:val="Hyperkobling"/>
                <w:noProof/>
              </w:rPr>
              <w:t>5</w:t>
            </w:r>
            <w:r w:rsidR="007E7482">
              <w:rPr>
                <w:rFonts w:eastAsiaTheme="minorEastAsia" w:cstheme="minorBidi"/>
                <w:b w:val="0"/>
                <w:bCs w:val="0"/>
                <w:caps w:val="0"/>
                <w:noProof/>
                <w:sz w:val="24"/>
                <w:szCs w:val="24"/>
                <w:lang w:val="nb-NO" w:eastAsia="nb-NO"/>
              </w:rPr>
              <w:tab/>
            </w:r>
            <w:r w:rsidR="007E7482" w:rsidRPr="00497DEB">
              <w:rPr>
                <w:rStyle w:val="Hyperkobling"/>
                <w:noProof/>
              </w:rPr>
              <w:t>Activity Watchdog</w:t>
            </w:r>
            <w:r w:rsidR="007E7482">
              <w:rPr>
                <w:noProof/>
                <w:webHidden/>
              </w:rPr>
              <w:tab/>
            </w:r>
            <w:r w:rsidR="007E7482">
              <w:rPr>
                <w:noProof/>
                <w:webHidden/>
              </w:rPr>
              <w:fldChar w:fldCharType="begin"/>
            </w:r>
            <w:r w:rsidR="007E7482">
              <w:rPr>
                <w:noProof/>
                <w:webHidden/>
              </w:rPr>
              <w:instrText xml:space="preserve"> PAGEREF _Toc22801541 \h </w:instrText>
            </w:r>
            <w:r w:rsidR="007E7482">
              <w:rPr>
                <w:noProof/>
                <w:webHidden/>
              </w:rPr>
            </w:r>
            <w:r w:rsidR="007E7482">
              <w:rPr>
                <w:noProof/>
                <w:webHidden/>
              </w:rPr>
              <w:fldChar w:fldCharType="separate"/>
            </w:r>
            <w:r w:rsidR="007E7482">
              <w:rPr>
                <w:noProof/>
                <w:webHidden/>
              </w:rPr>
              <w:t>5</w:t>
            </w:r>
            <w:r w:rsidR="007E7482">
              <w:rPr>
                <w:noProof/>
                <w:webHidden/>
              </w:rPr>
              <w:fldChar w:fldCharType="end"/>
            </w:r>
          </w:hyperlink>
        </w:p>
        <w:p w14:paraId="3B26AA03" w14:textId="14E8EF85" w:rsidR="007E7482" w:rsidRDefault="0037761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2" w:history="1">
            <w:r w:rsidR="007E7482" w:rsidRPr="00497DEB">
              <w:rPr>
                <w:rStyle w:val="Hyperkobling"/>
                <w:noProof/>
              </w:rPr>
              <w:t>6</w:t>
            </w:r>
            <w:r w:rsidR="007E7482">
              <w:rPr>
                <w:rFonts w:eastAsiaTheme="minorEastAsia" w:cstheme="minorBidi"/>
                <w:b w:val="0"/>
                <w:bCs w:val="0"/>
                <w:caps w:val="0"/>
                <w:noProof/>
                <w:sz w:val="24"/>
                <w:szCs w:val="24"/>
                <w:lang w:val="nb-NO" w:eastAsia="nb-NO"/>
              </w:rPr>
              <w:tab/>
            </w:r>
            <w:r w:rsidR="007E7482" w:rsidRPr="00497DEB">
              <w:rPr>
                <w:rStyle w:val="Hyperkobling"/>
                <w:noProof/>
              </w:rPr>
              <w:t>Direct Transaction Transfer – From VVCs and/or Monitors</w:t>
            </w:r>
            <w:r w:rsidR="007E7482">
              <w:rPr>
                <w:noProof/>
                <w:webHidden/>
              </w:rPr>
              <w:tab/>
            </w:r>
            <w:r w:rsidR="007E7482">
              <w:rPr>
                <w:noProof/>
                <w:webHidden/>
              </w:rPr>
              <w:fldChar w:fldCharType="begin"/>
            </w:r>
            <w:r w:rsidR="007E7482">
              <w:rPr>
                <w:noProof/>
                <w:webHidden/>
              </w:rPr>
              <w:instrText xml:space="preserve"> PAGEREF _Toc22801542 \h </w:instrText>
            </w:r>
            <w:r w:rsidR="007E7482">
              <w:rPr>
                <w:noProof/>
                <w:webHidden/>
              </w:rPr>
            </w:r>
            <w:r w:rsidR="007E7482">
              <w:rPr>
                <w:noProof/>
                <w:webHidden/>
              </w:rPr>
              <w:fldChar w:fldCharType="separate"/>
            </w:r>
            <w:r w:rsidR="007E7482">
              <w:rPr>
                <w:noProof/>
                <w:webHidden/>
              </w:rPr>
              <w:t>6</w:t>
            </w:r>
            <w:r w:rsidR="007E7482">
              <w:rPr>
                <w:noProof/>
                <w:webHidden/>
              </w:rPr>
              <w:fldChar w:fldCharType="end"/>
            </w:r>
          </w:hyperlink>
        </w:p>
        <w:p w14:paraId="5554FBE5" w14:textId="11FDD64E" w:rsidR="007E7482" w:rsidRDefault="0037761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3" w:history="1">
            <w:r w:rsidR="007E7482" w:rsidRPr="00497DEB">
              <w:rPr>
                <w:rStyle w:val="Hyperkobling"/>
                <w:noProof/>
              </w:rPr>
              <w:t>7</w:t>
            </w:r>
            <w:r w:rsidR="007E7482">
              <w:rPr>
                <w:rFonts w:eastAsiaTheme="minorEastAsia" w:cstheme="minorBidi"/>
                <w:b w:val="0"/>
                <w:bCs w:val="0"/>
                <w:caps w:val="0"/>
                <w:noProof/>
                <w:sz w:val="24"/>
                <w:szCs w:val="24"/>
                <w:lang w:val="nb-NO" w:eastAsia="nb-NO"/>
              </w:rPr>
              <w:tab/>
            </w:r>
            <w:r w:rsidR="007E7482" w:rsidRPr="00497DEB">
              <w:rPr>
                <w:rStyle w:val="Hyperkobling"/>
                <w:noProof/>
              </w:rPr>
              <w:t>VVC local sequencers</w:t>
            </w:r>
            <w:r w:rsidR="007E7482">
              <w:rPr>
                <w:noProof/>
                <w:webHidden/>
              </w:rPr>
              <w:tab/>
            </w:r>
            <w:r w:rsidR="007E7482">
              <w:rPr>
                <w:noProof/>
                <w:webHidden/>
              </w:rPr>
              <w:fldChar w:fldCharType="begin"/>
            </w:r>
            <w:r w:rsidR="007E7482">
              <w:rPr>
                <w:noProof/>
                <w:webHidden/>
              </w:rPr>
              <w:instrText xml:space="preserve"> PAGEREF _Toc22801543 \h </w:instrText>
            </w:r>
            <w:r w:rsidR="007E7482">
              <w:rPr>
                <w:noProof/>
                <w:webHidden/>
              </w:rPr>
            </w:r>
            <w:r w:rsidR="007E7482">
              <w:rPr>
                <w:noProof/>
                <w:webHidden/>
              </w:rPr>
              <w:fldChar w:fldCharType="separate"/>
            </w:r>
            <w:r w:rsidR="007E7482">
              <w:rPr>
                <w:noProof/>
                <w:webHidden/>
              </w:rPr>
              <w:t>10</w:t>
            </w:r>
            <w:r w:rsidR="007E7482">
              <w:rPr>
                <w:noProof/>
                <w:webHidden/>
              </w:rPr>
              <w:fldChar w:fldCharType="end"/>
            </w:r>
          </w:hyperlink>
        </w:p>
        <w:p w14:paraId="385072FB" w14:textId="4C6BB2ED" w:rsidR="007E7482" w:rsidRDefault="0037761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4" w:history="1">
            <w:r w:rsidR="007E7482" w:rsidRPr="00497DEB">
              <w:rPr>
                <w:rStyle w:val="Hyperkobling"/>
                <w:noProof/>
              </w:rPr>
              <w:t>8</w:t>
            </w:r>
            <w:r w:rsidR="007E7482">
              <w:rPr>
                <w:rFonts w:eastAsiaTheme="minorEastAsia" w:cstheme="minorBidi"/>
                <w:b w:val="0"/>
                <w:bCs w:val="0"/>
                <w:caps w:val="0"/>
                <w:noProof/>
                <w:sz w:val="24"/>
                <w:szCs w:val="24"/>
                <w:lang w:val="nb-NO" w:eastAsia="nb-NO"/>
              </w:rPr>
              <w:tab/>
            </w:r>
            <w:r w:rsidR="007E7482" w:rsidRPr="00497DEB">
              <w:rPr>
                <w:rStyle w:val="Hyperkobling"/>
                <w:noProof/>
              </w:rPr>
              <w:t>Protocol aware Error Injection</w:t>
            </w:r>
            <w:r w:rsidR="007E7482">
              <w:rPr>
                <w:noProof/>
                <w:webHidden/>
              </w:rPr>
              <w:tab/>
            </w:r>
            <w:r w:rsidR="007E7482">
              <w:rPr>
                <w:noProof/>
                <w:webHidden/>
              </w:rPr>
              <w:fldChar w:fldCharType="begin"/>
            </w:r>
            <w:r w:rsidR="007E7482">
              <w:rPr>
                <w:noProof/>
                <w:webHidden/>
              </w:rPr>
              <w:instrText xml:space="preserve"> PAGEREF _Toc22801544 \h </w:instrText>
            </w:r>
            <w:r w:rsidR="007E7482">
              <w:rPr>
                <w:noProof/>
                <w:webHidden/>
              </w:rPr>
            </w:r>
            <w:r w:rsidR="007E7482">
              <w:rPr>
                <w:noProof/>
                <w:webHidden/>
              </w:rPr>
              <w:fldChar w:fldCharType="separate"/>
            </w:r>
            <w:r w:rsidR="007E7482">
              <w:rPr>
                <w:noProof/>
                <w:webHidden/>
              </w:rPr>
              <w:t>11</w:t>
            </w:r>
            <w:r w:rsidR="007E7482">
              <w:rPr>
                <w:noProof/>
                <w:webHidden/>
              </w:rPr>
              <w:fldChar w:fldCharType="end"/>
            </w:r>
          </w:hyperlink>
        </w:p>
        <w:p w14:paraId="0157EB84" w14:textId="382434BF" w:rsidR="007E7482" w:rsidRDefault="0037761E">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5" w:history="1">
            <w:r w:rsidR="007E7482" w:rsidRPr="00497DEB">
              <w:rPr>
                <w:rStyle w:val="Hyperkobling"/>
                <w:noProof/>
              </w:rPr>
              <w:t>9</w:t>
            </w:r>
            <w:r w:rsidR="007E7482">
              <w:rPr>
                <w:rFonts w:eastAsiaTheme="minorEastAsia" w:cstheme="minorBidi"/>
                <w:b w:val="0"/>
                <w:bCs w:val="0"/>
                <w:caps w:val="0"/>
                <w:noProof/>
                <w:sz w:val="24"/>
                <w:szCs w:val="24"/>
                <w:lang w:val="nb-NO" w:eastAsia="nb-NO"/>
              </w:rPr>
              <w:tab/>
            </w:r>
            <w:r w:rsidR="007E7482" w:rsidRPr="00497DEB">
              <w:rPr>
                <w:rStyle w:val="Hyperkobling"/>
                <w:noProof/>
              </w:rPr>
              <w:t>Randomisation</w:t>
            </w:r>
            <w:r w:rsidR="007E7482">
              <w:rPr>
                <w:noProof/>
                <w:webHidden/>
              </w:rPr>
              <w:tab/>
            </w:r>
            <w:r w:rsidR="007E7482">
              <w:rPr>
                <w:noProof/>
                <w:webHidden/>
              </w:rPr>
              <w:fldChar w:fldCharType="begin"/>
            </w:r>
            <w:r w:rsidR="007E7482">
              <w:rPr>
                <w:noProof/>
                <w:webHidden/>
              </w:rPr>
              <w:instrText xml:space="preserve"> PAGEREF _Toc22801545 \h </w:instrText>
            </w:r>
            <w:r w:rsidR="007E7482">
              <w:rPr>
                <w:noProof/>
                <w:webHidden/>
              </w:rPr>
            </w:r>
            <w:r w:rsidR="007E7482">
              <w:rPr>
                <w:noProof/>
                <w:webHidden/>
              </w:rPr>
              <w:fldChar w:fldCharType="separate"/>
            </w:r>
            <w:r w:rsidR="007E7482">
              <w:rPr>
                <w:noProof/>
                <w:webHidden/>
              </w:rPr>
              <w:t>12</w:t>
            </w:r>
            <w:r w:rsidR="007E7482">
              <w:rPr>
                <w:noProof/>
                <w:webHidden/>
              </w:rPr>
              <w:fldChar w:fldCharType="end"/>
            </w:r>
          </w:hyperlink>
        </w:p>
        <w:p w14:paraId="24F2E2BF" w14:textId="03690282" w:rsidR="007E7482" w:rsidRDefault="0037761E">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46" w:history="1">
            <w:r w:rsidR="007E7482" w:rsidRPr="00497DEB">
              <w:rPr>
                <w:rStyle w:val="Hyperkobling"/>
                <w:noProof/>
              </w:rPr>
              <w:t>10</w:t>
            </w:r>
            <w:r w:rsidR="007E7482">
              <w:rPr>
                <w:rFonts w:eastAsiaTheme="minorEastAsia" w:cstheme="minorBidi"/>
                <w:b w:val="0"/>
                <w:bCs w:val="0"/>
                <w:caps w:val="0"/>
                <w:noProof/>
                <w:sz w:val="24"/>
                <w:szCs w:val="24"/>
                <w:lang w:val="nb-NO" w:eastAsia="nb-NO"/>
              </w:rPr>
              <w:tab/>
            </w:r>
            <w:r w:rsidR="007E7482" w:rsidRPr="00497DEB">
              <w:rPr>
                <w:rStyle w:val="Hyperkobling"/>
                <w:noProof/>
              </w:rPr>
              <w:t>Functional Coverage</w:t>
            </w:r>
            <w:r w:rsidR="007E7482">
              <w:rPr>
                <w:noProof/>
                <w:webHidden/>
              </w:rPr>
              <w:tab/>
            </w:r>
            <w:r w:rsidR="007E7482">
              <w:rPr>
                <w:noProof/>
                <w:webHidden/>
              </w:rPr>
              <w:fldChar w:fldCharType="begin"/>
            </w:r>
            <w:r w:rsidR="007E7482">
              <w:rPr>
                <w:noProof/>
                <w:webHidden/>
              </w:rPr>
              <w:instrText xml:space="preserve"> PAGEREF _Toc22801546 \h </w:instrText>
            </w:r>
            <w:r w:rsidR="007E7482">
              <w:rPr>
                <w:noProof/>
                <w:webHidden/>
              </w:rPr>
            </w:r>
            <w:r w:rsidR="007E7482">
              <w:rPr>
                <w:noProof/>
                <w:webHidden/>
              </w:rPr>
              <w:fldChar w:fldCharType="separate"/>
            </w:r>
            <w:r w:rsidR="007E7482">
              <w:rPr>
                <w:noProof/>
                <w:webHidden/>
              </w:rPr>
              <w:t>13</w:t>
            </w:r>
            <w:r w:rsidR="007E7482">
              <w:rPr>
                <w:noProof/>
                <w:webHidden/>
              </w:rPr>
              <w:fldChar w:fldCharType="end"/>
            </w:r>
          </w:hyperlink>
        </w:p>
        <w:p w14:paraId="14F19148" w14:textId="3D2B34D3" w:rsidR="007E7482" w:rsidRDefault="0037761E">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47" w:history="1">
            <w:r w:rsidR="007E7482" w:rsidRPr="00497DEB">
              <w:rPr>
                <w:rStyle w:val="Hyperkobling"/>
                <w:noProof/>
              </w:rPr>
              <w:t>11</w:t>
            </w:r>
            <w:r w:rsidR="007E7482">
              <w:rPr>
                <w:rFonts w:eastAsiaTheme="minorEastAsia" w:cstheme="minorBidi"/>
                <w:b w:val="0"/>
                <w:bCs w:val="0"/>
                <w:caps w:val="0"/>
                <w:noProof/>
                <w:sz w:val="24"/>
                <w:szCs w:val="24"/>
                <w:lang w:val="nb-NO" w:eastAsia="nb-NO"/>
              </w:rPr>
              <w:tab/>
            </w:r>
            <w:r w:rsidR="007E7482" w:rsidRPr="00497DEB">
              <w:rPr>
                <w:rStyle w:val="Hyperkobling"/>
                <w:noProof/>
              </w:rPr>
              <w:t>Testbench Data routing</w:t>
            </w:r>
            <w:r w:rsidR="007E7482">
              <w:rPr>
                <w:noProof/>
                <w:webHidden/>
              </w:rPr>
              <w:tab/>
            </w:r>
            <w:r w:rsidR="007E7482">
              <w:rPr>
                <w:noProof/>
                <w:webHidden/>
              </w:rPr>
              <w:fldChar w:fldCharType="begin"/>
            </w:r>
            <w:r w:rsidR="007E7482">
              <w:rPr>
                <w:noProof/>
                <w:webHidden/>
              </w:rPr>
              <w:instrText xml:space="preserve"> PAGEREF _Toc22801547 \h </w:instrText>
            </w:r>
            <w:r w:rsidR="007E7482">
              <w:rPr>
                <w:noProof/>
                <w:webHidden/>
              </w:rPr>
            </w:r>
            <w:r w:rsidR="007E7482">
              <w:rPr>
                <w:noProof/>
                <w:webHidden/>
              </w:rPr>
              <w:fldChar w:fldCharType="separate"/>
            </w:r>
            <w:r w:rsidR="007E7482">
              <w:rPr>
                <w:noProof/>
                <w:webHidden/>
              </w:rPr>
              <w:t>14</w:t>
            </w:r>
            <w:r w:rsidR="007E7482">
              <w:rPr>
                <w:noProof/>
                <w:webHidden/>
              </w:rPr>
              <w:fldChar w:fldCharType="end"/>
            </w:r>
          </w:hyperlink>
        </w:p>
        <w:p w14:paraId="125F389C" w14:textId="504826D4" w:rsidR="007E7482" w:rsidRDefault="0037761E">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48" w:history="1">
            <w:r w:rsidR="007E7482" w:rsidRPr="00497DEB">
              <w:rPr>
                <w:rStyle w:val="Hyperkobling"/>
                <w:noProof/>
              </w:rPr>
              <w:t>12</w:t>
            </w:r>
            <w:r w:rsidR="007E7482">
              <w:rPr>
                <w:rFonts w:eastAsiaTheme="minorEastAsia" w:cstheme="minorBidi"/>
                <w:b w:val="0"/>
                <w:bCs w:val="0"/>
                <w:caps w:val="0"/>
                <w:noProof/>
                <w:sz w:val="24"/>
                <w:szCs w:val="24"/>
                <w:lang w:val="nb-NO" w:eastAsia="nb-NO"/>
              </w:rPr>
              <w:tab/>
            </w:r>
            <w:r w:rsidR="007E7482" w:rsidRPr="00497DEB">
              <w:rPr>
                <w:rStyle w:val="Hyperkobling"/>
                <w:noProof/>
              </w:rPr>
              <w:t>Controlling property checkers</w:t>
            </w:r>
            <w:r w:rsidR="007E7482">
              <w:rPr>
                <w:noProof/>
                <w:webHidden/>
              </w:rPr>
              <w:tab/>
            </w:r>
            <w:r w:rsidR="007E7482">
              <w:rPr>
                <w:noProof/>
                <w:webHidden/>
              </w:rPr>
              <w:fldChar w:fldCharType="begin"/>
            </w:r>
            <w:r w:rsidR="007E7482">
              <w:rPr>
                <w:noProof/>
                <w:webHidden/>
              </w:rPr>
              <w:instrText xml:space="preserve"> PAGEREF _Toc22801548 \h </w:instrText>
            </w:r>
            <w:r w:rsidR="007E7482">
              <w:rPr>
                <w:noProof/>
                <w:webHidden/>
              </w:rPr>
            </w:r>
            <w:r w:rsidR="007E7482">
              <w:rPr>
                <w:noProof/>
                <w:webHidden/>
              </w:rPr>
              <w:fldChar w:fldCharType="separate"/>
            </w:r>
            <w:r w:rsidR="007E7482">
              <w:rPr>
                <w:noProof/>
                <w:webHidden/>
              </w:rPr>
              <w:t>15</w:t>
            </w:r>
            <w:r w:rsidR="007E7482">
              <w:rPr>
                <w:noProof/>
                <w:webHidden/>
              </w:rPr>
              <w:fldChar w:fldCharType="end"/>
            </w:r>
          </w:hyperlink>
        </w:p>
        <w:p w14:paraId="6A0B7267" w14:textId="33C1E615" w:rsidR="007E7482" w:rsidRDefault="0037761E">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49" w:history="1">
            <w:r w:rsidR="007E7482" w:rsidRPr="00497DEB">
              <w:rPr>
                <w:rStyle w:val="Hyperkobling"/>
                <w:noProof/>
              </w:rPr>
              <w:t>13</w:t>
            </w:r>
            <w:r w:rsidR="007E7482">
              <w:rPr>
                <w:rFonts w:eastAsiaTheme="minorEastAsia" w:cstheme="minorBidi"/>
                <w:b w:val="0"/>
                <w:bCs w:val="0"/>
                <w:caps w:val="0"/>
                <w:noProof/>
                <w:sz w:val="24"/>
                <w:szCs w:val="24"/>
                <w:lang w:val="nb-NO" w:eastAsia="nb-NO"/>
              </w:rPr>
              <w:tab/>
            </w:r>
            <w:r w:rsidR="007E7482" w:rsidRPr="00497DEB">
              <w:rPr>
                <w:rStyle w:val="Hyperkobling"/>
                <w:noProof/>
              </w:rPr>
              <w:t>VVC parameters and sequence for Randomisation, Functional Coverage, Sources and Destinations</w:t>
            </w:r>
            <w:r w:rsidR="007E7482">
              <w:rPr>
                <w:noProof/>
                <w:webHidden/>
              </w:rPr>
              <w:tab/>
            </w:r>
            <w:r w:rsidR="007E7482">
              <w:rPr>
                <w:noProof/>
                <w:webHidden/>
              </w:rPr>
              <w:fldChar w:fldCharType="begin"/>
            </w:r>
            <w:r w:rsidR="007E7482">
              <w:rPr>
                <w:noProof/>
                <w:webHidden/>
              </w:rPr>
              <w:instrText xml:space="preserve"> PAGEREF _Toc22801549 \h </w:instrText>
            </w:r>
            <w:r w:rsidR="007E7482">
              <w:rPr>
                <w:noProof/>
                <w:webHidden/>
              </w:rPr>
            </w:r>
            <w:r w:rsidR="007E7482">
              <w:rPr>
                <w:noProof/>
                <w:webHidden/>
              </w:rPr>
              <w:fldChar w:fldCharType="separate"/>
            </w:r>
            <w:r w:rsidR="007E7482">
              <w:rPr>
                <w:noProof/>
                <w:webHidden/>
              </w:rPr>
              <w:t>15</w:t>
            </w:r>
            <w:r w:rsidR="007E7482">
              <w:rPr>
                <w:noProof/>
                <w:webHidden/>
              </w:rPr>
              <w:fldChar w:fldCharType="end"/>
            </w:r>
          </w:hyperlink>
        </w:p>
        <w:p w14:paraId="5430C4AD" w14:textId="68AC35D3" w:rsidR="007E7482" w:rsidRDefault="0037761E">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50" w:history="1">
            <w:r w:rsidR="007E7482" w:rsidRPr="00497DEB">
              <w:rPr>
                <w:rStyle w:val="Hyperkobling"/>
                <w:noProof/>
              </w:rPr>
              <w:t>14</w:t>
            </w:r>
            <w:r w:rsidR="007E7482">
              <w:rPr>
                <w:rFonts w:eastAsiaTheme="minorEastAsia" w:cstheme="minorBidi"/>
                <w:b w:val="0"/>
                <w:bCs w:val="0"/>
                <w:caps w:val="0"/>
                <w:noProof/>
                <w:sz w:val="24"/>
                <w:szCs w:val="24"/>
                <w:lang w:val="nb-NO" w:eastAsia="nb-NO"/>
              </w:rPr>
              <w:tab/>
            </w:r>
            <w:r w:rsidR="007E7482" w:rsidRPr="00497DEB">
              <w:rPr>
                <w:rStyle w:val="Hyperkobling"/>
                <w:noProof/>
              </w:rPr>
              <w:t>Multiple Central Sequencers</w:t>
            </w:r>
            <w:r w:rsidR="007E7482">
              <w:rPr>
                <w:noProof/>
                <w:webHidden/>
              </w:rPr>
              <w:tab/>
            </w:r>
            <w:r w:rsidR="007E7482">
              <w:rPr>
                <w:noProof/>
                <w:webHidden/>
              </w:rPr>
              <w:fldChar w:fldCharType="begin"/>
            </w:r>
            <w:r w:rsidR="007E7482">
              <w:rPr>
                <w:noProof/>
                <w:webHidden/>
              </w:rPr>
              <w:instrText xml:space="preserve"> PAGEREF _Toc22801550 \h </w:instrText>
            </w:r>
            <w:r w:rsidR="007E7482">
              <w:rPr>
                <w:noProof/>
                <w:webHidden/>
              </w:rPr>
            </w:r>
            <w:r w:rsidR="007E7482">
              <w:rPr>
                <w:noProof/>
                <w:webHidden/>
              </w:rPr>
              <w:fldChar w:fldCharType="separate"/>
            </w:r>
            <w:r w:rsidR="007E7482">
              <w:rPr>
                <w:noProof/>
                <w:webHidden/>
              </w:rPr>
              <w:t>16</w:t>
            </w:r>
            <w:r w:rsidR="007E7482">
              <w:rPr>
                <w:noProof/>
                <w:webHidden/>
              </w:rPr>
              <w:fldChar w:fldCharType="end"/>
            </w:r>
          </w:hyperlink>
        </w:p>
        <w:p w14:paraId="6DF60E8A" w14:textId="1E792092" w:rsidR="007E7482" w:rsidRDefault="0037761E">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51" w:history="1">
            <w:r w:rsidR="007E7482" w:rsidRPr="00497DEB">
              <w:rPr>
                <w:rStyle w:val="Hyperkobling"/>
                <w:noProof/>
              </w:rPr>
              <w:t>15</w:t>
            </w:r>
            <w:r w:rsidR="007E7482">
              <w:rPr>
                <w:rFonts w:eastAsiaTheme="minorEastAsia" w:cstheme="minorBidi"/>
                <w:b w:val="0"/>
                <w:bCs w:val="0"/>
                <w:caps w:val="0"/>
                <w:noProof/>
                <w:sz w:val="24"/>
                <w:szCs w:val="24"/>
                <w:lang w:val="nb-NO" w:eastAsia="nb-NO"/>
              </w:rPr>
              <w:tab/>
            </w:r>
            <w:r w:rsidR="007E7482" w:rsidRPr="00497DEB">
              <w:rPr>
                <w:rStyle w:val="Hyperkobling"/>
                <w:noProof/>
              </w:rPr>
              <w:t>Monitors</w:t>
            </w:r>
            <w:r w:rsidR="007E7482">
              <w:rPr>
                <w:noProof/>
                <w:webHidden/>
              </w:rPr>
              <w:tab/>
            </w:r>
            <w:r w:rsidR="007E7482">
              <w:rPr>
                <w:noProof/>
                <w:webHidden/>
              </w:rPr>
              <w:fldChar w:fldCharType="begin"/>
            </w:r>
            <w:r w:rsidR="007E7482">
              <w:rPr>
                <w:noProof/>
                <w:webHidden/>
              </w:rPr>
              <w:instrText xml:space="preserve"> PAGEREF _Toc22801551 \h </w:instrText>
            </w:r>
            <w:r w:rsidR="007E7482">
              <w:rPr>
                <w:noProof/>
                <w:webHidden/>
              </w:rPr>
            </w:r>
            <w:r w:rsidR="007E7482">
              <w:rPr>
                <w:noProof/>
                <w:webHidden/>
              </w:rPr>
              <w:fldChar w:fldCharType="separate"/>
            </w:r>
            <w:r w:rsidR="007E7482">
              <w:rPr>
                <w:noProof/>
                <w:webHidden/>
              </w:rPr>
              <w:t>16</w:t>
            </w:r>
            <w:r w:rsidR="007E7482">
              <w:rPr>
                <w:noProof/>
                <w:webHidden/>
              </w:rPr>
              <w:fldChar w:fldCharType="end"/>
            </w:r>
          </w:hyperlink>
        </w:p>
        <w:p w14:paraId="1398C157" w14:textId="3C1193BF" w:rsidR="007E7482" w:rsidRDefault="0037761E">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52" w:history="1">
            <w:r w:rsidR="007E7482" w:rsidRPr="00497DEB">
              <w:rPr>
                <w:rStyle w:val="Hyperkobling"/>
                <w:noProof/>
              </w:rPr>
              <w:t>16</w:t>
            </w:r>
            <w:r w:rsidR="007E7482">
              <w:rPr>
                <w:rFonts w:eastAsiaTheme="minorEastAsia" w:cstheme="minorBidi"/>
                <w:b w:val="0"/>
                <w:bCs w:val="0"/>
                <w:caps w:val="0"/>
                <w:noProof/>
                <w:sz w:val="24"/>
                <w:szCs w:val="24"/>
                <w:lang w:val="nb-NO" w:eastAsia="nb-NO"/>
              </w:rPr>
              <w:tab/>
            </w:r>
            <w:r w:rsidR="007E7482" w:rsidRPr="00497DEB">
              <w:rPr>
                <w:rStyle w:val="Hyperkobling"/>
                <w:noProof/>
              </w:rPr>
              <w:t>Compile scripts</w:t>
            </w:r>
            <w:r w:rsidR="007E7482">
              <w:rPr>
                <w:noProof/>
                <w:webHidden/>
              </w:rPr>
              <w:tab/>
            </w:r>
            <w:r w:rsidR="007E7482">
              <w:rPr>
                <w:noProof/>
                <w:webHidden/>
              </w:rPr>
              <w:fldChar w:fldCharType="begin"/>
            </w:r>
            <w:r w:rsidR="007E7482">
              <w:rPr>
                <w:noProof/>
                <w:webHidden/>
              </w:rPr>
              <w:instrText xml:space="preserve"> PAGEREF _Toc22801552 \h </w:instrText>
            </w:r>
            <w:r w:rsidR="007E7482">
              <w:rPr>
                <w:noProof/>
                <w:webHidden/>
              </w:rPr>
            </w:r>
            <w:r w:rsidR="007E7482">
              <w:rPr>
                <w:noProof/>
                <w:webHidden/>
              </w:rPr>
              <w:fldChar w:fldCharType="separate"/>
            </w:r>
            <w:r w:rsidR="007E7482">
              <w:rPr>
                <w:noProof/>
                <w:webHidden/>
              </w:rPr>
              <w:t>17</w:t>
            </w:r>
            <w:r w:rsidR="007E7482">
              <w:rPr>
                <w:noProof/>
                <w:webHidden/>
              </w:rPr>
              <w:fldChar w:fldCharType="end"/>
            </w:r>
          </w:hyperlink>
        </w:p>
        <w:p w14:paraId="663DEE29" w14:textId="22D21A3F" w:rsidR="007E7482" w:rsidRDefault="0037761E">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53" w:history="1">
            <w:r w:rsidR="007E7482" w:rsidRPr="00497DEB">
              <w:rPr>
                <w:rStyle w:val="Hyperkobling"/>
                <w:noProof/>
                <w:lang w:val="en-US"/>
              </w:rPr>
              <w:t>17</w:t>
            </w:r>
            <w:r w:rsidR="007E7482">
              <w:rPr>
                <w:rFonts w:eastAsiaTheme="minorEastAsia" w:cstheme="minorBidi"/>
                <w:b w:val="0"/>
                <w:bCs w:val="0"/>
                <w:caps w:val="0"/>
                <w:noProof/>
                <w:sz w:val="24"/>
                <w:szCs w:val="24"/>
                <w:lang w:val="nb-NO" w:eastAsia="nb-NO"/>
              </w:rPr>
              <w:tab/>
            </w:r>
            <w:r w:rsidR="007E7482" w:rsidRPr="00497DEB">
              <w:rPr>
                <w:rStyle w:val="Hyperkobling"/>
                <w:noProof/>
                <w:lang w:val="en-US"/>
              </w:rPr>
              <w:t>Scope of verbosity control</w:t>
            </w:r>
            <w:r w:rsidR="007E7482">
              <w:rPr>
                <w:noProof/>
                <w:webHidden/>
              </w:rPr>
              <w:tab/>
            </w:r>
            <w:r w:rsidR="007E7482">
              <w:rPr>
                <w:noProof/>
                <w:webHidden/>
              </w:rPr>
              <w:fldChar w:fldCharType="begin"/>
            </w:r>
            <w:r w:rsidR="007E7482">
              <w:rPr>
                <w:noProof/>
                <w:webHidden/>
              </w:rPr>
              <w:instrText xml:space="preserve"> PAGEREF _Toc22801553 \h </w:instrText>
            </w:r>
            <w:r w:rsidR="007E7482">
              <w:rPr>
                <w:noProof/>
                <w:webHidden/>
              </w:rPr>
            </w:r>
            <w:r w:rsidR="007E7482">
              <w:rPr>
                <w:noProof/>
                <w:webHidden/>
              </w:rPr>
              <w:fldChar w:fldCharType="separate"/>
            </w:r>
            <w:r w:rsidR="007E7482">
              <w:rPr>
                <w:noProof/>
                <w:webHidden/>
              </w:rPr>
              <w:t>17</w:t>
            </w:r>
            <w:r w:rsidR="007E7482">
              <w:rPr>
                <w:noProof/>
                <w:webHidden/>
              </w:rPr>
              <w:fldChar w:fldCharType="end"/>
            </w:r>
          </w:hyperlink>
        </w:p>
        <w:p w14:paraId="2D4A7B91" w14:textId="70E686A4"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22801537"/>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22801538"/>
      <w:r w:rsidRPr="00676E0E">
        <w:t>UVVM Initialization</w:t>
      </w:r>
      <w:bookmarkEnd w:id="2"/>
      <w:bookmarkEnd w:id="3"/>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E32CC9"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4" w:name="_Toc17306312"/>
      <w:bookmarkStart w:id="5" w:name="_Toc22801539"/>
      <w:r>
        <w:t xml:space="preserve">UVVM </w:t>
      </w:r>
      <w:r w:rsidR="006F68C0">
        <w:t xml:space="preserve">and VVC </w:t>
      </w:r>
      <w:r>
        <w:t>Shared Variables</w:t>
      </w:r>
      <w:bookmarkEnd w:id="4"/>
      <w:bookmarkEnd w:id="5"/>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shared_&lt;vvc_name&gt;_transaction_info</w:t>
            </w:r>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 t_operation;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r w:rsidRPr="00C54D29">
              <w:rPr>
                <w:rFonts w:ascii="Courier New" w:hAnsi="Courier New" w:cs="Courier New"/>
                <w:sz w:val="14"/>
                <w:lang w:val="en-US"/>
              </w:rPr>
              <w:t>: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22801540"/>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11"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22801541"/>
      <w:bookmarkStart w:id="15" w:name="_Ref19280432"/>
      <w:bookmarkStart w:id="16" w:name="_Ref19280682"/>
      <w:bookmarkStart w:id="17" w:name="_Ref19280684"/>
      <w:bookmarkStart w:id="18" w:name="_Ref19281075"/>
      <w:r>
        <w:lastRenderedPageBreak/>
        <w:t>Activity Watchdog</w:t>
      </w:r>
      <w:bookmarkEnd w:id="14"/>
    </w:p>
    <w:p w14:paraId="2A19F8B7" w14:textId="7EB5EA3B" w:rsidR="001C4F0A" w:rsidRDefault="001B39DA" w:rsidP="001C4F0A">
      <w:r>
        <w:t xml:space="preserve">UVVM VVC Framework has an activity watchdog </w:t>
      </w:r>
      <w:r w:rsidR="00AE6E80">
        <w:t xml:space="preserve">mechanism which </w:t>
      </w:r>
      <w:r>
        <w:t>all UVVM VVCs support</w:t>
      </w:r>
      <w:r w:rsidR="00AE6E80">
        <w:t xml:space="preserve">. All VVCs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simulations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1C4F0A">
        <w:t xml:space="preserve"> and </w:t>
      </w:r>
      <w:r w:rsidR="00A11249">
        <w:t xml:space="preserve">is </w:t>
      </w:r>
      <w:r w:rsidR="006E55E7">
        <w:t>r</w:t>
      </w:r>
      <w:r w:rsidR="001C4F0A">
        <w:t xml:space="preserve">eset </w:t>
      </w:r>
      <w:r w:rsidR="006E55E7">
        <w:t xml:space="preserve">with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p>
    <w:p w14:paraId="52C70AE3" w14:textId="77777777" w:rsidR="006E55E7" w:rsidRDefault="006E55E7" w:rsidP="001C4F0A"/>
    <w:p w14:paraId="48D3F6F8" w14:textId="122706F2"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activity watchdog register</w:t>
      </w:r>
      <w:r w:rsidR="003141D0">
        <w:t xml:space="preserve">, and that </w:t>
      </w:r>
      <w:r w:rsidR="00DF6319">
        <w:t xml:space="preserve">leaf VVCs (e.g. </w:t>
      </w:r>
      <w:r w:rsidR="003141D0">
        <w:t>channels</w:t>
      </w:r>
      <w:r w:rsidR="00DF6319">
        <w:t>)</w:t>
      </w:r>
      <w:bookmarkStart w:id="19" w:name="_GoBack"/>
      <w:bookmarkEnd w:id="19"/>
      <w:r w:rsidR="003141D0">
        <w:t xml:space="preserve"> are counted individually.</w:t>
      </w:r>
      <w:r w:rsidR="00A11249">
        <w:tab/>
      </w:r>
    </w:p>
    <w:p w14:paraId="349B3A65" w14:textId="421BF581" w:rsidR="00E32CC9" w:rsidRDefault="00E32CC9" w:rsidP="001C4F0A"/>
    <w:p w14:paraId="45A63446" w14:textId="4D6FA1C0" w:rsidR="00E32CC9" w:rsidRDefault="00E32CC9" w:rsidP="001C4F0A">
      <w:r>
        <w:t>Note that some VVC</w:t>
      </w:r>
      <w:r w:rsidR="008234C4">
        <w:t xml:space="preserve"> activity</w:t>
      </w:r>
      <w:r>
        <w:t xml:space="preserve"> </w:t>
      </w:r>
      <w:r w:rsidR="008234C4">
        <w:t>is ignored by 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activity watchdog register, but will not have any effect on the activity watchdog timeout counter.</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047342">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5"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047342" w:rsidRPr="00C862E0" w14:paraId="22093248" w14:textId="77777777" w:rsidTr="00047342">
        <w:tc>
          <w:tcPr>
            <w:tcW w:w="515" w:type="pct"/>
            <w:shd w:val="clear" w:color="auto" w:fill="auto"/>
          </w:tcPr>
          <w:p w14:paraId="522FC156" w14:textId="59AAB9F3" w:rsidR="00047342" w:rsidRDefault="00047342" w:rsidP="00047342">
            <w:pPr>
              <w:tabs>
                <w:tab w:val="left" w:pos="4820"/>
              </w:tabs>
              <w:spacing w:before="20" w:after="20" w:line="20" w:lineRule="atLeast"/>
              <w:rPr>
                <w:rFonts w:ascii="Verdana" w:hAnsi="Verdana" w:cs="Helvetica"/>
                <w:sz w:val="14"/>
              </w:rPr>
            </w:pPr>
            <w:r>
              <w:rPr>
                <w:rFonts w:ascii="Verdana" w:hAnsi="Verdana" w:cs="Helvetica"/>
                <w:sz w:val="14"/>
              </w:rPr>
              <w:t>timeout</w:t>
            </w:r>
          </w:p>
        </w:tc>
        <w:tc>
          <w:tcPr>
            <w:tcW w:w="465" w:type="pct"/>
          </w:tcPr>
          <w:p w14:paraId="0D18D1EB" w14:textId="461C5525" w:rsidR="00047342" w:rsidRDefault="00047342" w:rsidP="00047342">
            <w:pPr>
              <w:tabs>
                <w:tab w:val="left" w:pos="4820"/>
              </w:tabs>
              <w:spacing w:before="20" w:after="20" w:line="20" w:lineRule="atLeast"/>
              <w:rPr>
                <w:rFonts w:ascii="Verdana" w:hAnsi="Verdana"/>
                <w:sz w:val="14"/>
              </w:rPr>
            </w:pPr>
            <w:r>
              <w:rPr>
                <w:rFonts w:ascii="Verdana" w:hAnsi="Verdana"/>
                <w:sz w:val="14"/>
              </w:rPr>
              <w:t>time</w:t>
            </w:r>
          </w:p>
        </w:tc>
        <w:tc>
          <w:tcPr>
            <w:tcW w:w="704" w:type="pct"/>
          </w:tcPr>
          <w:p w14:paraId="594AEE5C" w14:textId="77777777" w:rsidR="00047342" w:rsidRDefault="00047342" w:rsidP="00047342">
            <w:pPr>
              <w:tabs>
                <w:tab w:val="left" w:pos="4820"/>
              </w:tabs>
              <w:spacing w:before="20" w:after="20" w:line="20" w:lineRule="atLeast"/>
              <w:rPr>
                <w:rFonts w:ascii="Verdana" w:hAnsi="Verdana"/>
                <w:sz w:val="14"/>
              </w:rPr>
            </w:pPr>
          </w:p>
        </w:tc>
        <w:tc>
          <w:tcPr>
            <w:tcW w:w="3315" w:type="pct"/>
            <w:shd w:val="clear" w:color="auto" w:fill="auto"/>
          </w:tcPr>
          <w:p w14:paraId="0C39D767" w14:textId="1474A0D6" w:rsidR="00047342" w:rsidRDefault="00047342" w:rsidP="00047342">
            <w:pPr>
              <w:tabs>
                <w:tab w:val="left" w:pos="4820"/>
              </w:tabs>
              <w:spacing w:before="20" w:after="20" w:line="20" w:lineRule="atLeast"/>
              <w:rPr>
                <w:rFonts w:ascii="Verdana" w:hAnsi="Verdana"/>
                <w:sz w:val="14"/>
              </w:rPr>
            </w:pPr>
            <w:r>
              <w:rPr>
                <w:rFonts w:ascii="Verdana" w:hAnsi="Verdana"/>
                <w:sz w:val="14"/>
              </w:rPr>
              <w:t xml:space="preserve">Timeout value after last VVC activity. </w:t>
            </w:r>
          </w:p>
        </w:tc>
      </w:tr>
      <w:tr w:rsidR="00047342" w:rsidRPr="00C862E0" w14:paraId="45849376" w14:textId="77777777" w:rsidTr="00047342">
        <w:tc>
          <w:tcPr>
            <w:tcW w:w="515" w:type="pct"/>
            <w:shd w:val="clear" w:color="auto" w:fill="D0CECE" w:themeFill="background2" w:themeFillShade="E6"/>
          </w:tcPr>
          <w:p w14:paraId="55DABFE8" w14:textId="61F0BA1F" w:rsidR="00047342" w:rsidRPr="0068339F" w:rsidRDefault="00047342" w:rsidP="00047342">
            <w:pPr>
              <w:tabs>
                <w:tab w:val="center" w:pos="1194"/>
              </w:tabs>
              <w:spacing w:before="20" w:after="20" w:line="20" w:lineRule="atLeast"/>
              <w:rPr>
                <w:rFonts w:ascii="Verdana" w:hAnsi="Verdana" w:cs="Helvetica"/>
                <w:sz w:val="14"/>
              </w:rPr>
            </w:pPr>
            <w:r>
              <w:rPr>
                <w:rFonts w:ascii="Verdana" w:hAnsi="Verdana" w:cs="Helvetica"/>
                <w:sz w:val="14"/>
              </w:rPr>
              <w:t>num_exp_vvc</w:t>
            </w:r>
            <w:r>
              <w:rPr>
                <w:rFonts w:ascii="Verdana" w:hAnsi="Verdana" w:cs="Helvetica"/>
                <w:sz w:val="14"/>
              </w:rPr>
              <w:tab/>
            </w:r>
          </w:p>
        </w:tc>
        <w:tc>
          <w:tcPr>
            <w:tcW w:w="465" w:type="pct"/>
            <w:shd w:val="clear" w:color="auto" w:fill="D0CECE" w:themeFill="background2" w:themeFillShade="E6"/>
          </w:tcPr>
          <w:p w14:paraId="4401199F" w14:textId="209F1C18" w:rsidR="00047342" w:rsidRPr="006A72DF"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natural</w:t>
            </w:r>
          </w:p>
        </w:tc>
        <w:tc>
          <w:tcPr>
            <w:tcW w:w="704" w:type="pct"/>
            <w:shd w:val="clear" w:color="auto" w:fill="D0CECE" w:themeFill="background2" w:themeFillShade="E6"/>
          </w:tcPr>
          <w:p w14:paraId="67335480" w14:textId="77777777" w:rsidR="00047342" w:rsidRDefault="00047342" w:rsidP="00047342">
            <w:pPr>
              <w:tabs>
                <w:tab w:val="left" w:pos="4820"/>
              </w:tabs>
              <w:spacing w:before="20" w:after="20" w:line="20" w:lineRule="atLeast"/>
              <w:rPr>
                <w:rFonts w:ascii="Verdana" w:hAnsi="Verdana" w:cs="Courier New"/>
                <w:sz w:val="14"/>
              </w:rPr>
            </w:pPr>
          </w:p>
        </w:tc>
        <w:tc>
          <w:tcPr>
            <w:tcW w:w="3315" w:type="pct"/>
            <w:shd w:val="clear" w:color="auto" w:fill="D0CECE" w:themeFill="background2" w:themeFillShade="E6"/>
          </w:tcPr>
          <w:p w14:paraId="7940C9A4" w14:textId="4508EE52" w:rsidR="00047342" w:rsidRPr="006A72DF"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Expected number of VVCs which should be registered in activity watchdog VVC register</w:t>
            </w:r>
            <w:r w:rsidR="00F5208A">
              <w:rPr>
                <w:rFonts w:ascii="Verdana" w:hAnsi="Verdana" w:cs="Courier New"/>
                <w:sz w:val="14"/>
              </w:rPr>
              <w:t xml:space="preserve"> (including any clock generator VVC)</w:t>
            </w:r>
            <w:r>
              <w:rPr>
                <w:rFonts w:ascii="Verdana" w:hAnsi="Verdana" w:cs="Courier New"/>
                <w:sz w:val="14"/>
              </w:rPr>
              <w:t>.</w:t>
            </w:r>
          </w:p>
        </w:tc>
      </w:tr>
      <w:tr w:rsidR="00047342" w:rsidRPr="00C862E0" w14:paraId="21DC318A" w14:textId="77777777" w:rsidTr="00047342">
        <w:tc>
          <w:tcPr>
            <w:tcW w:w="515" w:type="pct"/>
            <w:shd w:val="clear" w:color="auto" w:fill="FFFFFF" w:themeFill="background1"/>
          </w:tcPr>
          <w:p w14:paraId="7B9F2197" w14:textId="07F346F9" w:rsidR="00047342" w:rsidRDefault="00047342" w:rsidP="00047342">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5" w:type="pct"/>
            <w:shd w:val="clear" w:color="auto" w:fill="FFFFFF" w:themeFill="background1"/>
          </w:tcPr>
          <w:p w14:paraId="69C7678B" w14:textId="575D58C9"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047342" w:rsidRPr="00C862E0" w14:paraId="0727BD29" w14:textId="77777777" w:rsidTr="00047342">
        <w:tc>
          <w:tcPr>
            <w:tcW w:w="515" w:type="pct"/>
            <w:shd w:val="clear" w:color="auto" w:fill="D0CECE" w:themeFill="background2" w:themeFillShade="E6"/>
          </w:tcPr>
          <w:p w14:paraId="7261FC2A" w14:textId="19E90813" w:rsidR="00047342" w:rsidRDefault="00047342" w:rsidP="00047342">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16F36BF5" w:rsidR="00047342" w:rsidRDefault="00D26519" w:rsidP="00047342">
            <w:pPr>
              <w:tabs>
                <w:tab w:val="left" w:pos="4820"/>
              </w:tabs>
              <w:spacing w:before="20" w:after="20" w:line="20" w:lineRule="atLeast"/>
              <w:rPr>
                <w:rFonts w:ascii="Verdana" w:hAnsi="Verdana" w:cs="Courier New"/>
                <w:sz w:val="14"/>
              </w:rPr>
            </w:pPr>
            <w:r>
              <w:rPr>
                <w:rFonts w:ascii="Verdana" w:hAnsi="Verdana" w:cs="Courier New"/>
                <w:sz w:val="14"/>
              </w:rPr>
              <w:t>“</w:t>
            </w:r>
            <w:r w:rsidR="00FE7953">
              <w:rPr>
                <w:rFonts w:ascii="Verdana" w:hAnsi="Verdana" w:cs="Courier New"/>
                <w:sz w:val="14"/>
              </w:rPr>
              <w:t>A</w:t>
            </w:r>
            <w:r>
              <w:rPr>
                <w:rFonts w:ascii="Verdana" w:hAnsi="Verdana" w:cs="Courier New"/>
                <w:sz w:val="14"/>
              </w:rPr>
              <w:t>W_1”</w:t>
            </w:r>
          </w:p>
        </w:tc>
        <w:tc>
          <w:tcPr>
            <w:tcW w:w="3315" w:type="pct"/>
            <w:shd w:val="clear" w:color="auto" w:fill="D0CECE" w:themeFill="background2" w:themeFillShade="E6"/>
          </w:tcPr>
          <w:p w14:paraId="23D395D4" w14:textId="4703482F"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p_activity_watchdog:</w:t>
      </w:r>
    </w:p>
    <w:p w14:paraId="5A9E805E" w14:textId="1EA0BCD6"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r w:rsidRPr="00E32CC9">
        <w:rPr>
          <w:rFonts w:ascii="Consolas" w:hAnsi="Consolas" w:cs="Consolas"/>
          <w:color w:val="000000"/>
          <w:szCs w:val="18"/>
          <w:lang w:val="en-US" w:eastAsia="nb-NO"/>
        </w:rPr>
        <w:t>activity_watchdog(timeout       =&gt; C_ACTIVITY_WATCHDOG_TIMEOUT,</w:t>
      </w:r>
    </w:p>
    <w:p w14:paraId="2095B57F" w14:textId="0BE60FE6" w:rsidR="00047342" w:rsidRPr="00047342" w:rsidRDefault="00047342" w:rsidP="00047342">
      <w:pPr>
        <w:shd w:val="clear" w:color="auto" w:fill="FFFFFF"/>
        <w:spacing w:line="270" w:lineRule="atLeast"/>
        <w:rPr>
          <w:rFonts w:ascii="Consolas" w:hAnsi="Consolas" w:cs="Consolas"/>
          <w:color w:val="000000"/>
          <w:szCs w:val="18"/>
          <w:lang w:val="nb-NO" w:eastAsia="nb-NO"/>
        </w:rPr>
      </w:pPr>
      <w:r w:rsidRPr="00E32CC9">
        <w:rPr>
          <w:rFonts w:ascii="Consolas" w:hAnsi="Consolas" w:cs="Consolas"/>
          <w:color w:val="000000"/>
          <w:szCs w:val="18"/>
          <w:lang w:val="en-US" w:eastAsia="nb-NO"/>
        </w:rPr>
        <w:t>                        </w:t>
      </w:r>
      <w:r w:rsidRPr="00047342">
        <w:rPr>
          <w:rFonts w:ascii="Consolas" w:hAnsi="Consolas" w:cs="Consolas"/>
          <w:color w:val="000000"/>
          <w:szCs w:val="18"/>
          <w:lang w:val="nb-NO" w:eastAsia="nb-NO"/>
        </w:rPr>
        <w:t>num_exp_vvc   =&gt; </w:t>
      </w:r>
      <w:r w:rsidRPr="00047342">
        <w:rPr>
          <w:rFonts w:ascii="Consolas" w:hAnsi="Consolas" w:cs="Consolas"/>
          <w:color w:val="000000" w:themeColor="text1"/>
          <w:szCs w:val="18"/>
          <w:lang w:val="nb-NO" w:eastAsia="nb-NO"/>
        </w:rPr>
        <w:t>3</w:t>
      </w:r>
      <w:r w:rsidRPr="00047342">
        <w:rPr>
          <w:rFonts w:ascii="Consolas" w:hAnsi="Consolas" w:cs="Consolas"/>
          <w:color w:val="000000"/>
          <w:szCs w:val="18"/>
          <w:lang w:val="nb-NO" w:eastAsia="nb-NO"/>
        </w:rPr>
        <w:t>);</w:t>
      </w:r>
    </w:p>
    <w:p w14:paraId="3A13438C" w14:textId="77777777" w:rsidR="000205D8" w:rsidRDefault="000205D8">
      <w:pPr>
        <w:rPr>
          <w:rFonts w:ascii="Verdana" w:hAnsi="Verdana"/>
          <w:b/>
          <w:kern w:val="28"/>
          <w:sz w:val="24"/>
        </w:rPr>
      </w:pPr>
      <w:r>
        <w:br w:type="page"/>
      </w:r>
    </w:p>
    <w:p w14:paraId="60B40E24" w14:textId="52EBC5E2" w:rsidR="006655A8" w:rsidRDefault="006655A8" w:rsidP="006655A8">
      <w:pPr>
        <w:pStyle w:val="Overskrift1"/>
      </w:pPr>
      <w:bookmarkStart w:id="20" w:name="_Toc22801542"/>
      <w:r>
        <w:lastRenderedPageBreak/>
        <w:t>Direct</w:t>
      </w:r>
      <w:r w:rsidRPr="007301BE">
        <w:t xml:space="preserve"> Transaction </w:t>
      </w:r>
      <w:r>
        <w:t>Transfer</w:t>
      </w:r>
      <w:bookmarkEnd w:id="12"/>
      <w:r w:rsidR="00B6742D">
        <w:t xml:space="preserve"> – From VVCs and/or Monitors</w:t>
      </w:r>
      <w:bookmarkEnd w:id="13"/>
      <w:bookmarkEnd w:id="15"/>
      <w:bookmarkEnd w:id="16"/>
      <w:bookmarkEnd w:id="17"/>
      <w:bookmarkEnd w:id="18"/>
      <w:bookmarkEnd w:id="20"/>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61CC1469"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Normally such information is provided from a dedicated interface monitor, but making such a dedicated monitor is sometimes quite time consuming and often not really needed. For that reason</w:t>
      </w:r>
      <w:r w:rsidR="00560721">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straight forward </w:t>
      </w:r>
      <w:r w:rsidR="00014B4C">
        <w:t>approach, but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look at the interfaces and analyse the transactions itself, but distributing this task to the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21" w:name="_Ref17292099"/>
      <w:bookmarkStart w:id="22" w:name="_Toc17306315"/>
      <w:r>
        <w:t>Transaction definitions</w:t>
      </w:r>
      <w:bookmarkEnd w:id="21"/>
      <w:bookmarkEnd w:id="22"/>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 read, write or check, UART transmit, receive or expect, Ethernet transmit, receive or expect</w:t>
      </w:r>
    </w:p>
    <w:p w14:paraId="3ECAA42B" w14:textId="10CD3CAB"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E.g. SBI_Poll_Until()</w:t>
      </w:r>
      <w:r w:rsidR="001F68AD">
        <w:t xml:space="preserve">  or a UART transmit of N consecutive bytes.</w:t>
      </w:r>
    </w:p>
    <w:p w14:paraId="637B6EF5" w14:textId="0945AB27" w:rsidR="0094121B" w:rsidRDefault="0094121B" w:rsidP="0094121B">
      <w:pPr>
        <w:pStyle w:val="Overskrift2"/>
      </w:pPr>
      <w:bookmarkStart w:id="23" w:name="_Toc17306316"/>
      <w:r>
        <w:lastRenderedPageBreak/>
        <w:t xml:space="preserve">Transaction </w:t>
      </w:r>
      <w:r w:rsidR="00653F88">
        <w:t>information</w:t>
      </w:r>
      <w:bookmarkEnd w:id="23"/>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50BFFEDC" w:rsidR="00AD145A"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57EB07A3"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4E239F">
        <w:rPr>
          <w:noProof/>
        </w:rPr>
        <w:t>2</w:t>
      </w:r>
      <w:r>
        <w:fldChar w:fldCharType="end"/>
      </w:r>
      <w:r>
        <w:t xml:space="preserve"> – </w:t>
      </w:r>
      <w:r w:rsidR="00082533">
        <w:t xml:space="preserve">General </w:t>
      </w:r>
      <w:r>
        <w:t>Transaction record t_transaction</w:t>
      </w:r>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‘addr’,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867" w:type="pct"/>
            <w:shd w:val="clear" w:color="auto" w:fill="auto"/>
          </w:tcPr>
          <w:p w14:paraId="782A7541" w14:textId="0609DCEB"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next transaction is ready to be displayed. Other than that it will show INACTIVE (even when a transaction has started – before the transaction status is </w:t>
            </w:r>
            <w:commentRangeStart w:id="24"/>
            <w:r w:rsidR="00DE2FD3">
              <w:rPr>
                <w:rFonts w:ascii="Verdana" w:hAnsi="Verdana" w:cs="Courier New"/>
                <w:sz w:val="14"/>
                <w:lang w:val="en-US"/>
              </w:rPr>
              <w:t>known</w:t>
            </w:r>
            <w:commentRangeEnd w:id="24"/>
            <w:r w:rsidR="009D3932">
              <w:rPr>
                <w:rStyle w:val="Merknadsreferanse"/>
              </w:rPr>
              <w:commentReference w:id="24"/>
            </w:r>
            <w:r w:rsidR="00DE2FD3">
              <w:rPr>
                <w:rFonts w:ascii="Verdana" w:hAnsi="Verdana" w:cs="Courier New"/>
                <w:sz w:val="14"/>
                <w:lang w:val="en-US"/>
              </w:rPr>
              <w:t>)</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3F1CFAD0"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4E239F">
        <w:rPr>
          <w:noProof/>
        </w:rPr>
        <w:t>3</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15BC2CC3" w:rsidR="00E82F9F" w:rsidRDefault="000C5D15" w:rsidP="000C5D15">
      <w:r>
        <w:fldChar w:fldCharType="begin"/>
      </w:r>
      <w:r>
        <w:instrText xml:space="preserve"> REF _Ref17305020 \h </w:instrText>
      </w:r>
      <w:r>
        <w:fldChar w:fldCharType="separate"/>
      </w:r>
      <w:r>
        <w:t xml:space="preserve">Table </w:t>
      </w:r>
      <w:r>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E82F9F">
        <w:t xml:space="preserve">Table </w:t>
      </w:r>
      <w:r w:rsidR="00E82F9F">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10A45104" w:rsidR="00774568" w:rsidRDefault="00774568" w:rsidP="0094121B">
      <w:r>
        <w:t>It is recommended that</w:t>
      </w:r>
      <w:r w:rsidR="001A2682">
        <w:t xml:space="preserve"> the model (or any other user of the DTT signals) triggers on transaction_status changing to ‘</w:t>
      </w:r>
      <w:r w:rsidR="00560721">
        <w:t xml:space="preserve">INACTIVE’ and then sample &lt;signal&gt;‘last_value </w:t>
      </w:r>
    </w:p>
    <w:p w14:paraId="3433F3DD" w14:textId="7E91E09C" w:rsidR="005F77A4" w:rsidRDefault="005F77A4" w:rsidP="00067590">
      <w:pPr>
        <w:pStyle w:val="Bildetekst"/>
        <w:keepNext/>
        <w:jc w:val="center"/>
      </w:pPr>
      <w:bookmarkStart w:id="25" w:name="_Ref17305020"/>
      <w:r>
        <w:t xml:space="preserve">Table </w:t>
      </w:r>
      <w:r>
        <w:fldChar w:fldCharType="begin"/>
      </w:r>
      <w:r>
        <w:instrText xml:space="preserve"> SEQ Table \* ARABIC </w:instrText>
      </w:r>
      <w:r>
        <w:fldChar w:fldCharType="separate"/>
      </w:r>
      <w:r w:rsidR="004E239F">
        <w:rPr>
          <w:noProof/>
        </w:rPr>
        <w:t>4</w:t>
      </w:r>
      <w:r>
        <w:fldChar w:fldCharType="end"/>
      </w:r>
      <w:bookmarkEnd w:id="25"/>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26" w:name="_Ref17306730"/>
    </w:p>
    <w:p w14:paraId="02E97742" w14:textId="77777777" w:rsidR="005629D7" w:rsidRDefault="005629D7" w:rsidP="005629D7"/>
    <w:p w14:paraId="45CE6753" w14:textId="7C4DE83E" w:rsidR="00E82F9F" w:rsidRDefault="00CE034F" w:rsidP="00E82F9F">
      <w:pPr>
        <w:pStyle w:val="Bildetekst"/>
        <w:keepNext/>
        <w:jc w:val="center"/>
      </w:pPr>
      <w:bookmarkStart w:id="27" w:name="_Ref18330577"/>
      <w:bookmarkStart w:id="28" w:name="_Ref18330564"/>
      <w:r>
        <w:t xml:space="preserve">Table </w:t>
      </w:r>
      <w:r>
        <w:fldChar w:fldCharType="begin"/>
      </w:r>
      <w:r>
        <w:instrText xml:space="preserve"> SEQ Table \* ARABIC </w:instrText>
      </w:r>
      <w:r>
        <w:fldChar w:fldCharType="separate"/>
      </w:r>
      <w:r w:rsidR="004E239F">
        <w:rPr>
          <w:noProof/>
        </w:rPr>
        <w:t>5</w:t>
      </w:r>
      <w:r>
        <w:fldChar w:fldCharType="end"/>
      </w:r>
      <w:bookmarkEnd w:id="26"/>
      <w:bookmarkEnd w:id="27"/>
      <w:r>
        <w:t xml:space="preserve"> - </w:t>
      </w:r>
      <w:bookmarkEnd w:id="28"/>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29"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1B72F6CE" w:rsidR="00774568" w:rsidRDefault="00774568" w:rsidP="00774568">
      <w:r>
        <w:t>The DTT  (Direct Transaction Transfer) is provided out of the VVC</w:t>
      </w:r>
      <w:r w:rsidR="00560721">
        <w:t xml:space="preserve"> and </w:t>
      </w:r>
      <w:r>
        <w:t>Monitor using global signals. These signals a</w:t>
      </w:r>
      <w:r w:rsidR="003D5256">
        <w:t>nd all DTT related VHDL types are defined in</w:t>
      </w:r>
      <w:r w:rsidR="00B4366D">
        <w:t xml:space="preserve"> transaction_pkg</w:t>
      </w:r>
      <w:r w:rsidR="00842EBA">
        <w:t>, located in the VIP src folder</w:t>
      </w:r>
      <w:r w:rsidR="003D5256">
        <w:t>.</w:t>
      </w:r>
    </w:p>
    <w:p w14:paraId="6BC8E6C4" w14:textId="3A9CC884" w:rsidR="003D5256" w:rsidRDefault="003D5256" w:rsidP="00774568">
      <w:r>
        <w:t>-  Monitor DTT signal : global_&lt;protocol-name&gt;_monitor_transaction,  e.g. global_uart_monitor_transaction</w:t>
      </w:r>
    </w:p>
    <w:p w14:paraId="75B42018" w14:textId="37EF4F0B" w:rsidR="003D5256" w:rsidRDefault="003D5256" w:rsidP="003D5256">
      <w:r>
        <w:t xml:space="preserve">-  VVC DTT signal: </w:t>
      </w:r>
      <w:r w:rsidR="00EA1B17">
        <w:t xml:space="preserve">global_&lt;protocol-name&gt;_transaction, e.g. global_uart_transaction.  </w:t>
      </w:r>
      <w:r>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077BC0F7" w14:textId="32ADCCA9" w:rsidR="004F4CEB" w:rsidRDefault="004F4CEB"/>
    <w:p w14:paraId="2AF89275" w14:textId="77777777" w:rsidR="003F43AF" w:rsidRDefault="003F43AF"/>
    <w:p w14:paraId="094BE4B4" w14:textId="352D05DC" w:rsidR="003F43AF" w:rsidRPr="00E03649" w:rsidRDefault="003F43AF" w:rsidP="00333222">
      <w:pPr>
        <w:pStyle w:val="Bildetekst"/>
        <w:keepNext/>
        <w:jc w:val="center"/>
      </w:pPr>
      <w:bookmarkStart w:id="30" w:name="_Ref19605259"/>
      <w:r>
        <w:lastRenderedPageBreak/>
        <w:t xml:space="preserve">Table </w:t>
      </w:r>
      <w:r>
        <w:fldChar w:fldCharType="begin"/>
      </w:r>
      <w:r>
        <w:instrText xml:space="preserve"> SEQ Table \* ARABIC </w:instrText>
      </w:r>
      <w:r>
        <w:fldChar w:fldCharType="separate"/>
      </w:r>
      <w:r>
        <w:rPr>
          <w:noProof/>
        </w:rPr>
        <w:t>1</w:t>
      </w:r>
      <w:r>
        <w:fldChar w:fldCharType="end"/>
      </w:r>
      <w:bookmarkEnd w:id="30"/>
      <w:r w:rsidR="00333222">
        <w:t xml:space="preserve"> - </w:t>
      </w:r>
      <w:r w:rsidRPr="00E03649">
        <w:t xml:space="preserve">DTT record </w:t>
      </w:r>
      <w:r w:rsidRPr="00E03649">
        <w:rPr>
          <w:b/>
        </w:rPr>
        <w:t>‘t_&lt;if&gt;_transaction_group’</w:t>
      </w:r>
      <w:r w:rsidRPr="00E03649">
        <w:t xml:space="preserve"> </w:t>
      </w:r>
      <w:r w:rsidR="00E03649">
        <w:t>for an UART interface</w:t>
      </w:r>
      <w:r w:rsidR="00066DE3">
        <w:t xml:space="preserve"> </w:t>
      </w:r>
      <w:r w:rsidRPr="00E03649">
        <w:t xml:space="preserve">-- accessible via </w:t>
      </w:r>
      <w:r w:rsidRPr="00E03649">
        <w:rPr>
          <w:b/>
          <w:bCs/>
        </w:rPr>
        <w:t>global_</w:t>
      </w:r>
      <w:r w:rsidR="00E03649">
        <w:rPr>
          <w:b/>
          <w:bCs/>
        </w:rPr>
        <w:t>uart</w:t>
      </w:r>
      <w:r w:rsidRPr="00E03649">
        <w:rPr>
          <w:b/>
          <w:bCs/>
        </w:rPr>
        <w:t>_transaction(vvc_idx)</w:t>
      </w:r>
      <w:r w:rsidRPr="00E03649">
        <w:t xml:space="preserve"> t_</w:t>
      </w:r>
      <w:r w:rsidR="00E03649">
        <w:t>uart</w:t>
      </w:r>
      <w:r w:rsidRPr="00E03649">
        <w:t>_transaction_group_array</w:t>
      </w:r>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sidRPr="004D4A36">
              <w:rPr>
                <w:b/>
                <w:bCs/>
                <w:sz w:val="15"/>
              </w:rPr>
              <w:t>bt</w:t>
            </w:r>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r>
              <w:rPr>
                <w:sz w:val="15"/>
                <w:szCs w:val="14"/>
              </w:rPr>
              <w:t>t_transaction</w:t>
            </w:r>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77777777" w:rsidR="003F43AF" w:rsidRDefault="003F43AF" w:rsidP="001B39DA">
            <w:pPr>
              <w:widowControl w:val="0"/>
              <w:tabs>
                <w:tab w:val="left" w:pos="851"/>
              </w:tabs>
              <w:autoSpaceDE w:val="0"/>
              <w:autoSpaceDN w:val="0"/>
              <w:adjustRightInd w:val="0"/>
              <w:spacing w:line="276" w:lineRule="auto"/>
              <w:rPr>
                <w:sz w:val="15"/>
              </w:rPr>
            </w:pPr>
            <w:r>
              <w:rPr>
                <w:sz w:val="15"/>
              </w:rPr>
              <w:t>DTT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t_operation</w:t>
            </w:r>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std_logic_vector</w:t>
            </w:r>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vvc_meta</w:t>
            </w:r>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t_vvc_meta</w:t>
            </w:r>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msg</w:t>
            </w:r>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cmd_idx</w:t>
            </w:r>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transaction_status</w:t>
            </w:r>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error_info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t_error_info</w:t>
            </w:r>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stop_bir_error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b/>
                <w:bCs/>
                <w:sz w:val="15"/>
              </w:rPr>
              <w:t>c</w:t>
            </w:r>
            <w:r w:rsidRPr="004D4A36">
              <w:rPr>
                <w:b/>
                <w:bCs/>
                <w:sz w:val="15"/>
              </w:rPr>
              <w:t>t</w:t>
            </w:r>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w:t>
            </w:r>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0DC3600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xml:space="preserve">DTT record entry for compound transaction. </w:t>
            </w:r>
            <w:r w:rsidR="00E03649">
              <w:rPr>
                <w:sz w:val="15"/>
                <w:szCs w:val="14"/>
              </w:rPr>
              <w:br/>
            </w:r>
            <w:r>
              <w:rPr>
                <w:sz w:val="15"/>
                <w:szCs w:val="14"/>
              </w:rPr>
              <w:t>Note that sub-record entries would typically have the same entries as</w:t>
            </w:r>
            <w:r w:rsidR="00E03649">
              <w:rPr>
                <w:sz w:val="15"/>
                <w:szCs w:val="14"/>
              </w:rPr>
              <w:t xml:space="preserve"> for</w:t>
            </w:r>
            <w:r>
              <w:rPr>
                <w:sz w:val="15"/>
                <w:szCs w:val="14"/>
              </w:rPr>
              <w:t xml:space="preserve"> a base transaction, and that this entry does not have to be </w:t>
            </w:r>
            <w:r w:rsidR="00E03649">
              <w:rPr>
                <w:sz w:val="15"/>
                <w:szCs w:val="14"/>
              </w:rPr>
              <w:t>suited</w:t>
            </w:r>
            <w:r>
              <w:rPr>
                <w:sz w:val="15"/>
                <w:szCs w:val="14"/>
              </w:rPr>
              <w:t xml:space="preserve"> for all interface DTTs.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77777777"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 DTTs, but will be used for Monitor DTTs.</w:t>
      </w:r>
    </w:p>
    <w:p w14:paraId="2D65EFFC" w14:textId="2C74A5EA" w:rsidR="003F43AF" w:rsidRDefault="003F43AF" w:rsidP="003F43AF">
      <w:r>
        <w:t xml:space="preserve">Note 3: record field </w:t>
      </w:r>
      <w:r w:rsidRPr="00101128">
        <w:rPr>
          <w:b/>
          <w:bCs/>
          <w:i/>
          <w:iCs/>
        </w:rPr>
        <w:t>error_info</w:t>
      </w:r>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r>
        <w:rPr>
          <w:b/>
          <w:bCs/>
          <w:i/>
          <w:iCs/>
        </w:rPr>
        <w:t>error_info</w:t>
      </w:r>
      <w:r>
        <w:t xml:space="preserve"> sub-record fields </w:t>
      </w:r>
      <w:r w:rsidRPr="00B67668">
        <w:rPr>
          <w:b/>
          <w:bCs/>
          <w:i/>
          <w:iCs/>
        </w:rPr>
        <w:t>parity_bit_error</w:t>
      </w:r>
      <w:r>
        <w:t xml:space="preserve"> and </w:t>
      </w:r>
      <w:r w:rsidRPr="00B67668">
        <w:rPr>
          <w:b/>
          <w:bCs/>
          <w:i/>
          <w:iCs/>
        </w:rPr>
        <w:t>stop_bit_error</w:t>
      </w:r>
      <w:r>
        <w:t xml:space="preserve"> are examples of UART error injection. </w:t>
      </w:r>
    </w:p>
    <w:p w14:paraId="3AB451AA" w14:textId="673D080F" w:rsidR="003F43AF" w:rsidRPr="00101128" w:rsidRDefault="003F43AF" w:rsidP="003F43AF">
      <w:r>
        <w:t xml:space="preserve">Note </w:t>
      </w:r>
      <w:r w:rsidR="00B67668">
        <w:t>5</w:t>
      </w:r>
      <w:r>
        <w:t xml:space="preserve">: record entry </w:t>
      </w:r>
      <w:r w:rsidRPr="00101128">
        <w:rPr>
          <w:b/>
          <w:bCs/>
          <w:i/>
          <w:iCs/>
        </w:rPr>
        <w:t>ct</w:t>
      </w:r>
      <w:r>
        <w:rPr>
          <w:b/>
          <w:bCs/>
          <w:i/>
          <w:iCs/>
        </w:rPr>
        <w:t xml:space="preserve"> </w:t>
      </w:r>
      <w:r>
        <w:t xml:space="preserve">will consist of similar record fields as </w:t>
      </w:r>
      <w:r w:rsidRPr="00101128">
        <w:rPr>
          <w:b/>
          <w:bCs/>
          <w:i/>
          <w:iCs/>
        </w:rPr>
        <w:t>bt</w:t>
      </w:r>
      <w:r>
        <w:t xml:space="preserve">, and might not always be necessary. This applies to record entry </w:t>
      </w:r>
      <w:r>
        <w:rPr>
          <w:b/>
          <w:bCs/>
          <w:i/>
          <w:iCs/>
        </w:rPr>
        <w:t>st</w:t>
      </w:r>
      <w:r>
        <w:t xml:space="preserve"> as well (not shown here).</w:t>
      </w:r>
    </w:p>
    <w:p w14:paraId="14CD4E66" w14:textId="77777777" w:rsidR="00820312" w:rsidRDefault="00820312">
      <w:pPr>
        <w:rPr>
          <w:rFonts w:ascii="Verdana" w:hAnsi="Verdana"/>
          <w:b/>
          <w:kern w:val="28"/>
          <w:sz w:val="24"/>
        </w:rPr>
      </w:pPr>
      <w:r>
        <w:br w:type="page"/>
      </w:r>
    </w:p>
    <w:p w14:paraId="31A67D34" w14:textId="60A0D30C" w:rsidR="004F4CEB" w:rsidRDefault="004F4CEB" w:rsidP="004F4CEB">
      <w:pPr>
        <w:pStyle w:val="Overskrift1"/>
      </w:pPr>
      <w:bookmarkStart w:id="31" w:name="_Toc22801543"/>
      <w:r>
        <w:lastRenderedPageBreak/>
        <w:t>VVC local sequencers</w:t>
      </w:r>
      <w:bookmarkEnd w:id="31"/>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269E8BDA"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sbi_write() or uart_expect()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keep on receiving and checking data until a certain functional coverage is reached, or even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are also defined as Compound Transactions in chapter </w:t>
      </w:r>
      <w:r w:rsidR="00C4021E">
        <w:fldChar w:fldCharType="begin"/>
      </w:r>
      <w:r w:rsidR="00C4021E">
        <w:instrText xml:space="preserve"> REF _Ref17292099 \r \h </w:instrText>
      </w:r>
      <w:r w:rsidR="00C4021E">
        <w:fldChar w:fldCharType="separate"/>
      </w:r>
      <w:r w:rsidR="00C4021E">
        <w:t>5.2</w:t>
      </w:r>
      <w:r w:rsidR="00C4021E">
        <w:fldChar w:fldCharType="end"/>
      </w:r>
      <w:r w:rsidR="00C4021E">
        <w:t>.</w:t>
      </w:r>
    </w:p>
    <w:p w14:paraId="34F6BA98" w14:textId="1EFD5199" w:rsidR="00C61E62" w:rsidRDefault="00C61E62" w:rsidP="004F4CEB"/>
    <w:p w14:paraId="453E091F" w14:textId="2B67E265" w:rsidR="00C61E62" w:rsidRPr="00A75444" w:rsidRDefault="00577C0B" w:rsidP="004F4CEB">
      <w:r>
        <w:t>Some e</w:t>
      </w:r>
      <w:r w:rsidR="00C61E62">
        <w:t>xamples of local sequencers are the randomisation and functional coverage sequences in the UART VVC, and poll_until in the SBI VVC.</w:t>
      </w:r>
    </w:p>
    <w:p w14:paraId="201707DC" w14:textId="24BCA251" w:rsidR="004F4CEB" w:rsidRDefault="00EF5B3F" w:rsidP="00581DD9">
      <w:pPr>
        <w:pStyle w:val="Overskrift2"/>
      </w:pPr>
      <w:r>
        <w:t>Local sequencer requirements</w:t>
      </w:r>
    </w:p>
    <w:p w14:paraId="73ABBEFC" w14:textId="5E0A8661" w:rsidR="00EF5B3F" w:rsidRDefault="00EF5B3F" w:rsidP="00581DD9">
      <w:r>
        <w:t>The following requirements should be followed when making local sequencers (basically any VVC command resulting in more than one transaction):</w:t>
      </w:r>
    </w:p>
    <w:p w14:paraId="4A93E47A" w14:textId="5828121A" w:rsidR="00EF5B3F" w:rsidRDefault="00EF5B3F" w:rsidP="00581DD9">
      <w:pPr>
        <w:pStyle w:val="Listeavsnitt"/>
        <w:numPr>
          <w:ilvl w:val="0"/>
          <w:numId w:val="11"/>
        </w:numPr>
      </w:pPr>
      <w:r>
        <w:t>If Direct Transaction Transfer is supported, then both the leaf transaction and the compound transaction info should be updated.</w:t>
      </w:r>
    </w:p>
    <w:p w14:paraId="54D2107A" w14:textId="48872286" w:rsidR="00EF5B3F" w:rsidRDefault="00EF5B3F" w:rsidP="00581DD9">
      <w:pPr>
        <w:pStyle w:val="Listeavsnitt"/>
        <w:numPr>
          <w:ilvl w:val="0"/>
          <w:numId w:val="11"/>
        </w:numPr>
      </w:pPr>
      <w:r>
        <w:t>The sequence should be handled directly inside the VVC executor – and not inside the BFM</w:t>
      </w:r>
      <w:r>
        <w:br/>
        <w:t>(Otherwise updating the leaf transactions for Direct Transaction transfer could be difficult</w:t>
      </w:r>
    </w:p>
    <w:p w14:paraId="2A7B3209" w14:textId="4B64F902" w:rsidR="00581DD9" w:rsidRPr="00975E6D" w:rsidRDefault="00EF5B3F" w:rsidP="00975E6D">
      <w:pPr>
        <w:pStyle w:val="Listeavsnitt"/>
        <w:numPr>
          <w:ilvl w:val="0"/>
          <w:numId w:val="11"/>
        </w:numPr>
      </w:pPr>
      <w:r>
        <w:t xml:space="preserve">It should be possible to terminate the sequence immediately after each </w:t>
      </w:r>
      <w:r w:rsidR="00581DD9">
        <w:t>leaf transaction – on request from the central sequencer issuing a terminate_current_command() or terminate_all_commands().</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32" w:name="_Toc22801544"/>
      <w:r>
        <w:lastRenderedPageBreak/>
        <w:t xml:space="preserve">Protocol aware </w:t>
      </w:r>
      <w:r w:rsidR="00993678">
        <w:t>Error Injection</w:t>
      </w:r>
      <w:bookmarkEnd w:id="32"/>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p>
    <w:p w14:paraId="1184572F" w14:textId="4D05C25E" w:rsidR="005F1660" w:rsidRDefault="001177E0" w:rsidP="00C55E9A">
      <w:pPr>
        <w:pStyle w:val="Listeavsnitt"/>
        <w:numPr>
          <w:ilvl w:val="0"/>
          <w:numId w:val="6"/>
        </w:numPr>
      </w:pPr>
      <w:r>
        <w:t xml:space="preserve">It is recommended that more advanced </w:t>
      </w:r>
      <w:r w:rsidR="005F1660">
        <w:t>VVC</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68EEACBB"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eavsnitt"/>
        <w:numPr>
          <w:ilvl w:val="0"/>
          <w:numId w:val="7"/>
        </w:numPr>
        <w:ind w:firstLine="432"/>
      </w:pPr>
      <w:r>
        <w:t>error_injection</w:t>
      </w:r>
      <w:r w:rsidR="005F7743">
        <w:t xml:space="preserve">   (fixed name, but type will differ)</w:t>
      </w:r>
    </w:p>
    <w:p w14:paraId="4CDD1897" w14:textId="77777777" w:rsidR="0009184A" w:rsidRDefault="00AA34D6" w:rsidP="00975E6D">
      <w:pPr>
        <w:pStyle w:val="Listeavsnitt"/>
        <w:numPr>
          <w:ilvl w:val="2"/>
          <w:numId w:val="7"/>
        </w:numPr>
      </w:pPr>
      <w:r>
        <w:t xml:space="preserve">parity_bit_error (boolean) </w:t>
      </w:r>
    </w:p>
    <w:p w14:paraId="7C7EA25E" w14:textId="03577416" w:rsidR="0097731D" w:rsidRDefault="00AA34D6" w:rsidP="00975E6D">
      <w:pPr>
        <w:pStyle w:val="Listeavsnitt"/>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0F95DF4E"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eavsnitt"/>
        <w:numPr>
          <w:ilvl w:val="0"/>
          <w:numId w:val="7"/>
        </w:numPr>
        <w:ind w:firstLine="432"/>
      </w:pPr>
      <w:r>
        <w:t>error_injection</w:t>
      </w:r>
    </w:p>
    <w:p w14:paraId="799E7391" w14:textId="42FA932C" w:rsidR="0009184A" w:rsidRDefault="0009184A" w:rsidP="0009184A">
      <w:pPr>
        <w:pStyle w:val="Listeavsnitt"/>
        <w:numPr>
          <w:ilvl w:val="2"/>
          <w:numId w:val="7"/>
        </w:numPr>
      </w:pPr>
      <w:r>
        <w:t xml:space="preserve">parity_bit_error_prob (real between 0.0 and 1.0) </w:t>
      </w:r>
    </w:p>
    <w:p w14:paraId="4EC46B19" w14:textId="2EE4476C" w:rsidR="0009184A" w:rsidRDefault="0009184A" w:rsidP="0009184A">
      <w:pPr>
        <w:pStyle w:val="Listeavsnitt"/>
        <w:numPr>
          <w:ilvl w:val="2"/>
          <w:numId w:val="7"/>
        </w:numPr>
      </w:pPr>
      <w:r>
        <w:t>stop_bit_error_prob (real between 0.0 and 1.0)</w:t>
      </w:r>
    </w:p>
    <w:p w14:paraId="604D8DCC" w14:textId="697BBF8E"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D233B0">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33" w:name="_Toc22801545"/>
      <w:r>
        <w:lastRenderedPageBreak/>
        <w:t>Randomisation</w:t>
      </w:r>
      <w:bookmarkEnd w:id="33"/>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34" w:name="_Hlk19098868"/>
      <w:r>
        <w:t xml:space="preserve">Data randomisation </w:t>
      </w:r>
      <w:r w:rsidR="00B359DE">
        <w:t>in VVCs</w:t>
      </w:r>
    </w:p>
    <w:p w14:paraId="3C9ABCBC" w14:textId="1B90B01B" w:rsidR="00B359DE" w:rsidRDefault="00D128AF" w:rsidP="00B359DE">
      <w:r>
        <w:t>A VVC may be commanded to generate constrained random data, where data in this sense could also be addresses, lengths, etc. Typically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The profile names are defined in the type t_random</w:t>
      </w:r>
      <w:r w:rsidR="00842EBA">
        <w:t>isation</w:t>
      </w:r>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34"/>
    <w:p w14:paraId="0BA02446" w14:textId="66F706ED" w:rsidR="00982A97" w:rsidRDefault="00982A97" w:rsidP="007A5A6F">
      <w:pPr>
        <w:pStyle w:val="Overskrift2"/>
      </w:pPr>
      <w:r>
        <w:t>VVC Command Syntax</w:t>
      </w:r>
    </w:p>
    <w:p w14:paraId="6B8462D4" w14:textId="20E8F71B" w:rsidR="00EA0768" w:rsidRDefault="00BA200B">
      <w:pPr>
        <w:rPr>
          <w:rFonts w:ascii="Verdana" w:hAnsi="Verdana"/>
          <w:b/>
          <w:kern w:val="28"/>
          <w:sz w:val="24"/>
        </w:rPr>
      </w:pPr>
      <w:r>
        <w:t xml:space="preserve">See chapter </w:t>
      </w:r>
      <w:r w:rsidR="00064A8E">
        <w:fldChar w:fldCharType="begin"/>
      </w:r>
      <w:r w:rsidR="00064A8E">
        <w:instrText xml:space="preserve"> REF _Ref19277311 \r \h </w:instrText>
      </w:r>
      <w:r w:rsidR="00064A8E">
        <w:fldChar w:fldCharType="separate"/>
      </w:r>
      <w:r w:rsidR="00064A8E">
        <w:t>12</w:t>
      </w:r>
      <w:r w:rsidR="00064A8E">
        <w:fldChar w:fldCharType="end"/>
      </w:r>
      <w:r>
        <w:t xml:space="preserve"> for parameter sequence and options.</w:t>
      </w:r>
      <w:r w:rsidR="00EA0768">
        <w:br w:type="page"/>
      </w:r>
      <w:r>
        <w:lastRenderedPageBreak/>
        <w:t xml:space="preserve"> </w:t>
      </w:r>
    </w:p>
    <w:p w14:paraId="01E15DCD" w14:textId="1F84A0ED" w:rsidR="00EA0768" w:rsidRDefault="00EA0768" w:rsidP="00EA0768">
      <w:pPr>
        <w:pStyle w:val="Overskrift1"/>
      </w:pPr>
      <w:bookmarkStart w:id="35" w:name="_Toc19110450"/>
      <w:bookmarkStart w:id="36" w:name="_Toc22801546"/>
      <w:bookmarkEnd w:id="35"/>
      <w:r>
        <w:t>Functional Coverage</w:t>
      </w:r>
      <w:bookmarkEnd w:id="36"/>
    </w:p>
    <w:p w14:paraId="3E1E595F" w14:textId="0AB70E52" w:rsidR="00EA0768" w:rsidRPr="00975E6D" w:rsidRDefault="00EA0768" w:rsidP="00975E6D">
      <w:r>
        <w:t>External libraries for handling functional coverage be used seamlessly with UVVM. The only exception here is that log and alert messages will go to a different file set.</w:t>
      </w:r>
    </w:p>
    <w:p w14:paraId="69D5F7D5" w14:textId="2B52600A" w:rsidR="00EA0768" w:rsidRDefault="00EA0768" w:rsidP="00EA0768">
      <w:pPr>
        <w:rPr>
          <w:b/>
        </w:rPr>
      </w:pPr>
      <w:r w:rsidRPr="000937BE">
        <w:rPr>
          <w:b/>
        </w:rPr>
        <w:t xml:space="preserve">Note that only some VVCs currently </w:t>
      </w:r>
      <w:r>
        <w:rPr>
          <w:b/>
        </w:rPr>
        <w:t>include functional coverage</w:t>
      </w:r>
      <w:r w:rsidRPr="000937BE">
        <w:rPr>
          <w:b/>
        </w:rPr>
        <w:t xml:space="preserve"> </w:t>
      </w:r>
      <w:r>
        <w:rPr>
          <w:b/>
        </w:rPr>
        <w:t xml:space="preserve">(e.g. </w:t>
      </w:r>
      <w:r w:rsidR="00842EBA">
        <w:rPr>
          <w:b/>
        </w:rPr>
        <w:t>UART RX VVC</w:t>
      </w:r>
      <w:r>
        <w:rPr>
          <w:b/>
        </w:rPr>
        <w:t xml:space="preserve">.) </w:t>
      </w:r>
      <w:r w:rsidRPr="000937BE">
        <w:rPr>
          <w:b/>
        </w:rPr>
        <w:t xml:space="preserve">The principles shown for these VVCs may be applied directly also for user defined </w:t>
      </w:r>
      <w:r>
        <w:rPr>
          <w:b/>
        </w:rPr>
        <w:t>VIP.</w:t>
      </w:r>
    </w:p>
    <w:p w14:paraId="75442E19" w14:textId="77777777" w:rsidR="00EA0768" w:rsidRPr="000937BE" w:rsidRDefault="00EA0768" w:rsidP="00EA0768">
      <w:pPr>
        <w:rPr>
          <w:b/>
        </w:rPr>
      </w:pPr>
    </w:p>
    <w:p w14:paraId="3CB294C8" w14:textId="4B5FA7CD" w:rsidR="00EA0768" w:rsidRDefault="00EA0768" w:rsidP="00EA0768">
      <w:pPr>
        <w:pStyle w:val="Overskrift2"/>
      </w:pPr>
      <w:r>
        <w:t xml:space="preserve">UVVM VIP </w:t>
      </w:r>
      <w:r w:rsidR="00153ED5">
        <w:t>Functional Coverage</w:t>
      </w:r>
      <w:r>
        <w:t xml:space="preserve"> principles </w:t>
      </w:r>
    </w:p>
    <w:p w14:paraId="2A028590" w14:textId="7BF7AE07" w:rsidR="00EA0768" w:rsidRDefault="00EA0768" w:rsidP="00EA0768">
      <w:r>
        <w:t>Functional coverage may of course be applied with no limitations in a UVVM based testbench. For UVVM VVCs however, we recommend to structure this as follows:</w:t>
      </w:r>
    </w:p>
    <w:p w14:paraId="248FFE4D" w14:textId="2A1B0404" w:rsidR="00EA0768" w:rsidRDefault="00EA0768" w:rsidP="00EA0768">
      <w:pPr>
        <w:pStyle w:val="Listeavsnitt"/>
        <w:numPr>
          <w:ilvl w:val="0"/>
          <w:numId w:val="9"/>
        </w:numPr>
      </w:pPr>
      <w:r>
        <w:t xml:space="preserve">For advanced testbenches using functional coverage, it is recommended to include as much of this functionality in the VVCs as possible – in order to distribute this away from the test sequencer and increase the re-use value of a VVC.  </w:t>
      </w:r>
    </w:p>
    <w:p w14:paraId="1BE8D4E5" w14:textId="3AB7B2FE" w:rsidR="001D0067" w:rsidRDefault="001D0067" w:rsidP="00EA0768">
      <w:pPr>
        <w:pStyle w:val="Listeavsnitt"/>
        <w:numPr>
          <w:ilvl w:val="0"/>
          <w:numId w:val="9"/>
        </w:numPr>
      </w:pPr>
      <w:r>
        <w:t xml:space="preserve">A VVC may be told to apply functional coverage either on the master/transmitter side or the slave/receiver side – or both, all depending on how the functional coverage is applied and utilised inside the testbench. In any case the VVC will receive a command to start or modify a predefined functional coverage </w:t>
      </w:r>
      <w:r w:rsidR="00FE1778">
        <w:t>task.</w:t>
      </w:r>
      <w:r w:rsidR="00FE1778">
        <w:br/>
        <w:t>(An example on how functional coverage is applied and used to terminate a test section when sufficient functional coverage is reached in the receiver, is shown in the UART VVC.)</w:t>
      </w:r>
    </w:p>
    <w:p w14:paraId="47517BB9" w14:textId="2A83E301" w:rsidR="00EA0768" w:rsidRDefault="00982A97" w:rsidP="00EA0768">
      <w:pPr>
        <w:pStyle w:val="Overskrift2"/>
      </w:pPr>
      <w:r>
        <w:t>Functional Coverage</w:t>
      </w:r>
      <w:r w:rsidR="00EA0768">
        <w:t xml:space="preserve"> in VVCs</w:t>
      </w:r>
    </w:p>
    <w:p w14:paraId="1C0447BE" w14:textId="76851F01" w:rsidR="00EA0768" w:rsidRDefault="00EA0768" w:rsidP="00EA0768">
      <w:r>
        <w:t xml:space="preserve">A VVC may be commanded to </w:t>
      </w:r>
      <w:r w:rsidR="00982A97">
        <w:t>just gather functional coverage and potentially flag when required coverage is achieved, or to keep on doing something (like receiving or transmitting data) until the requested coverage is reached.</w:t>
      </w:r>
    </w:p>
    <w:p w14:paraId="6B410E33" w14:textId="6C03600C" w:rsidR="00EA0768" w:rsidRDefault="00EA0768" w:rsidP="00EA0768">
      <w:r>
        <w:t xml:space="preserve">A few </w:t>
      </w:r>
      <w:r w:rsidR="00982A97">
        <w:t xml:space="preserve">functional coverage </w:t>
      </w:r>
      <w:r>
        <w:t>profiles have been predefined both as typical use cases and as examples for future extensions, when needed.</w:t>
      </w:r>
    </w:p>
    <w:p w14:paraId="00645EBB" w14:textId="387D2257" w:rsidR="00067F59" w:rsidRDefault="00067F59" w:rsidP="00067F59">
      <w:r>
        <w:t>The profile names are defined in the type t_coverage, which is declared in the adaptations package to allow users to add more profiles.</w:t>
      </w:r>
    </w:p>
    <w:p w14:paraId="7B5ED6D3" w14:textId="77777777" w:rsidR="00067F59" w:rsidRDefault="00067F59" w:rsidP="00EA0768"/>
    <w:tbl>
      <w:tblPr>
        <w:tblStyle w:val="Tabellrutenett"/>
        <w:tblW w:w="0" w:type="auto"/>
        <w:tblInd w:w="562" w:type="dxa"/>
        <w:tblLook w:val="04A0" w:firstRow="1" w:lastRow="0" w:firstColumn="1" w:lastColumn="0" w:noHBand="0" w:noVBand="1"/>
      </w:tblPr>
      <w:tblGrid>
        <w:gridCol w:w="3717"/>
        <w:gridCol w:w="10850"/>
      </w:tblGrid>
      <w:tr w:rsidR="002229C0" w14:paraId="77E9B874" w14:textId="77777777" w:rsidTr="002229C0">
        <w:tc>
          <w:tcPr>
            <w:tcW w:w="3717" w:type="dxa"/>
          </w:tcPr>
          <w:p w14:paraId="79B56365" w14:textId="2305421F" w:rsidR="002229C0" w:rsidRDefault="002229C0" w:rsidP="002229C0">
            <w:r>
              <w:t>NA</w:t>
            </w:r>
          </w:p>
        </w:tc>
        <w:tc>
          <w:tcPr>
            <w:tcW w:w="10850" w:type="dxa"/>
          </w:tcPr>
          <w:p w14:paraId="3EB31998" w14:textId="1F1E592D" w:rsidR="002229C0" w:rsidDel="00982A97" w:rsidRDefault="002229C0" w:rsidP="002229C0">
            <w:r>
              <w:t>Not applicable (To be used in a record where the field is present, but no functional coverage wanted)</w:t>
            </w:r>
          </w:p>
        </w:tc>
      </w:tr>
      <w:tr w:rsidR="00EA0768" w14:paraId="15A3DE69" w14:textId="77777777" w:rsidTr="002229C0">
        <w:tc>
          <w:tcPr>
            <w:tcW w:w="3717" w:type="dxa"/>
          </w:tcPr>
          <w:p w14:paraId="39CAB3FD" w14:textId="5888A1C5" w:rsidR="00EA0768" w:rsidRDefault="00982A97" w:rsidP="00153ED5">
            <w:r>
              <w:t>COVERAGE_FULL</w:t>
            </w:r>
          </w:p>
        </w:tc>
        <w:tc>
          <w:tcPr>
            <w:tcW w:w="10850" w:type="dxa"/>
          </w:tcPr>
          <w:p w14:paraId="3067B552" w14:textId="0CB2F4B0" w:rsidR="00EA0768" w:rsidRDefault="00982A97" w:rsidP="00153ED5">
            <w:r>
              <w:t>Full coverage meaning all possible permutations</w:t>
            </w:r>
          </w:p>
        </w:tc>
      </w:tr>
      <w:tr w:rsidR="00EA0768" w14:paraId="37F379EA" w14:textId="77777777" w:rsidTr="002229C0">
        <w:tc>
          <w:tcPr>
            <w:tcW w:w="3717" w:type="dxa"/>
          </w:tcPr>
          <w:p w14:paraId="4A9830E5" w14:textId="65B2671A" w:rsidR="00EA0768" w:rsidRDefault="00982A97" w:rsidP="00153ED5">
            <w:r>
              <w:t>COVERAGE_</w:t>
            </w:r>
            <w:r w:rsidR="00EA0768">
              <w:t>EDGES</w:t>
            </w:r>
          </w:p>
        </w:tc>
        <w:tc>
          <w:tcPr>
            <w:tcW w:w="10850" w:type="dxa"/>
          </w:tcPr>
          <w:p w14:paraId="4B98975C" w14:textId="5998AB28" w:rsidR="00EA0768" w:rsidRDefault="00982A97" w:rsidP="00153ED5">
            <w:r>
              <w:t>A predefined set of important edge cases – for instance like the RANDOM_FAVOUR_EDGES in the previous chapter.</w:t>
            </w:r>
          </w:p>
        </w:tc>
      </w:tr>
      <w:tr w:rsidR="00EA0768" w14:paraId="134C43D5" w14:textId="77777777" w:rsidTr="002229C0">
        <w:tc>
          <w:tcPr>
            <w:tcW w:w="3717" w:type="dxa"/>
          </w:tcPr>
          <w:p w14:paraId="775A8CFE" w14:textId="77777777" w:rsidR="00EA0768" w:rsidRDefault="00EA0768" w:rsidP="00153ED5">
            <w:r>
              <w:t>&lt;user-defined&gt;</w:t>
            </w:r>
          </w:p>
        </w:tc>
        <w:tc>
          <w:tcPr>
            <w:tcW w:w="10850" w:type="dxa"/>
          </w:tcPr>
          <w:p w14:paraId="67DFE475" w14:textId="77777777" w:rsidR="00EA0768" w:rsidRDefault="00EA0768" w:rsidP="00153ED5"/>
        </w:tc>
      </w:tr>
    </w:tbl>
    <w:p w14:paraId="13A4780E" w14:textId="77777777" w:rsidR="00BA200B" w:rsidRDefault="00BA200B" w:rsidP="00BA200B">
      <w:pPr>
        <w:pStyle w:val="Overskrift2"/>
      </w:pPr>
      <w:r>
        <w:t>VVC Command Syntax</w:t>
      </w:r>
    </w:p>
    <w:p w14:paraId="49B51A4D" w14:textId="4BF88B45" w:rsidR="00AC1F03" w:rsidRDefault="00BA200B" w:rsidP="00BA200B">
      <w:r>
        <w:t xml:space="preserve">See chapter </w:t>
      </w:r>
      <w:r w:rsidR="00842EBA">
        <w:t>12</w:t>
      </w:r>
      <w:r>
        <w:t xml:space="preserve"> for parameter sequence and options.</w:t>
      </w:r>
    </w:p>
    <w:p w14:paraId="50312B7E" w14:textId="2BF5EF5B" w:rsidR="00B359DE" w:rsidRPr="00975E6D" w:rsidRDefault="00B359DE" w:rsidP="00975E6D"/>
    <w:p w14:paraId="39786F2B" w14:textId="77777777" w:rsidR="00820312" w:rsidRDefault="00820312">
      <w:pPr>
        <w:rPr>
          <w:rFonts w:ascii="Verdana" w:hAnsi="Verdana"/>
          <w:b/>
          <w:kern w:val="28"/>
          <w:sz w:val="24"/>
        </w:rPr>
      </w:pPr>
      <w:bookmarkStart w:id="37" w:name="_Ref19101252"/>
      <w:r>
        <w:br w:type="page"/>
      </w:r>
    </w:p>
    <w:p w14:paraId="6035E066" w14:textId="23456D22" w:rsidR="00E119B8" w:rsidRDefault="00F37DED" w:rsidP="007301BE">
      <w:pPr>
        <w:pStyle w:val="Overskrift1"/>
      </w:pPr>
      <w:bookmarkStart w:id="38" w:name="_Toc22801547"/>
      <w:r>
        <w:lastRenderedPageBreak/>
        <w:t>Testbench Data routing</w:t>
      </w:r>
      <w:bookmarkEnd w:id="38"/>
    </w:p>
    <w:p w14:paraId="52FC444B" w14:textId="3F8E3CC0" w:rsidR="00F37DED" w:rsidRDefault="00F37DED" w:rsidP="00DC56ED">
      <w:r>
        <w:t xml:space="preserve">Direct transaction transfer is providing a mechanism for passively routing source data (data entered into the DUT) out of the VVCs to other parts of the testbench. This data routing is passive in the sense that the transaction data are just provided as a global signal – for anyone to read. This is covered in chapter </w:t>
      </w:r>
      <w:r>
        <w:fldChar w:fldCharType="begin"/>
      </w:r>
      <w:r>
        <w:instrText xml:space="preserve"> REF _Ref19102567 \r \h </w:instrText>
      </w:r>
      <w:r>
        <w:fldChar w:fldCharType="separate"/>
      </w:r>
      <w:r>
        <w:t>5</w:t>
      </w:r>
      <w:r>
        <w:fldChar w:fldCharType="end"/>
      </w:r>
      <w:r w:rsidR="00842EBA">
        <w:t>.</w:t>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The profile names are defined in the type t_data_routing</w:t>
      </w:r>
      <w:r w:rsidR="00842EBA">
        <w:t>, which is defined in UVVM Util types_pkg</w:t>
      </w:r>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TBD – Not yet implemented  (Do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TBD – Not yet implemented  (Do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39" w:name="_Toc22801548"/>
      <w:r>
        <w:lastRenderedPageBreak/>
        <w:t>Controlling property checkers</w:t>
      </w:r>
      <w:bookmarkEnd w:id="39"/>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505E13B6"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F25BC6">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r w:rsidR="00151B6D">
        <w:t>.</w:t>
      </w:r>
      <w:r w:rsidR="00B8311A" w:rsidRPr="00B8311A">
        <w:t>bit_rate_checker</w:t>
      </w:r>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r w:rsidRPr="00B8311A">
        <w:t xml:space="preserve">.enable </w:t>
      </w:r>
      <w:r w:rsidRPr="00B8311A">
        <w:tab/>
      </w:r>
      <w:r w:rsidR="00151B6D">
        <w:tab/>
      </w:r>
      <w:r w:rsidRPr="00B8311A">
        <w:t>boolean</w:t>
      </w:r>
      <w:r w:rsidR="00151B6D">
        <w:tab/>
      </w:r>
      <w:r w:rsidR="00151B6D">
        <w:tab/>
        <w:t>-- Enables or disables the complete bit rate checker.</w:t>
      </w:r>
    </w:p>
    <w:p w14:paraId="5DDDACF6" w14:textId="52C92E3E" w:rsidR="00B8311A" w:rsidRPr="00B8311A" w:rsidRDefault="00151B6D" w:rsidP="00B8311A">
      <w:r>
        <w:tab/>
      </w:r>
      <w:r>
        <w:tab/>
        <w:t>.</w:t>
      </w:r>
      <w:r w:rsidR="00B8311A" w:rsidRPr="00B8311A">
        <w:t>min_period</w:t>
      </w:r>
      <w:r w:rsidR="00B8311A" w:rsidRPr="00B8311A">
        <w:tab/>
        <w:t>time</w:t>
      </w:r>
    </w:p>
    <w:p w14:paraId="1C414065" w14:textId="17379321" w:rsidR="00B8311A" w:rsidRPr="00B8311A" w:rsidRDefault="00151B6D" w:rsidP="00B8311A">
      <w:r>
        <w:tab/>
      </w:r>
      <w:r>
        <w:tab/>
        <w:t>.</w:t>
      </w:r>
      <w:r w:rsidR="00B8311A" w:rsidRPr="00B8311A">
        <w:t>alert_level</w:t>
      </w:r>
      <w:r w:rsidR="00B8311A" w:rsidRPr="00B8311A">
        <w:tab/>
        <w:t>t_alert_level</w:t>
      </w:r>
    </w:p>
    <w:p w14:paraId="3484C18F" w14:textId="01AB344B" w:rsidR="00B8311A" w:rsidRDefault="00B8311A" w:rsidP="007B75E4"/>
    <w:p w14:paraId="2001E296" w14:textId="21A94A79" w:rsidR="00354DF2" w:rsidRDefault="00354DF2" w:rsidP="007B75E4">
      <w:r>
        <w:t>For this example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5AEA82A6" w:rsidR="00982A97" w:rsidRDefault="00982A97" w:rsidP="007301BE">
      <w:pPr>
        <w:pStyle w:val="Overskrift1"/>
      </w:pPr>
      <w:bookmarkStart w:id="40" w:name="_Ref19277311"/>
      <w:bookmarkStart w:id="41" w:name="_Toc22801549"/>
      <w:r>
        <w:t>VVC parameters and sequence for Randomisation, Functional Coverage, Sources and Destinations</w:t>
      </w:r>
      <w:bookmarkEnd w:id="37"/>
      <w:bookmarkEnd w:id="40"/>
      <w:bookmarkEnd w:id="41"/>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29747E0E" w:rsidR="00BA200B" w:rsidRDefault="00BA200B" w:rsidP="00975E6D">
            <w:pPr>
              <w:jc w:val="center"/>
            </w:pPr>
            <w:r>
              <w:t>Randomness/Coverage type</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r>
              <w:t>uart_transmit(UART_VVCT,1,TX,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uart_receive(UART_VVCT,1,RX,</w:t>
            </w:r>
          </w:p>
        </w:tc>
        <w:tc>
          <w:tcPr>
            <w:tcW w:w="2268" w:type="dxa"/>
          </w:tcPr>
          <w:p w14:paraId="0F3D2A4A" w14:textId="709BE98E" w:rsidR="00BA200B" w:rsidRDefault="00BA200B" w:rsidP="00AC1F03">
            <w:pPr>
              <w:jc w:val="center"/>
            </w:pPr>
          </w:p>
        </w:tc>
        <w:tc>
          <w:tcPr>
            <w:tcW w:w="2977" w:type="dxa"/>
          </w:tcPr>
          <w:p w14:paraId="388C1EF1" w14:textId="1393C74B" w:rsidR="00BA200B" w:rsidRDefault="00BA200B" w:rsidP="00AC1F03">
            <w:pPr>
              <w:jc w:val="center"/>
            </w:pPr>
            <w:r>
              <w:t>COVERAGE_FULL</w:t>
            </w: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F2E61E7" w:rsidR="000A461C" w:rsidRDefault="000A461C" w:rsidP="00AC1F03">
      <w:r>
        <w:t xml:space="preserve">Example b means: </w:t>
      </w:r>
      <w:r w:rsidR="00BA200B">
        <w:t>keep on receiving data until given coverage is reached</w:t>
      </w:r>
      <w:r>
        <w:t xml:space="preserve"> 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42" w:name="_Toc22801550"/>
      <w:r>
        <w:lastRenderedPageBreak/>
        <w:t>Multiple Central Sequencers</w:t>
      </w:r>
      <w:bookmarkEnd w:id="29"/>
      <w:bookmarkEnd w:id="42"/>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4D3CD25E" w14:textId="0CE10543" w:rsidR="00023514" w:rsidRDefault="00023514" w:rsidP="002902D9">
      <w:pPr>
        <w:pStyle w:val="Overskrift1"/>
      </w:pPr>
      <w:bookmarkStart w:id="43" w:name="_Toc22801551"/>
      <w:bookmarkStart w:id="44" w:name="_Toc17306318"/>
      <w:r>
        <w:t>Monitors</w:t>
      </w:r>
      <w:bookmarkEnd w:id="43"/>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UVVM also includes basic error checking in the Monitor – as this happens at a very low level. For more advanced protocols it would make sense to just pass on the low level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71522847" w:rsidR="00C50E31" w:rsidRDefault="00C50E31" w:rsidP="00023514">
      <w:r>
        <w:t xml:space="preserve">It should however be mentioned that implementing Direct Transaction Transfer (ch. </w:t>
      </w:r>
      <w:r>
        <w:fldChar w:fldCharType="begin"/>
      </w:r>
      <w:r>
        <w:instrText xml:space="preserve"> REF _Ref19280432 \r \h </w:instrText>
      </w:r>
      <w:r>
        <w:fldChar w:fldCharType="separate"/>
      </w:r>
      <w:r>
        <w:t>5</w:t>
      </w:r>
      <w:r>
        <w:fldChar w:fldCharType="end"/>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476E4342" w:rsidR="00C50E31" w:rsidRDefault="00C50E31" w:rsidP="00C50E31">
      <w:r>
        <w:t xml:space="preserve">The mechanism for passing the monitor deduced transaction out of the monitor is almost exactly the same as for passing transaction info out of a VVC – as described in chapter </w:t>
      </w:r>
      <w:r>
        <w:fldChar w:fldCharType="begin"/>
      </w:r>
      <w:r>
        <w:instrText xml:space="preserve"> REF _Ref19280682 \r \h </w:instrText>
      </w:r>
      <w:r>
        <w:fldChar w:fldCharType="separate"/>
      </w:r>
      <w:r>
        <w:t>5</w:t>
      </w:r>
      <w:r>
        <w:fldChar w:fldCharType="end"/>
      </w:r>
      <w:r>
        <w:t>.</w:t>
      </w:r>
      <w:r w:rsidR="00132654">
        <w:t xml:space="preserve"> The only difference is that the monitor can only provide parts of what the VVC can provide – as follows compared to the tables given in chapter </w:t>
      </w:r>
      <w:r w:rsidR="00132654">
        <w:fldChar w:fldCharType="begin"/>
      </w:r>
      <w:r w:rsidR="00132654">
        <w:instrText xml:space="preserve"> REF _Ref19281075 \r \h </w:instrText>
      </w:r>
      <w:r w:rsidR="00132654">
        <w:fldChar w:fldCharType="separate"/>
      </w:r>
      <w:r w:rsidR="00132654">
        <w:t>5</w:t>
      </w:r>
      <w:r w:rsidR="00132654">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7F057E85" w:rsidR="00132654" w:rsidRDefault="00132654" w:rsidP="00132654">
      <w:pPr>
        <w:pStyle w:val="Listeavsnitt"/>
        <w:numPr>
          <w:ilvl w:val="0"/>
          <w:numId w:val="13"/>
        </w:numPr>
      </w:pPr>
      <w:r>
        <w:t xml:space="preserve">Operation: Can only be </w:t>
      </w:r>
      <w:r w:rsidR="006C3D2D">
        <w:t xml:space="preserve">known </w:t>
      </w:r>
      <w:r w:rsidR="00C70D3F">
        <w:t>some</w:t>
      </w:r>
      <w:r w:rsidR="00E10D63">
        <w:t xml:space="preserve"> </w:t>
      </w:r>
      <w:r w:rsidR="00C70D3F">
        <w:t>time</w:t>
      </w:r>
      <w:r w:rsidR="006C3D2D">
        <w:t xml:space="preserve"> after the start of the transaction. Will be set when the </w:t>
      </w:r>
      <w:del w:id="45" w:author="Forfatter">
        <w:r w:rsidR="006C3D2D" w:rsidDel="00F425F9">
          <w:delText xml:space="preserve">result </w:delText>
        </w:r>
      </w:del>
      <w:ins w:id="46" w:author="Forfatter">
        <w:r w:rsidR="00F425F9">
          <w:t xml:space="preserve">type </w:t>
        </w:r>
      </w:ins>
      <w:r w:rsidR="006C3D2D">
        <w:t>of the transaction is known</w:t>
      </w:r>
      <w:ins w:id="47" w:author="Forfatter">
        <w:r w:rsidR="00F425F9">
          <w:t>, e.g. TRANSMIT or RECEIVE for UART</w:t>
        </w:r>
      </w:ins>
      <w:r w:rsidR="006C3D2D">
        <w:t xml:space="preserve"> (otherwise NO_OPERATION)</w:t>
      </w:r>
      <w:commentRangeStart w:id="48"/>
      <w:r w:rsidR="006C3D2D">
        <w:t xml:space="preserve">   </w:t>
      </w:r>
      <w:del w:id="49" w:author="Forfatter">
        <w:r w:rsidR="006C3D2D" w:rsidDel="002738AF">
          <w:delText>**** IN_PROGRESS????</w:delText>
        </w:r>
        <w:commentRangeEnd w:id="48"/>
        <w:r w:rsidR="00E10D63" w:rsidDel="002738AF">
          <w:rPr>
            <w:rStyle w:val="Merknadsreferanse"/>
          </w:rPr>
          <w:commentReference w:id="48"/>
        </w:r>
      </w:del>
    </w:p>
    <w:p w14:paraId="26EE3CA8" w14:textId="712C112B" w:rsidR="006C3D2D" w:rsidRDefault="006C3D2D" w:rsidP="00132654">
      <w:pPr>
        <w:pStyle w:val="Listeavsnitt"/>
        <w:numPr>
          <w:ilvl w:val="0"/>
          <w:numId w:val="13"/>
        </w:numPr>
      </w:pPr>
      <w:r>
        <w:t>Transaction_status: Will be set to FAILED or SUCCEEDED as soon as the result is 100% given. Prior to that – during the transaction : IN_PROGRESS.</w:t>
      </w:r>
      <w:r>
        <w:br/>
        <w:t>FAILED/SUCCEEDED will remain for the transaction_display_time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3755B579" w:rsidR="006C3D2D" w:rsidRDefault="006C3D2D" w:rsidP="006C3D2D">
      <w:r>
        <w:t>The Transaction info provided out of a Monitor uses a global signal. This signal and all related VHDL types are defined in transaction_pkg.</w:t>
      </w:r>
    </w:p>
    <w:p w14:paraId="0CAB7733" w14:textId="2F0AF5D8" w:rsidR="006C3D2D" w:rsidRDefault="006C3D2D" w:rsidP="006C3D2D">
      <w:r>
        <w:t>-  Monitor DTT signal : global_&lt;protocol-name&gt;_monitor_transaction,  e.g. global_uart_monitor_transaction(instance number, channel)</w:t>
      </w:r>
    </w:p>
    <w:p w14:paraId="6B3C47C3" w14:textId="75F763CA" w:rsidR="006C3D2D" w:rsidRDefault="006C3D2D" w:rsidP="006C3D2D"/>
    <w:p w14:paraId="2EBC2E33" w14:textId="6A9F94F5" w:rsidR="00017067" w:rsidRDefault="00017067" w:rsidP="006C3D2D">
      <w:pPr>
        <w:rPr>
          <w:ins w:id="50" w:author="Forfatter"/>
        </w:rPr>
      </w:pPr>
      <w:commentRangeStart w:id="51"/>
      <w:r>
        <w:t xml:space="preserve">See DTT record </w:t>
      </w:r>
      <w:r w:rsidR="00F85122">
        <w:t>hierarchy</w:t>
      </w:r>
      <w:r>
        <w:t xml:space="preserve"> in </w:t>
      </w:r>
      <w:r>
        <w:fldChar w:fldCharType="begin"/>
      </w:r>
      <w:r>
        <w:instrText xml:space="preserve"> REF _Ref19605259 \h </w:instrText>
      </w:r>
      <w:r>
        <w:fldChar w:fldCharType="separate"/>
      </w:r>
      <w:r>
        <w:t xml:space="preserve">Table </w:t>
      </w:r>
      <w:r>
        <w:rPr>
          <w:noProof/>
        </w:rPr>
        <w:t>1</w:t>
      </w:r>
      <w:r>
        <w:fldChar w:fldCharType="end"/>
      </w:r>
      <w:ins w:id="52" w:author="Forfatter">
        <w:r w:rsidR="002738AF">
          <w:t xml:space="preserve"> for more details</w:t>
        </w:r>
        <w:commentRangeEnd w:id="51"/>
        <w:r w:rsidR="002738AF">
          <w:rPr>
            <w:rStyle w:val="Merknadsreferanse"/>
          </w:rPr>
          <w:commentReference w:id="51"/>
        </w:r>
      </w:ins>
      <w:r>
        <w:t>.</w:t>
      </w:r>
    </w:p>
    <w:p w14:paraId="4D35E30C" w14:textId="6278E767" w:rsidR="002738AF" w:rsidRPr="00C50E31" w:rsidDel="002738AF" w:rsidRDefault="002738AF" w:rsidP="006C3D2D">
      <w:pPr>
        <w:rPr>
          <w:del w:id="53" w:author="Forfatter"/>
        </w:rPr>
      </w:pPr>
      <w:ins w:id="54" w:author="Forfatter">
        <w:r>
          <w:br w:type="page"/>
        </w:r>
      </w:ins>
    </w:p>
    <w:p w14:paraId="02BE358D" w14:textId="6CB3EA9F" w:rsidR="002902D9" w:rsidRDefault="002902D9" w:rsidP="002902D9">
      <w:pPr>
        <w:pStyle w:val="Overskrift1"/>
      </w:pPr>
      <w:bookmarkStart w:id="55" w:name="_Toc22801552"/>
      <w:r>
        <w:t>Compile scripts</w:t>
      </w:r>
      <w:bookmarkEnd w:id="44"/>
      <w:bookmarkEnd w:id="55"/>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Example: do uvvm/uvvm_util/script/compile_src.do uvvm/uvvm_util</w:t>
      </w:r>
    </w:p>
    <w:p w14:paraId="1D26027B" w14:textId="47B533BA" w:rsidR="007D51F4" w:rsidRDefault="00B875B6" w:rsidP="00B875B6">
      <w:pPr>
        <w:pStyle w:val="Overskrift1"/>
        <w:rPr>
          <w:lang w:val="en-US"/>
        </w:rPr>
      </w:pPr>
      <w:bookmarkStart w:id="56" w:name="_Toc17306319"/>
      <w:bookmarkStart w:id="57" w:name="_Toc22801553"/>
      <w:r>
        <w:rPr>
          <w:lang w:val="en-US"/>
        </w:rPr>
        <w:t>Scope of verbosity control</w:t>
      </w:r>
      <w:bookmarkEnd w:id="56"/>
      <w:bookmarkEnd w:id="57"/>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r>
        <w:rPr>
          <w:rFonts w:ascii="Consolas" w:hAnsi="Consolas"/>
          <w:lang w:val="en-US"/>
        </w:rPr>
        <w:t>disable_log_msg(ALL_MESSAGES);</w:t>
      </w:r>
    </w:p>
    <w:p w14:paraId="3F7FA6CD" w14:textId="77777777" w:rsidR="00231902" w:rsidRDefault="00231902" w:rsidP="00231902">
      <w:pPr>
        <w:ind w:left="720"/>
        <w:rPr>
          <w:rFonts w:ascii="Consolas" w:hAnsi="Consolas"/>
          <w:lang w:val="en-US"/>
        </w:rPr>
      </w:pPr>
      <w:r>
        <w:rPr>
          <w:rFonts w:ascii="Consolas" w:hAnsi="Consolas"/>
          <w:lang w:val="en-US"/>
        </w:rPr>
        <w:t>e</w:t>
      </w:r>
      <w:r w:rsidR="00C31332">
        <w:rPr>
          <w:rFonts w:ascii="Consolas" w:hAnsi="Consolas"/>
          <w:lang w:val="en-US"/>
        </w:rPr>
        <w:t>nable_log_msg(</w:t>
      </w:r>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t xml:space="preserve">disable_log_msg(VVC_BROADCAST,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r w:rsidRPr="00231902">
        <w:rPr>
          <w:rFonts w:ascii="Consolas" w:hAnsi="Consolas"/>
          <w:lang w:val="en-US"/>
        </w:rPr>
        <w:t>log_msg(I2C_VVCT, C_VVC_INSTANCE_1, ID_BFM_WAIT);</w:t>
      </w:r>
      <w:r>
        <w:rPr>
          <w:rFonts w:ascii="Consolas" w:hAnsi="Consolas"/>
          <w:lang w:val="en-US"/>
        </w:rPr>
        <w:t xml:space="preserve"> -- I2C VVC instance 1</w:t>
      </w:r>
      <w:r w:rsidRPr="00231902">
        <w:rPr>
          <w:rFonts w:ascii="Consolas" w:hAnsi="Consolas"/>
          <w:lang w:val="en-US"/>
        </w:rPr>
        <w:br/>
        <w:t>enable_log_msg(I2C_VVTC,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shared variable sb_under_test : record_sb_pkg.t_generic_sb;</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r>
        <w:rPr>
          <w:rFonts w:ascii="Consolas" w:hAnsi="Consolas"/>
          <w:lang w:val="en-US"/>
        </w:rPr>
        <w:t>sb_under_test.disable_log_msg(ALL_INSTANCES,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r w:rsidRPr="00D228A6">
        <w:rPr>
          <w:rFonts w:ascii="Consolas" w:hAnsi="Consolas"/>
          <w:lang w:val="en-US"/>
        </w:rPr>
        <w:t>sb_under_test.enable_log_msg(</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234C4" w:rsidRPr="009902B2" w:rsidRDefault="008234C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8234C4" w:rsidRPr="009902B2" w:rsidRDefault="008234C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234C4" w:rsidRPr="000B3A3B" w:rsidRDefault="008234C4" w:rsidP="0058685D">
                            <w:pPr>
                              <w:rPr>
                                <w:rFonts w:eastAsia="MS Mincho" w:cs="MS Mincho"/>
                                <w:b/>
                                <w:sz w:val="16"/>
                              </w:rPr>
                            </w:pPr>
                            <w:r w:rsidRPr="000B3A3B">
                              <w:rPr>
                                <w:b/>
                                <w:sz w:val="16"/>
                              </w:rPr>
                              <w:t>INTELLECTUAL</w:t>
                            </w:r>
                          </w:p>
                          <w:p w14:paraId="27EC7A63" w14:textId="23C6B24A" w:rsidR="008234C4" w:rsidRPr="000B3A3B" w:rsidRDefault="008234C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8234C4" w:rsidRPr="000B3A3B" w:rsidRDefault="008234C4" w:rsidP="0058685D">
                      <w:pPr>
                        <w:rPr>
                          <w:rFonts w:eastAsia="MS Mincho" w:cs="MS Mincho"/>
                          <w:b/>
                          <w:sz w:val="16"/>
                        </w:rPr>
                      </w:pPr>
                      <w:r w:rsidRPr="000B3A3B">
                        <w:rPr>
                          <w:b/>
                          <w:sz w:val="16"/>
                        </w:rPr>
                        <w:t>INTELLECTUAL</w:t>
                      </w:r>
                    </w:p>
                    <w:p w14:paraId="27EC7A63" w14:textId="23C6B24A" w:rsidR="008234C4" w:rsidRPr="000B3A3B" w:rsidRDefault="008234C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Forfatter" w:initials="A">
    <w:p w14:paraId="1B1241B8" w14:textId="77777777" w:rsidR="008234C4" w:rsidRPr="000848FC" w:rsidRDefault="008234C4">
      <w:pPr>
        <w:pStyle w:val="Merknadstekst"/>
        <w:rPr>
          <w:lang w:val="nb-NO"/>
        </w:rPr>
      </w:pPr>
      <w:r>
        <w:rPr>
          <w:rStyle w:val="Merknadsreferanse"/>
        </w:rPr>
        <w:annotationRef/>
      </w:r>
      <w:r w:rsidRPr="000848FC">
        <w:rPr>
          <w:lang w:val="nb-NO"/>
        </w:rPr>
        <w:t>ET: Tror kanskje vi bør revurdere Monitor. Det er vel egentlig ulogisk at den viser INACTIVE når den faktisk er aktiv…</w:t>
      </w:r>
    </w:p>
    <w:p w14:paraId="20991202" w14:textId="4DE3110F" w:rsidR="008234C4" w:rsidRPr="000848FC" w:rsidRDefault="008234C4">
      <w:pPr>
        <w:pStyle w:val="Merknadstekst"/>
        <w:rPr>
          <w:lang w:val="nb-NO"/>
        </w:rPr>
      </w:pPr>
    </w:p>
  </w:comment>
  <w:comment w:id="48" w:author="Forfatter" w:initials="A">
    <w:p w14:paraId="774B82B0" w14:textId="77777777" w:rsidR="008234C4" w:rsidRDefault="008234C4">
      <w:pPr>
        <w:pStyle w:val="Merknadstekst"/>
        <w:rPr>
          <w:lang w:val="nb-NO"/>
        </w:rPr>
      </w:pPr>
      <w:r>
        <w:rPr>
          <w:rStyle w:val="Merknadsreferanse"/>
        </w:rPr>
        <w:annotationRef/>
      </w:r>
      <w:r w:rsidRPr="00E10D63">
        <w:rPr>
          <w:lang w:val="nb-NO"/>
        </w:rPr>
        <w:t>IN_PROGRESS er ikke en d</w:t>
      </w:r>
      <w:r>
        <w:rPr>
          <w:lang w:val="nb-NO"/>
        </w:rPr>
        <w:t xml:space="preserve">el av t_operation, men en del av t_transaction_status. </w:t>
      </w:r>
    </w:p>
    <w:p w14:paraId="32AB27E7" w14:textId="1897169F" w:rsidR="008234C4" w:rsidRPr="00E10D63" w:rsidRDefault="008234C4">
      <w:pPr>
        <w:pStyle w:val="Merknadstekst"/>
        <w:rPr>
          <w:lang w:val="nb-NO"/>
        </w:rPr>
      </w:pPr>
    </w:p>
  </w:comment>
  <w:comment w:id="51" w:author="Forfatter" w:initials="A">
    <w:p w14:paraId="0F4ACE00" w14:textId="682DD52E" w:rsidR="008234C4" w:rsidRPr="002738AF" w:rsidRDefault="008234C4">
      <w:pPr>
        <w:pStyle w:val="Merknadstekst"/>
        <w:rPr>
          <w:lang w:val="nb-NO"/>
        </w:rPr>
      </w:pPr>
      <w:r>
        <w:rPr>
          <w:rStyle w:val="Merknadsreferanse"/>
        </w:rPr>
        <w:annotationRef/>
      </w:r>
      <w:r>
        <w:rPr>
          <w:lang w:val="nb-NO"/>
        </w:rPr>
        <w:t>Foreslår vi l</w:t>
      </w:r>
      <w:r w:rsidRPr="002738AF">
        <w:rPr>
          <w:lang w:val="nb-NO"/>
        </w:rPr>
        <w:t>egger til referanse til VVC D</w:t>
      </w:r>
      <w:r>
        <w:rPr>
          <w:lang w:val="nb-NO"/>
        </w:rPr>
        <w:t>TT record ettersom den er lik.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91202" w15:done="0"/>
  <w15:commentEx w15:paraId="32AB27E7" w15:done="0"/>
  <w15:commentEx w15:paraId="0F4ACE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91202" w16cid:durableId="21248395"/>
  <w16cid:commentId w16cid:paraId="32AB27E7" w16cid:durableId="212B2ADC"/>
  <w16cid:commentId w16cid:paraId="0F4ACE00" w16cid:durableId="212B2C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4EA32" w14:textId="77777777" w:rsidR="0037761E" w:rsidRPr="009F58C4" w:rsidRDefault="0037761E">
      <w:pPr>
        <w:rPr>
          <w:rFonts w:ascii="Arial" w:hAnsi="Arial" w:cs="Arial"/>
          <w:lang w:val="sq-AL"/>
        </w:rPr>
      </w:pPr>
      <w:r w:rsidRPr="009F58C4">
        <w:rPr>
          <w:rFonts w:ascii="Arial" w:hAnsi="Arial" w:cs="Arial"/>
          <w:lang w:val="sq-AL"/>
        </w:rPr>
        <w:separator/>
      </w:r>
    </w:p>
  </w:endnote>
  <w:endnote w:type="continuationSeparator" w:id="0">
    <w:p w14:paraId="24F54E07" w14:textId="77777777" w:rsidR="0037761E" w:rsidRPr="009F58C4" w:rsidRDefault="0037761E">
      <w:pPr>
        <w:rPr>
          <w:rFonts w:ascii="Arial" w:hAnsi="Arial" w:cs="Arial"/>
          <w:lang w:val="sq-AL"/>
        </w:rPr>
      </w:pPr>
      <w:r w:rsidRPr="009F58C4">
        <w:rPr>
          <w:rFonts w:ascii="Arial" w:hAnsi="Arial" w:cs="Arial"/>
          <w:lang w:val="sq-AL"/>
        </w:rPr>
        <w:continuationSeparator/>
      </w:r>
    </w:p>
  </w:endnote>
  <w:endnote w:type="continuationNotice" w:id="1">
    <w:p w14:paraId="5042CFDC" w14:textId="77777777" w:rsidR="0037761E" w:rsidRDefault="003776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234C4" w:rsidRDefault="008234C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234C4" w:rsidRDefault="008234C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8234C4" w:rsidRPr="00FA2638" w:rsidRDefault="008234C4"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8234C4" w:rsidRPr="00203C35" w14:paraId="35168E3E" w14:textId="77777777" w:rsidTr="003C4A1B">
      <w:trPr>
        <w:trHeight w:val="214"/>
        <w:jc w:val="center"/>
      </w:trPr>
      <w:tc>
        <w:tcPr>
          <w:tcW w:w="4678" w:type="dxa"/>
          <w:vAlign w:val="center"/>
        </w:tcPr>
        <w:p w14:paraId="78424532" w14:textId="55397797" w:rsidR="008234C4" w:rsidRPr="00493329" w:rsidRDefault="008234C4"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3D319925" w:rsidR="008234C4" w:rsidRPr="00493329" w:rsidRDefault="008234C4"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F6319">
            <w:rPr>
              <w:rFonts w:ascii="Helvetica" w:hAnsi="Helvetica" w:cs="Arial"/>
              <w:noProof/>
              <w:color w:val="1381C4"/>
              <w:sz w:val="14"/>
              <w:lang w:val="en-US"/>
            </w:rPr>
            <w:t>2019-10-29</w:t>
          </w:r>
          <w:r>
            <w:rPr>
              <w:rFonts w:ascii="Helvetica" w:hAnsi="Helvetica" w:cs="Arial"/>
              <w:color w:val="1381C4"/>
              <w:sz w:val="14"/>
              <w:lang w:val="sq-AL"/>
            </w:rPr>
            <w:fldChar w:fldCharType="end"/>
          </w:r>
        </w:p>
      </w:tc>
      <w:tc>
        <w:tcPr>
          <w:tcW w:w="3929" w:type="dxa"/>
          <w:vAlign w:val="center"/>
        </w:tcPr>
        <w:p w14:paraId="4D00DFF0" w14:textId="5E63FBF4" w:rsidR="008234C4" w:rsidRPr="00493329" w:rsidRDefault="008234C4"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F425F9">
            <w:rPr>
              <w:lang w:val="sq-AL"/>
              <w:rPrChange w:id="58" w:author="Forfatter">
                <w:rPr/>
              </w:rPrChange>
            </w:rPr>
            <w:instrText xml:space="preserve"> HYPERLINK "mailto:support@bitvis.no" </w:instrText>
          </w:r>
          <w:r>
            <w:fldChar w:fldCharType="separate"/>
          </w:r>
          <w:r w:rsidRPr="00493329">
            <w:rPr>
              <w:rStyle w:val="Hyperkobling"/>
              <w:rFonts w:cs="Arial"/>
              <w:color w:val="1381C4"/>
              <w:sz w:val="14"/>
              <w:lang w:val="sq-AL"/>
            </w:rPr>
            <w:t>support@bitvis.no</w:t>
          </w:r>
          <w:r>
            <w:rPr>
              <w:rStyle w:val="Hyperkobling"/>
              <w:rFonts w:cs="Arial"/>
              <w:color w:val="1381C4"/>
              <w:sz w:val="14"/>
              <w:lang w:val="sq-AL"/>
            </w:rPr>
            <w:fldChar w:fldCharType="end"/>
          </w:r>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8234C4" w:rsidRPr="00493329" w:rsidRDefault="008234C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234C4" w:rsidRPr="00FB1499" w:rsidRDefault="008234C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8234C4" w:rsidRPr="003354AD" w:rsidRDefault="008234C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234C4" w:rsidRPr="00EC0823" w:rsidRDefault="008234C4"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8234C4" w:rsidRPr="00EC0823" w:rsidRDefault="008234C4"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8234C4" w:rsidRDefault="008234C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DB918" w14:textId="77777777" w:rsidR="0037761E" w:rsidRPr="009F58C4" w:rsidRDefault="0037761E">
      <w:pPr>
        <w:rPr>
          <w:rFonts w:ascii="Arial" w:hAnsi="Arial" w:cs="Arial"/>
          <w:lang w:val="sq-AL"/>
        </w:rPr>
      </w:pPr>
      <w:r w:rsidRPr="009F58C4">
        <w:rPr>
          <w:rFonts w:ascii="Arial" w:hAnsi="Arial" w:cs="Arial"/>
          <w:lang w:val="sq-AL"/>
        </w:rPr>
        <w:separator/>
      </w:r>
    </w:p>
  </w:footnote>
  <w:footnote w:type="continuationSeparator" w:id="0">
    <w:p w14:paraId="45E7F812" w14:textId="77777777" w:rsidR="0037761E" w:rsidRPr="009F58C4" w:rsidRDefault="0037761E">
      <w:pPr>
        <w:rPr>
          <w:rFonts w:ascii="Arial" w:hAnsi="Arial" w:cs="Arial"/>
          <w:lang w:val="sq-AL"/>
        </w:rPr>
      </w:pPr>
      <w:r w:rsidRPr="009F58C4">
        <w:rPr>
          <w:rFonts w:ascii="Arial" w:hAnsi="Arial" w:cs="Arial"/>
          <w:lang w:val="sq-AL"/>
        </w:rPr>
        <w:continuationSeparator/>
      </w:r>
    </w:p>
  </w:footnote>
  <w:footnote w:type="continuationNotice" w:id="1">
    <w:p w14:paraId="6CAEA44E" w14:textId="77777777" w:rsidR="0037761E" w:rsidRDefault="003776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234C4" w:rsidRDefault="008234C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234C4" w:rsidRDefault="008234C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234C4" w:rsidRDefault="008234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128"/>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41D0"/>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7761E"/>
    <w:rsid w:val="003805A2"/>
    <w:rsid w:val="0038117B"/>
    <w:rsid w:val="00382E0B"/>
    <w:rsid w:val="00382FDA"/>
    <w:rsid w:val="003851F7"/>
    <w:rsid w:val="00386AB3"/>
    <w:rsid w:val="0038731A"/>
    <w:rsid w:val="0039158A"/>
    <w:rsid w:val="00392003"/>
    <w:rsid w:val="00392313"/>
    <w:rsid w:val="00394C2C"/>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60"/>
    <w:rsid w:val="005F167A"/>
    <w:rsid w:val="005F1A0E"/>
    <w:rsid w:val="005F2674"/>
    <w:rsid w:val="005F31D9"/>
    <w:rsid w:val="005F3217"/>
    <w:rsid w:val="005F391C"/>
    <w:rsid w:val="005F4377"/>
    <w:rsid w:val="005F5943"/>
    <w:rsid w:val="005F706C"/>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D0F"/>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312"/>
    <w:rsid w:val="0082054B"/>
    <w:rsid w:val="00820CF6"/>
    <w:rsid w:val="008214CC"/>
    <w:rsid w:val="008234C4"/>
    <w:rsid w:val="008259BF"/>
    <w:rsid w:val="00825D56"/>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1C5E"/>
    <w:rsid w:val="008C4A6B"/>
    <w:rsid w:val="008C4C35"/>
    <w:rsid w:val="008C56CB"/>
    <w:rsid w:val="008C5AF6"/>
    <w:rsid w:val="008D1526"/>
    <w:rsid w:val="008D18F2"/>
    <w:rsid w:val="008D1B50"/>
    <w:rsid w:val="008D38A5"/>
    <w:rsid w:val="008D5A9C"/>
    <w:rsid w:val="008D5EF5"/>
    <w:rsid w:val="008D7263"/>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80"/>
    <w:rsid w:val="00AE6EB8"/>
    <w:rsid w:val="00AF2A08"/>
    <w:rsid w:val="00AF330F"/>
    <w:rsid w:val="00AF3789"/>
    <w:rsid w:val="00AF5E6C"/>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49AB"/>
    <w:rsid w:val="00BD67C4"/>
    <w:rsid w:val="00BD70D6"/>
    <w:rsid w:val="00BE02A7"/>
    <w:rsid w:val="00BE0542"/>
    <w:rsid w:val="00BF0825"/>
    <w:rsid w:val="00BF091C"/>
    <w:rsid w:val="00BF40F1"/>
    <w:rsid w:val="00BF5874"/>
    <w:rsid w:val="00BF6005"/>
    <w:rsid w:val="00C00043"/>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E87"/>
    <w:rsid w:val="00C65CA1"/>
    <w:rsid w:val="00C65D4B"/>
    <w:rsid w:val="00C67E8E"/>
    <w:rsid w:val="00C70D3F"/>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787B"/>
    <w:rsid w:val="00DF78EE"/>
    <w:rsid w:val="00E00093"/>
    <w:rsid w:val="00E000B0"/>
    <w:rsid w:val="00E00E0A"/>
    <w:rsid w:val="00E0127F"/>
    <w:rsid w:val="00E012AA"/>
    <w:rsid w:val="00E031CF"/>
    <w:rsid w:val="00E035C1"/>
    <w:rsid w:val="00E03649"/>
    <w:rsid w:val="00E03D48"/>
    <w:rsid w:val="00E044D4"/>
    <w:rsid w:val="00E06380"/>
    <w:rsid w:val="00E079AB"/>
    <w:rsid w:val="00E07F54"/>
    <w:rsid w:val="00E10D63"/>
    <w:rsid w:val="00E119B8"/>
    <w:rsid w:val="00E13C4A"/>
    <w:rsid w:val="00E13D51"/>
    <w:rsid w:val="00E13FE5"/>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49DA"/>
    <w:rsid w:val="00F458E4"/>
    <w:rsid w:val="00F47653"/>
    <w:rsid w:val="00F519C5"/>
    <w:rsid w:val="00F51DFC"/>
    <w:rsid w:val="00F52029"/>
    <w:rsid w:val="00F5208A"/>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4A54"/>
    <w:rsid w:val="00F97818"/>
    <w:rsid w:val="00F9793E"/>
    <w:rsid w:val="00FA0768"/>
    <w:rsid w:val="00FA0901"/>
    <w:rsid w:val="00FA09B1"/>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953"/>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EA875-D7FF-2141-8233-94EE53393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7155</Words>
  <Characters>37925</Characters>
  <Application>Microsoft Office Word</Application>
  <DocSecurity>0</DocSecurity>
  <Lines>316</Lines>
  <Paragraphs>89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44991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2019-10-29T11:57:00Z</dcterms:modified>
</cp:coreProperties>
</file>