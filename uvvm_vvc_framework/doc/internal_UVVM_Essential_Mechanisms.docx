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3DC2BBA"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necessary for running UVVM,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066B20" w:rsidRPr="00346290">
        <w:rPr>
          <w:rFonts w:ascii="Helvetica Neue" w:hAnsi="Helvetica Neue"/>
          <w:color w:val="000000" w:themeColor="text1"/>
          <w:szCs w:val="18"/>
        </w:rPr>
        <w:t>A more comprehensive review 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552A0B30" w14:textId="389E2B09" w:rsidR="00AF7799" w:rsidRDefault="00AF7799">
          <w:pPr>
            <w:pStyle w:val="INNH1"/>
            <w:tabs>
              <w:tab w:val="left" w:pos="332"/>
              <w:tab w:val="right" w:leader="dot" w:pos="15129"/>
            </w:tabs>
            <w:rPr>
              <w:rFonts w:eastAsiaTheme="minorEastAsia" w:cstheme="minorBidi"/>
              <w:b w:val="0"/>
              <w:bCs w:val="0"/>
              <w:caps w:val="0"/>
              <w:noProof/>
              <w:u w:val="none"/>
              <w:lang w:eastAsia="en-GB"/>
            </w:rPr>
          </w:pPr>
          <w:r>
            <w:fldChar w:fldCharType="begin"/>
          </w:r>
          <w:r>
            <w:instrText xml:space="preserve"> TOC \o "1-1" \h \z \u </w:instrText>
          </w:r>
          <w:r>
            <w:fldChar w:fldCharType="separate"/>
          </w:r>
          <w:hyperlink w:anchor="_Toc19016704" w:history="1">
            <w:r w:rsidRPr="00DA4603">
              <w:rPr>
                <w:rStyle w:val="Hyperkobling"/>
                <w:noProof/>
              </w:rPr>
              <w:t>1</w:t>
            </w:r>
            <w:r>
              <w:rPr>
                <w:rFonts w:eastAsiaTheme="minorEastAsia" w:cstheme="minorBidi"/>
                <w:b w:val="0"/>
                <w:bCs w:val="0"/>
                <w:caps w:val="0"/>
                <w:noProof/>
                <w:u w:val="none"/>
                <w:lang w:eastAsia="en-GB"/>
              </w:rPr>
              <w:tab/>
            </w:r>
            <w:r w:rsidRPr="00DA4603">
              <w:rPr>
                <w:rStyle w:val="Hyperkobling"/>
                <w:noProof/>
              </w:rPr>
              <w:t>Libraries</w:t>
            </w:r>
            <w:r>
              <w:rPr>
                <w:noProof/>
                <w:webHidden/>
              </w:rPr>
              <w:tab/>
            </w:r>
            <w:r>
              <w:rPr>
                <w:noProof/>
                <w:webHidden/>
              </w:rPr>
              <w:fldChar w:fldCharType="begin"/>
            </w:r>
            <w:r>
              <w:rPr>
                <w:noProof/>
                <w:webHidden/>
              </w:rPr>
              <w:instrText xml:space="preserve"> PAGEREF _Toc19016704 \h </w:instrText>
            </w:r>
            <w:r>
              <w:rPr>
                <w:noProof/>
                <w:webHidden/>
              </w:rPr>
            </w:r>
            <w:r>
              <w:rPr>
                <w:noProof/>
                <w:webHidden/>
              </w:rPr>
              <w:fldChar w:fldCharType="separate"/>
            </w:r>
            <w:r>
              <w:rPr>
                <w:noProof/>
                <w:webHidden/>
              </w:rPr>
              <w:t>1</w:t>
            </w:r>
            <w:r>
              <w:rPr>
                <w:noProof/>
                <w:webHidden/>
              </w:rPr>
              <w:fldChar w:fldCharType="end"/>
            </w:r>
          </w:hyperlink>
        </w:p>
        <w:p w14:paraId="48FC1A76" w14:textId="18543AFB" w:rsidR="00AF7799" w:rsidRDefault="00153ED5">
          <w:pPr>
            <w:pStyle w:val="INNH1"/>
            <w:tabs>
              <w:tab w:val="left" w:pos="332"/>
              <w:tab w:val="right" w:leader="dot" w:pos="15129"/>
            </w:tabs>
            <w:rPr>
              <w:rFonts w:eastAsiaTheme="minorEastAsia" w:cstheme="minorBidi"/>
              <w:b w:val="0"/>
              <w:bCs w:val="0"/>
              <w:caps w:val="0"/>
              <w:noProof/>
              <w:u w:val="none"/>
              <w:lang w:eastAsia="en-GB"/>
            </w:rPr>
          </w:pPr>
          <w:hyperlink w:anchor="_Toc19016705" w:history="1">
            <w:r w:rsidR="00AF7799" w:rsidRPr="00DA4603">
              <w:rPr>
                <w:rStyle w:val="Hyperkobling"/>
                <w:noProof/>
              </w:rPr>
              <w:t>2</w:t>
            </w:r>
            <w:r w:rsidR="00AF7799">
              <w:rPr>
                <w:rFonts w:eastAsiaTheme="minorEastAsia" w:cstheme="minorBidi"/>
                <w:b w:val="0"/>
                <w:bCs w:val="0"/>
                <w:caps w:val="0"/>
                <w:noProof/>
                <w:u w:val="none"/>
                <w:lang w:eastAsia="en-GB"/>
              </w:rPr>
              <w:tab/>
            </w:r>
            <w:r w:rsidR="00AF7799" w:rsidRPr="00DA4603">
              <w:rPr>
                <w:rStyle w:val="Hyperkobling"/>
                <w:noProof/>
              </w:rPr>
              <w:t>UVVM Initialization</w:t>
            </w:r>
            <w:r w:rsidR="00AF7799">
              <w:rPr>
                <w:noProof/>
                <w:webHidden/>
              </w:rPr>
              <w:tab/>
            </w:r>
            <w:r w:rsidR="00AF7799">
              <w:rPr>
                <w:noProof/>
                <w:webHidden/>
              </w:rPr>
              <w:fldChar w:fldCharType="begin"/>
            </w:r>
            <w:r w:rsidR="00AF7799">
              <w:rPr>
                <w:noProof/>
                <w:webHidden/>
              </w:rPr>
              <w:instrText xml:space="preserve"> PAGEREF _Toc19016705 \h </w:instrText>
            </w:r>
            <w:r w:rsidR="00AF7799">
              <w:rPr>
                <w:noProof/>
                <w:webHidden/>
              </w:rPr>
            </w:r>
            <w:r w:rsidR="00AF7799">
              <w:rPr>
                <w:noProof/>
                <w:webHidden/>
              </w:rPr>
              <w:fldChar w:fldCharType="separate"/>
            </w:r>
            <w:r w:rsidR="00AF7799">
              <w:rPr>
                <w:noProof/>
                <w:webHidden/>
              </w:rPr>
              <w:t>2</w:t>
            </w:r>
            <w:r w:rsidR="00AF7799">
              <w:rPr>
                <w:noProof/>
                <w:webHidden/>
              </w:rPr>
              <w:fldChar w:fldCharType="end"/>
            </w:r>
          </w:hyperlink>
        </w:p>
        <w:p w14:paraId="0A8FFB89" w14:textId="76E10126" w:rsidR="00AF7799" w:rsidRDefault="00153ED5">
          <w:pPr>
            <w:pStyle w:val="INNH1"/>
            <w:tabs>
              <w:tab w:val="left" w:pos="332"/>
              <w:tab w:val="right" w:leader="dot" w:pos="15129"/>
            </w:tabs>
            <w:rPr>
              <w:rFonts w:eastAsiaTheme="minorEastAsia" w:cstheme="minorBidi"/>
              <w:b w:val="0"/>
              <w:bCs w:val="0"/>
              <w:caps w:val="0"/>
              <w:noProof/>
              <w:u w:val="none"/>
              <w:lang w:eastAsia="en-GB"/>
            </w:rPr>
          </w:pPr>
          <w:hyperlink w:anchor="_Toc19016706" w:history="1">
            <w:r w:rsidR="00AF7799" w:rsidRPr="00DA4603">
              <w:rPr>
                <w:rStyle w:val="Hyperkobling"/>
                <w:noProof/>
              </w:rPr>
              <w:t>3</w:t>
            </w:r>
            <w:r w:rsidR="00AF7799">
              <w:rPr>
                <w:rFonts w:eastAsiaTheme="minorEastAsia" w:cstheme="minorBidi"/>
                <w:b w:val="0"/>
                <w:bCs w:val="0"/>
                <w:caps w:val="0"/>
                <w:noProof/>
                <w:u w:val="none"/>
                <w:lang w:eastAsia="en-GB"/>
              </w:rPr>
              <w:tab/>
            </w:r>
            <w:r w:rsidR="00AF7799" w:rsidRPr="00DA4603">
              <w:rPr>
                <w:rStyle w:val="Hyperkobling"/>
                <w:noProof/>
              </w:rPr>
              <w:t>UVVM and VVC Shared Variables</w:t>
            </w:r>
            <w:r w:rsidR="00AF7799">
              <w:rPr>
                <w:noProof/>
                <w:webHidden/>
              </w:rPr>
              <w:tab/>
            </w:r>
            <w:r w:rsidR="00AF7799">
              <w:rPr>
                <w:noProof/>
                <w:webHidden/>
              </w:rPr>
              <w:fldChar w:fldCharType="begin"/>
            </w:r>
            <w:r w:rsidR="00AF7799">
              <w:rPr>
                <w:noProof/>
                <w:webHidden/>
              </w:rPr>
              <w:instrText xml:space="preserve"> PAGEREF _Toc19016706 \h </w:instrText>
            </w:r>
            <w:r w:rsidR="00AF7799">
              <w:rPr>
                <w:noProof/>
                <w:webHidden/>
              </w:rPr>
            </w:r>
            <w:r w:rsidR="00AF7799">
              <w:rPr>
                <w:noProof/>
                <w:webHidden/>
              </w:rPr>
              <w:fldChar w:fldCharType="separate"/>
            </w:r>
            <w:r w:rsidR="00AF7799">
              <w:rPr>
                <w:noProof/>
                <w:webHidden/>
              </w:rPr>
              <w:t>2</w:t>
            </w:r>
            <w:r w:rsidR="00AF7799">
              <w:rPr>
                <w:noProof/>
                <w:webHidden/>
              </w:rPr>
              <w:fldChar w:fldCharType="end"/>
            </w:r>
          </w:hyperlink>
        </w:p>
        <w:p w14:paraId="50B16201" w14:textId="7789A65D" w:rsidR="00AF7799" w:rsidRDefault="00153ED5">
          <w:pPr>
            <w:pStyle w:val="INNH1"/>
            <w:tabs>
              <w:tab w:val="left" w:pos="332"/>
              <w:tab w:val="right" w:leader="dot" w:pos="15129"/>
            </w:tabs>
            <w:rPr>
              <w:rFonts w:eastAsiaTheme="minorEastAsia" w:cstheme="minorBidi"/>
              <w:b w:val="0"/>
              <w:bCs w:val="0"/>
              <w:caps w:val="0"/>
              <w:noProof/>
              <w:u w:val="none"/>
              <w:lang w:eastAsia="en-GB"/>
            </w:rPr>
          </w:pPr>
          <w:hyperlink w:anchor="_Toc19016707" w:history="1">
            <w:r w:rsidR="00AF7799" w:rsidRPr="00DA4603">
              <w:rPr>
                <w:rStyle w:val="Hyperkobling"/>
                <w:noProof/>
              </w:rPr>
              <w:t>4</w:t>
            </w:r>
            <w:r w:rsidR="00AF7799">
              <w:rPr>
                <w:rFonts w:eastAsiaTheme="minorEastAsia" w:cstheme="minorBidi"/>
                <w:b w:val="0"/>
                <w:bCs w:val="0"/>
                <w:caps w:val="0"/>
                <w:noProof/>
                <w:u w:val="none"/>
                <w:lang w:eastAsia="en-GB"/>
              </w:rPr>
              <w:tab/>
            </w:r>
            <w:r w:rsidR="00AF7799" w:rsidRPr="00DA4603">
              <w:rPr>
                <w:rStyle w:val="Hyperkobling"/>
                <w:noProof/>
              </w:rPr>
              <w:t>VVC Status, Configuration and Transaction information</w:t>
            </w:r>
            <w:r w:rsidR="00AF7799">
              <w:rPr>
                <w:noProof/>
                <w:webHidden/>
              </w:rPr>
              <w:tab/>
            </w:r>
            <w:r w:rsidR="00AF7799">
              <w:rPr>
                <w:noProof/>
                <w:webHidden/>
              </w:rPr>
              <w:fldChar w:fldCharType="begin"/>
            </w:r>
            <w:r w:rsidR="00AF7799">
              <w:rPr>
                <w:noProof/>
                <w:webHidden/>
              </w:rPr>
              <w:instrText xml:space="preserve"> PAGEREF _Toc19016707 \h </w:instrText>
            </w:r>
            <w:r w:rsidR="00AF7799">
              <w:rPr>
                <w:noProof/>
                <w:webHidden/>
              </w:rPr>
            </w:r>
            <w:r w:rsidR="00AF7799">
              <w:rPr>
                <w:noProof/>
                <w:webHidden/>
              </w:rPr>
              <w:fldChar w:fldCharType="separate"/>
            </w:r>
            <w:r w:rsidR="00AF7799">
              <w:rPr>
                <w:noProof/>
                <w:webHidden/>
              </w:rPr>
              <w:t>3</w:t>
            </w:r>
            <w:r w:rsidR="00AF7799">
              <w:rPr>
                <w:noProof/>
                <w:webHidden/>
              </w:rPr>
              <w:fldChar w:fldCharType="end"/>
            </w:r>
          </w:hyperlink>
        </w:p>
        <w:p w14:paraId="400992C9" w14:textId="312701E9" w:rsidR="00AF7799" w:rsidRDefault="00153ED5">
          <w:pPr>
            <w:pStyle w:val="INNH1"/>
            <w:tabs>
              <w:tab w:val="left" w:pos="332"/>
              <w:tab w:val="right" w:leader="dot" w:pos="15129"/>
            </w:tabs>
            <w:rPr>
              <w:rFonts w:eastAsiaTheme="minorEastAsia" w:cstheme="minorBidi"/>
              <w:b w:val="0"/>
              <w:bCs w:val="0"/>
              <w:caps w:val="0"/>
              <w:noProof/>
              <w:u w:val="none"/>
              <w:lang w:eastAsia="en-GB"/>
            </w:rPr>
          </w:pPr>
          <w:hyperlink w:anchor="_Toc19016708" w:history="1">
            <w:r w:rsidR="00AF7799" w:rsidRPr="00DA4603">
              <w:rPr>
                <w:rStyle w:val="Hyperkobling"/>
                <w:noProof/>
              </w:rPr>
              <w:t>5</w:t>
            </w:r>
            <w:r w:rsidR="00AF7799">
              <w:rPr>
                <w:rFonts w:eastAsiaTheme="minorEastAsia" w:cstheme="minorBidi"/>
                <w:b w:val="0"/>
                <w:bCs w:val="0"/>
                <w:caps w:val="0"/>
                <w:noProof/>
                <w:u w:val="none"/>
                <w:lang w:eastAsia="en-GB"/>
              </w:rPr>
              <w:tab/>
            </w:r>
            <w:r w:rsidR="00AF7799" w:rsidRPr="00DA4603">
              <w:rPr>
                <w:rStyle w:val="Hyperkobling"/>
                <w:noProof/>
              </w:rPr>
              <w:t>Direct Transaction Transfer – From VVCs and/or Monitors</w:t>
            </w:r>
            <w:r w:rsidR="00AF7799">
              <w:rPr>
                <w:noProof/>
                <w:webHidden/>
              </w:rPr>
              <w:tab/>
            </w:r>
            <w:r w:rsidR="00AF7799">
              <w:rPr>
                <w:noProof/>
                <w:webHidden/>
              </w:rPr>
              <w:fldChar w:fldCharType="begin"/>
            </w:r>
            <w:r w:rsidR="00AF7799">
              <w:rPr>
                <w:noProof/>
                <w:webHidden/>
              </w:rPr>
              <w:instrText xml:space="preserve"> PAGEREF _Toc19016708 \h </w:instrText>
            </w:r>
            <w:r w:rsidR="00AF7799">
              <w:rPr>
                <w:noProof/>
                <w:webHidden/>
              </w:rPr>
            </w:r>
            <w:r w:rsidR="00AF7799">
              <w:rPr>
                <w:noProof/>
                <w:webHidden/>
              </w:rPr>
              <w:fldChar w:fldCharType="separate"/>
            </w:r>
            <w:r w:rsidR="00AF7799">
              <w:rPr>
                <w:noProof/>
                <w:webHidden/>
              </w:rPr>
              <w:t>5</w:t>
            </w:r>
            <w:r w:rsidR="00AF7799">
              <w:rPr>
                <w:noProof/>
                <w:webHidden/>
              </w:rPr>
              <w:fldChar w:fldCharType="end"/>
            </w:r>
          </w:hyperlink>
        </w:p>
        <w:p w14:paraId="4A50FB5E" w14:textId="44A7E629" w:rsidR="00AF7799" w:rsidRDefault="00153ED5">
          <w:pPr>
            <w:pStyle w:val="INNH1"/>
            <w:tabs>
              <w:tab w:val="left" w:pos="332"/>
              <w:tab w:val="right" w:leader="dot" w:pos="15129"/>
            </w:tabs>
            <w:rPr>
              <w:rFonts w:eastAsiaTheme="minorEastAsia" w:cstheme="minorBidi"/>
              <w:b w:val="0"/>
              <w:bCs w:val="0"/>
              <w:caps w:val="0"/>
              <w:noProof/>
              <w:u w:val="none"/>
              <w:lang w:eastAsia="en-GB"/>
            </w:rPr>
          </w:pPr>
          <w:hyperlink w:anchor="_Toc19016709" w:history="1">
            <w:r w:rsidR="00AF7799" w:rsidRPr="00DA4603">
              <w:rPr>
                <w:rStyle w:val="Hyperkobling"/>
                <w:noProof/>
              </w:rPr>
              <w:t>6</w:t>
            </w:r>
            <w:r w:rsidR="00AF7799">
              <w:rPr>
                <w:rFonts w:eastAsiaTheme="minorEastAsia" w:cstheme="minorBidi"/>
                <w:b w:val="0"/>
                <w:bCs w:val="0"/>
                <w:caps w:val="0"/>
                <w:noProof/>
                <w:u w:val="none"/>
                <w:lang w:eastAsia="en-GB"/>
              </w:rPr>
              <w:tab/>
            </w:r>
            <w:r w:rsidR="00AF7799" w:rsidRPr="00DA4603">
              <w:rPr>
                <w:rStyle w:val="Hyperkobling"/>
                <w:noProof/>
              </w:rPr>
              <w:t>Multiple Central Sequencers</w:t>
            </w:r>
            <w:r w:rsidR="00AF7799">
              <w:rPr>
                <w:noProof/>
                <w:webHidden/>
              </w:rPr>
              <w:tab/>
            </w:r>
            <w:r w:rsidR="00AF7799">
              <w:rPr>
                <w:noProof/>
                <w:webHidden/>
              </w:rPr>
              <w:fldChar w:fldCharType="begin"/>
            </w:r>
            <w:r w:rsidR="00AF7799">
              <w:rPr>
                <w:noProof/>
                <w:webHidden/>
              </w:rPr>
              <w:instrText xml:space="preserve"> PAGEREF _Toc19016709 \h </w:instrText>
            </w:r>
            <w:r w:rsidR="00AF7799">
              <w:rPr>
                <w:noProof/>
                <w:webHidden/>
              </w:rPr>
            </w:r>
            <w:r w:rsidR="00AF7799">
              <w:rPr>
                <w:noProof/>
                <w:webHidden/>
              </w:rPr>
              <w:fldChar w:fldCharType="separate"/>
            </w:r>
            <w:r w:rsidR="00AF7799">
              <w:rPr>
                <w:noProof/>
                <w:webHidden/>
              </w:rPr>
              <w:t>8</w:t>
            </w:r>
            <w:r w:rsidR="00AF7799">
              <w:rPr>
                <w:noProof/>
                <w:webHidden/>
              </w:rPr>
              <w:fldChar w:fldCharType="end"/>
            </w:r>
          </w:hyperlink>
        </w:p>
        <w:p w14:paraId="1FC81087" w14:textId="1B4601F5" w:rsidR="00AF7799" w:rsidRDefault="00153ED5">
          <w:pPr>
            <w:pStyle w:val="INNH1"/>
            <w:tabs>
              <w:tab w:val="left" w:pos="332"/>
              <w:tab w:val="right" w:leader="dot" w:pos="15129"/>
            </w:tabs>
            <w:rPr>
              <w:rFonts w:eastAsiaTheme="minorEastAsia" w:cstheme="minorBidi"/>
              <w:b w:val="0"/>
              <w:bCs w:val="0"/>
              <w:caps w:val="0"/>
              <w:noProof/>
              <w:u w:val="none"/>
              <w:lang w:eastAsia="en-GB"/>
            </w:rPr>
          </w:pPr>
          <w:hyperlink w:anchor="_Toc19016710" w:history="1">
            <w:r w:rsidR="00AF7799" w:rsidRPr="00DA4603">
              <w:rPr>
                <w:rStyle w:val="Hyperkobling"/>
                <w:noProof/>
              </w:rPr>
              <w:t>7</w:t>
            </w:r>
            <w:r w:rsidR="00AF7799">
              <w:rPr>
                <w:rFonts w:eastAsiaTheme="minorEastAsia" w:cstheme="minorBidi"/>
                <w:b w:val="0"/>
                <w:bCs w:val="0"/>
                <w:caps w:val="0"/>
                <w:noProof/>
                <w:u w:val="none"/>
                <w:lang w:eastAsia="en-GB"/>
              </w:rPr>
              <w:tab/>
            </w:r>
            <w:r w:rsidR="00AF7799" w:rsidRPr="00DA4603">
              <w:rPr>
                <w:rStyle w:val="Hyperkobling"/>
                <w:noProof/>
              </w:rPr>
              <w:t>Compile scripts</w:t>
            </w:r>
            <w:r w:rsidR="00AF7799">
              <w:rPr>
                <w:noProof/>
                <w:webHidden/>
              </w:rPr>
              <w:tab/>
            </w:r>
            <w:r w:rsidR="00AF7799">
              <w:rPr>
                <w:noProof/>
                <w:webHidden/>
              </w:rPr>
              <w:fldChar w:fldCharType="begin"/>
            </w:r>
            <w:r w:rsidR="00AF7799">
              <w:rPr>
                <w:noProof/>
                <w:webHidden/>
              </w:rPr>
              <w:instrText xml:space="preserve"> PAGEREF _Toc19016710 \h </w:instrText>
            </w:r>
            <w:r w:rsidR="00AF7799">
              <w:rPr>
                <w:noProof/>
                <w:webHidden/>
              </w:rPr>
            </w:r>
            <w:r w:rsidR="00AF7799">
              <w:rPr>
                <w:noProof/>
                <w:webHidden/>
              </w:rPr>
              <w:fldChar w:fldCharType="separate"/>
            </w:r>
            <w:r w:rsidR="00AF7799">
              <w:rPr>
                <w:noProof/>
                <w:webHidden/>
              </w:rPr>
              <w:t>8</w:t>
            </w:r>
            <w:r w:rsidR="00AF7799">
              <w:rPr>
                <w:noProof/>
                <w:webHidden/>
              </w:rPr>
              <w:fldChar w:fldCharType="end"/>
            </w:r>
          </w:hyperlink>
        </w:p>
        <w:p w14:paraId="592EDA8A" w14:textId="45E60DB5" w:rsidR="00AF7799" w:rsidRDefault="00153ED5">
          <w:pPr>
            <w:pStyle w:val="INNH1"/>
            <w:tabs>
              <w:tab w:val="left" w:pos="332"/>
              <w:tab w:val="right" w:leader="dot" w:pos="15129"/>
            </w:tabs>
            <w:rPr>
              <w:rFonts w:eastAsiaTheme="minorEastAsia" w:cstheme="minorBidi"/>
              <w:b w:val="0"/>
              <w:bCs w:val="0"/>
              <w:caps w:val="0"/>
              <w:noProof/>
              <w:u w:val="none"/>
              <w:lang w:eastAsia="en-GB"/>
            </w:rPr>
          </w:pPr>
          <w:hyperlink w:anchor="_Toc19016711" w:history="1">
            <w:r w:rsidR="00AF7799" w:rsidRPr="00DA4603">
              <w:rPr>
                <w:rStyle w:val="Hyperkobling"/>
                <w:noProof/>
                <w:lang w:val="en-US"/>
              </w:rPr>
              <w:t>8</w:t>
            </w:r>
            <w:r w:rsidR="00AF7799">
              <w:rPr>
                <w:rFonts w:eastAsiaTheme="minorEastAsia" w:cstheme="minorBidi"/>
                <w:b w:val="0"/>
                <w:bCs w:val="0"/>
                <w:caps w:val="0"/>
                <w:noProof/>
                <w:u w:val="none"/>
                <w:lang w:eastAsia="en-GB"/>
              </w:rPr>
              <w:tab/>
            </w:r>
            <w:r w:rsidR="00AF7799" w:rsidRPr="00DA4603">
              <w:rPr>
                <w:rStyle w:val="Hyperkobling"/>
                <w:noProof/>
                <w:lang w:val="en-US"/>
              </w:rPr>
              <w:t>Scope of verbosity control</w:t>
            </w:r>
            <w:r w:rsidR="00AF7799">
              <w:rPr>
                <w:noProof/>
                <w:webHidden/>
              </w:rPr>
              <w:tab/>
            </w:r>
            <w:r w:rsidR="00AF7799">
              <w:rPr>
                <w:noProof/>
                <w:webHidden/>
              </w:rPr>
              <w:fldChar w:fldCharType="begin"/>
            </w:r>
            <w:r w:rsidR="00AF7799">
              <w:rPr>
                <w:noProof/>
                <w:webHidden/>
              </w:rPr>
              <w:instrText xml:space="preserve"> PAGEREF _Toc19016711 \h </w:instrText>
            </w:r>
            <w:r w:rsidR="00AF7799">
              <w:rPr>
                <w:noProof/>
                <w:webHidden/>
              </w:rPr>
            </w:r>
            <w:r w:rsidR="00AF7799">
              <w:rPr>
                <w:noProof/>
                <w:webHidden/>
              </w:rPr>
              <w:fldChar w:fldCharType="separate"/>
            </w:r>
            <w:r w:rsidR="00AF7799">
              <w:rPr>
                <w:noProof/>
                <w:webHidden/>
              </w:rPr>
              <w:t>8</w:t>
            </w:r>
            <w:r w:rsidR="00AF7799">
              <w:rPr>
                <w:noProof/>
                <w:webHidden/>
              </w:rPr>
              <w:fldChar w:fldCharType="end"/>
            </w:r>
          </w:hyperlink>
        </w:p>
        <w:p w14:paraId="2D4A7B91" w14:textId="482A6123" w:rsidR="00C2273B" w:rsidRPr="008D1526" w:rsidRDefault="00AF7799">
          <w:pPr>
            <w:rPr>
              <w:b/>
            </w:rPr>
          </w:pPr>
          <w:r>
            <w:fldChar w:fldCharType="end"/>
          </w:r>
        </w:p>
      </w:sdtContent>
    </w:sdt>
    <w:p w14:paraId="3ECE8051" w14:textId="26EF8179" w:rsidR="00B220C9" w:rsidRPr="008D1526" w:rsidRDefault="004042AB">
      <w:r w:rsidRPr="002D0C5A">
        <w:rPr>
          <w:noProof/>
          <w:color w:val="595959" w:themeColor="text1" w:themeTint="A6"/>
          <w:lang w:val="nb-NO" w:eastAsia="nb-NO"/>
        </w:rPr>
        <w:drawing>
          <wp:anchor distT="0" distB="0" distL="114300" distR="114300" simplePos="0" relativeHeight="251663872" behindDoc="0" locked="0" layoutInCell="1" allowOverlap="1" wp14:anchorId="11CE29BF" wp14:editId="6040E7ED">
            <wp:simplePos x="0" y="0"/>
            <wp:positionH relativeFrom="margin">
              <wp:align>right</wp:align>
            </wp:positionH>
            <wp:positionV relativeFrom="paragraph">
              <wp:posOffset>342155</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p>
    <w:p w14:paraId="73A3692F" w14:textId="77777777" w:rsidR="00AF7799" w:rsidRDefault="00AF7799">
      <w:pPr>
        <w:rPr>
          <w:ins w:id="0" w:author="Forfatter"/>
          <w:rFonts w:ascii="Verdana" w:hAnsi="Verdana"/>
          <w:b/>
          <w:kern w:val="28"/>
          <w:sz w:val="24"/>
        </w:rPr>
      </w:pPr>
      <w:bookmarkStart w:id="1" w:name="_Toc17306310"/>
      <w:bookmarkStart w:id="2" w:name="_Toc19016704"/>
      <w:ins w:id="3" w:author="Forfatter">
        <w:r>
          <w:br w:type="page"/>
        </w:r>
      </w:ins>
    </w:p>
    <w:p w14:paraId="7323EA64" w14:textId="1CDD5F72" w:rsidR="00676E0E" w:rsidRDefault="00676E0E" w:rsidP="000B1AAC">
      <w:pPr>
        <w:pStyle w:val="Overskrift1"/>
      </w:pPr>
      <w:r>
        <w:lastRenderedPageBreak/>
        <w:t>Libraries</w:t>
      </w:r>
      <w:bookmarkEnd w:id="1"/>
      <w:bookmarkEnd w:id="2"/>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4" w:name="_Toc17306311"/>
      <w:bookmarkStart w:id="5" w:name="_Toc19016705"/>
      <w:r w:rsidRPr="00676E0E">
        <w:t>UVVM Initialization</w:t>
      </w:r>
      <w:bookmarkEnd w:id="4"/>
      <w:bookmarkEnd w:id="5"/>
    </w:p>
    <w:p w14:paraId="0A4F3231" w14:textId="45F92678"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0A7A2F"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await_uvvm_initialization</w:t>
            </w:r>
            <w:proofErr w:type="spell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uvvm_initialization</w:t>
            </w:r>
            <w:proofErr w:type="spell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uvvm_initialization</w:t>
            </w:r>
            <w:proofErr w:type="spell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71E5EC1E" w:rsidR="00895061" w:rsidRDefault="00895061" w:rsidP="007301BE">
      <w:pPr>
        <w:pStyle w:val="Overskrift1"/>
      </w:pPr>
      <w:bookmarkStart w:id="6" w:name="_Toc17306312"/>
      <w:bookmarkStart w:id="7" w:name="_Toc19016706"/>
      <w:r>
        <w:lastRenderedPageBreak/>
        <w:t xml:space="preserve">UVVM </w:t>
      </w:r>
      <w:r w:rsidR="006F68C0">
        <w:t xml:space="preserve">and VVC </w:t>
      </w:r>
      <w:r>
        <w:t>Shared Variables</w:t>
      </w:r>
      <w:bookmarkEnd w:id="6"/>
      <w:bookmarkEnd w:id="7"/>
    </w:p>
    <w:p w14:paraId="229D78FE" w14:textId="004EF9F6"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proofErr w:type="spellStart"/>
      <w:r w:rsidR="00376A94">
        <w:rPr>
          <w:rFonts w:ascii="Helvetica Neue" w:hAnsi="Helvetica Neue"/>
        </w:rPr>
        <w:t>vvc</w:t>
      </w:r>
      <w:r w:rsidR="00D913B9">
        <w:rPr>
          <w:rFonts w:ascii="Helvetica Neue" w:hAnsi="Helvetica Neue"/>
        </w:rPr>
        <w:t>_</w:t>
      </w:r>
      <w:r w:rsidR="007D612E" w:rsidRPr="00753CE1">
        <w:rPr>
          <w:rFonts w:ascii="Helvetica Neue" w:hAnsi="Helvetica Neue"/>
        </w:rPr>
        <w:t>methods</w:t>
      </w:r>
      <w:r w:rsidR="00D913B9">
        <w:rPr>
          <w:rFonts w:ascii="Helvetica Neue" w:hAnsi="Helvetica Neue"/>
        </w:rPr>
        <w:t>_</w:t>
      </w:r>
      <w:r w:rsidR="007D612E" w:rsidRPr="00753CE1">
        <w:rPr>
          <w:rFonts w:ascii="Helvetica Neue" w:hAnsi="Helvetica Neue"/>
        </w:rPr>
        <w:t>pkg</w:t>
      </w:r>
      <w:proofErr w:type="spellEnd"/>
      <w:r w:rsidR="007D612E" w:rsidRPr="00753CE1">
        <w:rPr>
          <w:rFonts w:ascii="Helvetica Neue" w:hAnsi="Helvetica Neue"/>
        </w:rPr>
        <w:t>, respectively</w:t>
      </w:r>
      <w:r w:rsidR="00140797" w:rsidRPr="00753CE1">
        <w:rPr>
          <w:rFonts w:ascii="Helvetica Neue" w:hAnsi="Helvetica Neue"/>
        </w:rPr>
        <w:t>.</w:t>
      </w:r>
      <w:r w:rsidR="003C56FC" w:rsidRPr="00753CE1">
        <w:rPr>
          <w:rFonts w:ascii="Helvetica Neue" w:hAnsi="Helvetica Neue"/>
        </w:rPr>
        <w:t xml:space="preserve">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8"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BCE9420"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transaction_info</w:t>
            </w:r>
            <w:proofErr w:type="spellEnd"/>
          </w:p>
        </w:tc>
        <w:tc>
          <w:tcPr>
            <w:tcW w:w="3531" w:type="pct"/>
            <w:shd w:val="clear" w:color="auto" w:fill="auto"/>
          </w:tcPr>
          <w:p w14:paraId="529ED2E4" w14:textId="77777777"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instances transaction information to include in the wave view during simulation. </w:t>
            </w:r>
          </w:p>
          <w:p w14:paraId="33384F30" w14:textId="0C8FFD9E"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0B015EEF" w14:textId="77777777" w:rsidR="0096773D" w:rsidRDefault="0096773D" w:rsidP="00587C85">
            <w:pPr>
              <w:tabs>
                <w:tab w:val="left" w:pos="4820"/>
              </w:tabs>
              <w:spacing w:before="20" w:after="20" w:line="20" w:lineRule="atLeast"/>
              <w:rPr>
                <w:rFonts w:ascii="Verdana" w:hAnsi="Verdana"/>
                <w:sz w:val="14"/>
              </w:rPr>
            </w:pPr>
          </w:p>
          <w:p w14:paraId="112B5922" w14:textId="1359CD7B"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gramStart"/>
            <w:r w:rsidRPr="00C54D29">
              <w:rPr>
                <w:rFonts w:ascii="Courier New" w:hAnsi="Courier New" w:cs="Courier New"/>
                <w:sz w:val="14"/>
              </w:rPr>
              <w:t>operation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7B61D8C4" w14:textId="47F88C43" w:rsidR="006F3F9D"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093046F5" w14:textId="53C5E5EA" w:rsidR="006F3F9D" w:rsidRPr="00C54D29" w:rsidRDefault="006F3F9D" w:rsidP="00623020">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msg </w:t>
            </w:r>
            <w:r w:rsidR="00C54D29">
              <w:rPr>
                <w:rFonts w:ascii="Courier New" w:hAnsi="Courier New" w:cs="Courier New"/>
                <w:sz w:val="14"/>
                <w:lang w:val="en-US"/>
              </w:rPr>
              <w:t xml:space="preserve">    </w:t>
            </w:r>
            <w:proofErr w:type="gramStart"/>
            <w:r w:rsid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string(1 to C_VVC_CMD_STRING_MAX_LENGTH); -- default empty</w:t>
            </w:r>
          </w:p>
          <w:p w14:paraId="55CE44F3" w14:textId="6B0A6778" w:rsidR="007D639C" w:rsidRPr="00CB1452" w:rsidRDefault="007D639C" w:rsidP="00623020">
            <w:pPr>
              <w:tabs>
                <w:tab w:val="left" w:pos="4820"/>
              </w:tabs>
              <w:spacing w:before="20" w:after="20" w:line="20" w:lineRule="atLeast"/>
              <w:rPr>
                <w:rFonts w:ascii="Courier New" w:hAnsi="Courier New" w:cs="Courier New"/>
                <w:sz w:val="14"/>
                <w:lang w:val="en-US"/>
              </w:rPr>
            </w:pPr>
          </w:p>
        </w:tc>
      </w:tr>
      <w:bookmarkEnd w:id="8"/>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9" w:name="_Toc17306313"/>
      <w:bookmarkStart w:id="10" w:name="_Toc19016707"/>
      <w:bookmarkStart w:id="11" w:name="_Ref19025279"/>
      <w:r w:rsidRPr="007301BE">
        <w:lastRenderedPageBreak/>
        <w:t xml:space="preserve">VVC </w:t>
      </w:r>
      <w:r w:rsidR="007F51B6" w:rsidRPr="007301BE">
        <w:t xml:space="preserve">Status, </w:t>
      </w:r>
      <w:r w:rsidRPr="007301BE">
        <w:t>Configuration</w:t>
      </w:r>
      <w:r w:rsidR="007F51B6" w:rsidRPr="007301BE">
        <w:t xml:space="preserve"> and Transaction information</w:t>
      </w:r>
      <w:bookmarkEnd w:id="9"/>
      <w:bookmarkEnd w:id="10"/>
      <w:bookmarkEnd w:id="11"/>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44123ED7"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C5D15">
        <w:t xml:space="preserve">Figure </w:t>
      </w:r>
      <w:r w:rsidR="000C5D15">
        <w:rPr>
          <w:noProof/>
        </w:rPr>
        <w:t>4</w:t>
      </w:r>
      <w:r w:rsidR="000C5D15">
        <w:noBreakHyphen/>
      </w:r>
      <w:r w:rsidR="000C5D15">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C6E6E43" w:rsidR="004B3609" w:rsidRDefault="0089558A" w:rsidP="0089558A">
      <w:pPr>
        <w:pStyle w:val="Bildetekst"/>
        <w:jc w:val="center"/>
        <w:rPr>
          <w:rFonts w:ascii="Helvetica Neue Thin" w:hAnsi="Helvetica Neue Thin"/>
          <w:iCs/>
          <w:szCs w:val="18"/>
        </w:rPr>
      </w:pPr>
      <w:bookmarkStart w:id="12" w:name="_Ref508095131"/>
      <w:r>
        <w:t xml:space="preserve">Figure </w:t>
      </w:r>
      <w:r>
        <w:fldChar w:fldCharType="begin"/>
      </w:r>
      <w:r>
        <w:instrText xml:space="preserve"> STYLEREF 1 \s </w:instrText>
      </w:r>
      <w:r>
        <w:fldChar w:fldCharType="separate"/>
      </w:r>
      <w:r w:rsidR="000C5D15">
        <w:rPr>
          <w:noProof/>
        </w:rPr>
        <w:t>4</w:t>
      </w:r>
      <w:r>
        <w:fldChar w:fldCharType="end"/>
      </w:r>
      <w:r>
        <w:noBreakHyphen/>
      </w:r>
      <w:r>
        <w:fldChar w:fldCharType="begin"/>
      </w:r>
      <w:r>
        <w:instrText xml:space="preserve"> SEQ Figure \* ARABIC \s 1 </w:instrText>
      </w:r>
      <w:r>
        <w:fldChar w:fldCharType="separate"/>
      </w:r>
      <w:r w:rsidR="000C5D15">
        <w:rPr>
          <w:noProof/>
        </w:rPr>
        <w:t>1</w:t>
      </w:r>
      <w:r>
        <w:fldChar w:fldCharType="end"/>
      </w:r>
      <w:bookmarkEnd w:id="12"/>
      <w:r>
        <w:t xml:space="preserve"> VVC Transaction info example</w:t>
      </w:r>
    </w:p>
    <w:p w14:paraId="4F83BF2B" w14:textId="77777777" w:rsidR="00382E0B" w:rsidRDefault="00382E0B" w:rsidP="002F3699">
      <w:pPr>
        <w:rPr>
          <w:rFonts w:ascii="Helvetica Neue Thin" w:hAnsi="Helvetica Neue Thin"/>
          <w:i/>
          <w:iCs/>
          <w:sz w:val="14"/>
          <w:szCs w:val="16"/>
        </w:rPr>
      </w:pPr>
    </w:p>
    <w:p w14:paraId="04AEC689" w14:textId="1869EFA2" w:rsidR="00D73B26" w:rsidRPr="004B3609" w:rsidRDefault="00D73B26" w:rsidP="00D73B26">
      <w:pPr>
        <w:rPr>
          <w:rFonts w:ascii="Helvetica Neue Thin" w:hAnsi="Helvetica Neue Thin"/>
          <w:iCs/>
          <w:sz w:val="14"/>
          <w:szCs w:val="16"/>
        </w:rPr>
      </w:pPr>
    </w:p>
    <w:p w14:paraId="40032859" w14:textId="77777777" w:rsidR="00D73B26" w:rsidRDefault="00D73B26" w:rsidP="00D73B26">
      <w:pPr>
        <w:rPr>
          <w:rFonts w:ascii="Helvetica Neue Thin" w:hAnsi="Helvetica Neue Thin"/>
          <w:i/>
          <w:iCs/>
          <w:sz w:val="14"/>
          <w:szCs w:val="16"/>
        </w:rPr>
      </w:pPr>
    </w:p>
    <w:p w14:paraId="426A17A0" w14:textId="77777777" w:rsidR="006655A8" w:rsidRDefault="006655A8">
      <w:r>
        <w:br w:type="page"/>
      </w:r>
    </w:p>
    <w:p w14:paraId="60B40E24" w14:textId="349312BD" w:rsidR="006655A8" w:rsidRDefault="006655A8" w:rsidP="006655A8">
      <w:pPr>
        <w:pStyle w:val="Overskrift1"/>
      </w:pPr>
      <w:bookmarkStart w:id="13" w:name="_Toc17306314"/>
      <w:bookmarkStart w:id="14" w:name="_Toc19016708"/>
      <w:r>
        <w:lastRenderedPageBreak/>
        <w:t>Direct</w:t>
      </w:r>
      <w:r w:rsidRPr="007301BE">
        <w:t xml:space="preserve"> Transaction </w:t>
      </w:r>
      <w:r>
        <w:t>Transfer</w:t>
      </w:r>
      <w:bookmarkEnd w:id="13"/>
      <w:r w:rsidR="00B6742D">
        <w:t xml:space="preserve"> – From VVCs and/or Monitors</w:t>
      </w:r>
      <w:bookmarkEnd w:id="14"/>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61CC1469"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t>Normally such information is provided from a dedicated interface monitor, but making such a dedicated monitor is sometimes quite time consuming and often not really needed. For that reason</w:t>
      </w:r>
      <w:r w:rsidR="00560721">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proofErr w:type="gramStart"/>
      <w:r w:rsidR="00014B4C">
        <w:t>approach, but</w:t>
      </w:r>
      <w:proofErr w:type="gramEnd"/>
      <w:r w:rsidR="00014B4C">
        <w:t xml:space="preserve">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5B389C72"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w:t>
      </w:r>
      <w:proofErr w:type="gramStart"/>
      <w:r w:rsidR="00714981">
        <w:t>as long as</w:t>
      </w:r>
      <w:proofErr w:type="gramEnd"/>
      <w:r w:rsidR="00714981">
        <w:t xml:space="preserve"> the information is correct.</w:t>
      </w:r>
    </w:p>
    <w:p w14:paraId="0371B62E" w14:textId="77777777" w:rsidR="00491281" w:rsidRDefault="00491281" w:rsidP="005F1A0E"/>
    <w:p w14:paraId="11BF7BA3" w14:textId="24C6F659" w:rsidR="00714981" w:rsidRDefault="00491281" w:rsidP="005F1A0E">
      <w:r>
        <w:t>T</w:t>
      </w:r>
      <w:r w:rsidR="00714981">
        <w:t xml:space="preserve">he model could </w:t>
      </w:r>
      <w:r>
        <w:t xml:space="preserve">of course </w:t>
      </w:r>
      <w:r w:rsidR="00714981">
        <w:t xml:space="preserve">look at the interfaces and analyse the transactions </w:t>
      </w:r>
      <w:proofErr w:type="gramStart"/>
      <w:r w:rsidR="00714981">
        <w:t>itself,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p>
    <w:p w14:paraId="3EDEB406" w14:textId="00AD1E67" w:rsidR="00E723B5" w:rsidRDefault="00E723B5" w:rsidP="005F1A0E"/>
    <w:p w14:paraId="0C740F31" w14:textId="55BD3BC2" w:rsidR="00E723B5" w:rsidRDefault="00E723B5" w:rsidP="005F1A0E">
      <w:r>
        <w:t>Another purpose of providing transaction information is for progress viewing and debugging – typically via the wave view or simulation transcripts.</w:t>
      </w:r>
    </w:p>
    <w:p w14:paraId="5F70112B" w14:textId="5117948C" w:rsidR="006655A8" w:rsidRDefault="0092147E" w:rsidP="0092147E">
      <w:pPr>
        <w:pStyle w:val="Overskrift2"/>
      </w:pPr>
      <w:bookmarkStart w:id="15" w:name="_Ref17292099"/>
      <w:bookmarkStart w:id="16" w:name="_Toc17306315"/>
      <w:r>
        <w:t>Transaction definitions</w:t>
      </w:r>
      <w:bookmarkEnd w:id="15"/>
      <w:bookmarkEnd w:id="16"/>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Default="0039158A" w:rsidP="0039158A"/>
    <w:p w14:paraId="4F064921" w14:textId="530ADF4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 read, write or check, UART transmit, receive or expect, Ethernet transmit, receive or expect</w:t>
      </w:r>
    </w:p>
    <w:p w14:paraId="3ECAA42B" w14:textId="10CD3CAB"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5A36540"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 xml:space="preserve">E.g. </w:t>
      </w:r>
      <w:proofErr w:type="spellStart"/>
      <w:r>
        <w:t>SBI_Poll_</w:t>
      </w:r>
      <w:proofErr w:type="gramStart"/>
      <w:r>
        <w:t>Until</w:t>
      </w:r>
      <w:proofErr w:type="spellEnd"/>
      <w:r>
        <w:t>(</w:t>
      </w:r>
      <w:proofErr w:type="gramEnd"/>
      <w:r>
        <w:t>)</w:t>
      </w:r>
      <w:r w:rsidR="001F68AD">
        <w:t xml:space="preserve">  or a UART transmit of N consecutive bytes.</w:t>
      </w:r>
    </w:p>
    <w:p w14:paraId="08701A9A" w14:textId="1053DCEC" w:rsidR="001F68AD" w:rsidRDefault="001F68AD" w:rsidP="001F68AD"/>
    <w:p w14:paraId="637B6EF5" w14:textId="2E925EEE" w:rsidR="0094121B" w:rsidRDefault="0094121B" w:rsidP="0094121B">
      <w:pPr>
        <w:pStyle w:val="Overskrift2"/>
      </w:pPr>
      <w:bookmarkStart w:id="17" w:name="_Toc17306316"/>
      <w:r>
        <w:lastRenderedPageBreak/>
        <w:t xml:space="preserve">Transaction </w:t>
      </w:r>
      <w:r w:rsidR="00653F88">
        <w:t>information</w:t>
      </w:r>
      <w:bookmarkEnd w:id="17"/>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3E9851A5" w14:textId="50BFFEDC" w:rsidR="00AD145A"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6C0BB485" w14:textId="77777777" w:rsidR="0086026E" w:rsidRDefault="0086026E" w:rsidP="00653F88"/>
    <w:p w14:paraId="0A75E85C" w14:textId="70A1149C"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0C5D15">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D95E57F" w14:textId="77777777" w:rsidTr="001B118A">
        <w:tc>
          <w:tcPr>
            <w:tcW w:w="548"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86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1B118A">
        <w:tc>
          <w:tcPr>
            <w:tcW w:w="548"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1B118A">
        <w:tc>
          <w:tcPr>
            <w:tcW w:w="548"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86"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86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w:t>
            </w:r>
            <w:proofErr w:type="gramStart"/>
            <w:r>
              <w:rPr>
                <w:rFonts w:ascii="Verdana" w:hAnsi="Verdana" w:cs="Courier New"/>
                <w:sz w:val="14"/>
              </w:rPr>
              <w:t xml:space="preserve">’;   </w:t>
            </w:r>
            <w:proofErr w:type="gramEnd"/>
            <w:r>
              <w:rPr>
                <w:rFonts w:ascii="Verdana" w:hAnsi="Verdana" w:cs="Courier New"/>
                <w:sz w:val="14"/>
              </w:rPr>
              <w:t>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1B118A">
        <w:tc>
          <w:tcPr>
            <w:tcW w:w="548"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86"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867" w:type="pct"/>
            <w:shd w:val="clear" w:color="auto" w:fill="auto"/>
          </w:tcPr>
          <w:p w14:paraId="782A7541" w14:textId="0609DCEB" w:rsidR="001B118A" w:rsidRPr="00E34337" w:rsidRDefault="001B118A" w:rsidP="00774568">
            <w:pPr>
              <w:tabs>
                <w:tab w:val="left" w:pos="4820"/>
              </w:tabs>
              <w:spacing w:before="20" w:after="20" w:line="20" w:lineRule="atLeast"/>
              <w:rPr>
                <w:rFonts w:ascii="Verdana" w:hAnsi="Verdana" w:cs="Courier New"/>
                <w:sz w:val="14"/>
                <w:szCs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next transaction is ready to be displayed.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INACTIVE (even when a transaction has started – before the transaction status is known)</w:t>
            </w:r>
          </w:p>
        </w:tc>
      </w:tr>
      <w:tr w:rsidR="001B118A" w:rsidRPr="00CB1452" w14:paraId="4CBBC17A" w14:textId="77777777" w:rsidTr="001B118A">
        <w:tc>
          <w:tcPr>
            <w:tcW w:w="548"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7" w:type="pct"/>
            <w:shd w:val="clear" w:color="auto" w:fill="auto"/>
          </w:tcPr>
          <w:p w14:paraId="07B88465" w14:textId="3A534360"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 xml:space="preserve">(the free running command </w:t>
            </w:r>
            <w:proofErr w:type="spellStart"/>
            <w:r w:rsidR="00DE2FD3">
              <w:rPr>
                <w:rFonts w:ascii="Verdana" w:hAnsi="Verdana" w:cs="Courier New"/>
                <w:sz w:val="14"/>
                <w:lang w:val="en-US"/>
              </w:rPr>
              <w:t>inde</w:t>
            </w:r>
            <w:proofErr w:type="spellEnd"/>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1B118A">
        <w:tc>
          <w:tcPr>
            <w:tcW w:w="548"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86"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86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1B118A">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07489970"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0C5D15">
        <w:rPr>
          <w:noProof/>
        </w:rPr>
        <w:t>2</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lastRenderedPageBreak/>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15BC2CC3" w:rsidR="00E82F9F" w:rsidRDefault="000C5D15" w:rsidP="000C5D15">
      <w:r>
        <w:fldChar w:fldCharType="begin"/>
      </w:r>
      <w:r>
        <w:instrText xml:space="preserve"> REF _Ref17305020 \h </w:instrText>
      </w:r>
      <w:r>
        <w:fldChar w:fldCharType="separate"/>
      </w:r>
      <w:r>
        <w:t xml:space="preserve">Table </w:t>
      </w:r>
      <w:r>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E82F9F">
        <w:t xml:space="preserve">Table </w:t>
      </w:r>
      <w:r w:rsidR="00E82F9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6145E230" w:rsidR="000C5D15" w:rsidRDefault="00E82F9F" w:rsidP="000C5D15">
      <w:r>
        <w:t xml:space="preserve">A Monitor cannot know about CTs, and thus a monitor will never fill inn that sub-record. A Monitor for a split transaction protocol (i.e. with multiple STs) may or may 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2EF3A513"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1C0D63E5" w:rsidR="005F77A4" w:rsidRDefault="005F77A4" w:rsidP="00067590">
      <w:pPr>
        <w:pStyle w:val="Bildetekst"/>
        <w:keepNext/>
        <w:jc w:val="center"/>
      </w:pPr>
      <w:bookmarkStart w:id="18" w:name="_Ref17305020"/>
      <w:r>
        <w:t xml:space="preserve">Table </w:t>
      </w:r>
      <w:r>
        <w:fldChar w:fldCharType="begin"/>
      </w:r>
      <w:r>
        <w:instrText xml:space="preserve"> SEQ Table \* ARABIC </w:instrText>
      </w:r>
      <w:r>
        <w:fldChar w:fldCharType="separate"/>
      </w:r>
      <w:r w:rsidR="000C5D15">
        <w:rPr>
          <w:noProof/>
        </w:rPr>
        <w:t>3</w:t>
      </w:r>
      <w:r>
        <w:fldChar w:fldCharType="end"/>
      </w:r>
      <w:bookmarkEnd w:id="18"/>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77777777" w:rsidR="005629D7" w:rsidRDefault="005629D7" w:rsidP="005629D7">
      <w:bookmarkStart w:id="19" w:name="_Ref17306730"/>
    </w:p>
    <w:p w14:paraId="02E97742" w14:textId="77777777" w:rsidR="005629D7" w:rsidRDefault="005629D7" w:rsidP="005629D7"/>
    <w:p w14:paraId="45CE6753" w14:textId="2E66F7AB" w:rsidR="00E82F9F" w:rsidRDefault="00CE034F" w:rsidP="00E82F9F">
      <w:pPr>
        <w:pStyle w:val="Bildetekst"/>
        <w:keepNext/>
        <w:jc w:val="center"/>
      </w:pPr>
      <w:bookmarkStart w:id="20" w:name="_Ref18330577"/>
      <w:bookmarkStart w:id="21" w:name="_Ref18330564"/>
      <w:r>
        <w:t xml:space="preserve">Table </w:t>
      </w:r>
      <w:r>
        <w:fldChar w:fldCharType="begin"/>
      </w:r>
      <w:r>
        <w:instrText xml:space="preserve"> SEQ Table \* ARABIC </w:instrText>
      </w:r>
      <w:r>
        <w:fldChar w:fldCharType="separate"/>
      </w:r>
      <w:r w:rsidR="000C5D15">
        <w:rPr>
          <w:noProof/>
        </w:rPr>
        <w:t>4</w:t>
      </w:r>
      <w:r>
        <w:fldChar w:fldCharType="end"/>
      </w:r>
      <w:bookmarkEnd w:id="19"/>
      <w:bookmarkEnd w:id="20"/>
      <w:r>
        <w:t xml:space="preserve"> - </w:t>
      </w:r>
      <w:bookmarkEnd w:id="21"/>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22"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69F19239" w:rsidR="00774568" w:rsidRDefault="00774568" w:rsidP="00774568">
      <w:r>
        <w:t xml:space="preserve">The </w:t>
      </w:r>
      <w:proofErr w:type="gramStart"/>
      <w:r>
        <w:t>DTT  (</w:t>
      </w:r>
      <w:proofErr w:type="gramEnd"/>
      <w:r>
        <w:t>Direct Transaction Transfer) is provided out of the VVC</w:t>
      </w:r>
      <w:r w:rsidR="00560721">
        <w:t xml:space="preserve"> and </w:t>
      </w:r>
      <w:r>
        <w:t>Monitor using global signals. These signals a</w:t>
      </w:r>
      <w:r w:rsidR="003D5256">
        <w:t>nd all DTT related VHDL types are defined in</w:t>
      </w:r>
      <w:r w:rsidR="00B4366D">
        <w:t xml:space="preserve"> </w:t>
      </w:r>
      <w:proofErr w:type="spellStart"/>
      <w:r w:rsidR="00B4366D">
        <w:t>transaction_</w:t>
      </w:r>
      <w:proofErr w:type="gramStart"/>
      <w:r w:rsidR="00B4366D">
        <w:t>pkg</w:t>
      </w:r>
      <w:proofErr w:type="spellEnd"/>
      <w:r w:rsidR="00B4366D">
        <w:t>.</w:t>
      </w:r>
      <w:r w:rsidR="003D5256">
        <w:t>.</w:t>
      </w:r>
      <w:proofErr w:type="gramEnd"/>
    </w:p>
    <w:p w14:paraId="6BC8E6C4" w14:textId="3A9CC884" w:rsidR="003D5256" w:rsidRDefault="003D5256" w:rsidP="00774568">
      <w:r>
        <w:t xml:space="preserve">-  Monitor DTT </w:t>
      </w:r>
      <w:proofErr w:type="gramStart"/>
      <w:r>
        <w:t>signal :</w:t>
      </w:r>
      <w:proofErr w:type="gramEnd"/>
      <w:r>
        <w:t xml:space="preserve"> global_&lt;protocol-name&gt;_</w:t>
      </w:r>
      <w:proofErr w:type="spellStart"/>
      <w:r>
        <w:t>monitor_transaction</w:t>
      </w:r>
      <w:proofErr w:type="spellEnd"/>
      <w:r>
        <w:t xml:space="preserve">,  e.g. </w:t>
      </w:r>
      <w:proofErr w:type="spellStart"/>
      <w:r>
        <w:t>global_uart_monitor_transaction</w:t>
      </w:r>
      <w:proofErr w:type="spellEnd"/>
    </w:p>
    <w:p w14:paraId="75B42018" w14:textId="37EF4F0B" w:rsidR="003D5256" w:rsidRDefault="003D5256" w:rsidP="003D5256">
      <w:r>
        <w:t xml:space="preserve">-  VVC DTT signal: </w:t>
      </w:r>
      <w:r w:rsidR="00EA1B17">
        <w:t xml:space="preserve">global_&lt;protocol-name&gt;_transaction, e.g. </w:t>
      </w:r>
      <w:proofErr w:type="spellStart"/>
      <w:r w:rsidR="00EA1B17">
        <w:t>global_uart_transaction</w:t>
      </w:r>
      <w:proofErr w:type="spellEnd"/>
      <w:r w:rsidR="00EA1B17">
        <w:t xml:space="preserve">.  </w:t>
      </w:r>
      <w:r>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14E984E1" w14:textId="5B021753" w:rsidR="00CE034F" w:rsidRDefault="00CE034F">
      <w:pPr>
        <w:rPr>
          <w:rFonts w:ascii="Verdana" w:hAnsi="Verdana"/>
          <w:b/>
          <w:kern w:val="28"/>
          <w:sz w:val="24"/>
        </w:rPr>
      </w:pPr>
      <w:r>
        <w:br w:type="page"/>
      </w:r>
    </w:p>
    <w:p w14:paraId="1CC65EF2" w14:textId="08AF7CAC" w:rsidR="00993678" w:rsidRDefault="00BF40F1" w:rsidP="007301BE">
      <w:pPr>
        <w:pStyle w:val="Overskrift1"/>
        <w:rPr>
          <w:ins w:id="23" w:author="Forfatter"/>
        </w:rPr>
      </w:pPr>
      <w:bookmarkStart w:id="24" w:name="_Toc19016709"/>
      <w:ins w:id="25" w:author="Forfatter">
        <w:r>
          <w:lastRenderedPageBreak/>
          <w:t xml:space="preserve">Protocol aware </w:t>
        </w:r>
        <w:r w:rsidR="00993678">
          <w:t>Error Injection</w:t>
        </w:r>
      </w:ins>
    </w:p>
    <w:p w14:paraId="479136D5" w14:textId="6A3140BF" w:rsidR="00993678" w:rsidRDefault="00993678" w:rsidP="00C55E9A">
      <w:pPr>
        <w:rPr>
          <w:ins w:id="26" w:author="Forfatter"/>
        </w:rPr>
      </w:pPr>
      <w:ins w:id="27" w:author="Forfatter">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in UVVM.</w:t>
        </w:r>
      </w:ins>
    </w:p>
    <w:p w14:paraId="61759549" w14:textId="39B34809" w:rsidR="00993678" w:rsidRDefault="00993678" w:rsidP="00C55E9A">
      <w:pPr>
        <w:rPr>
          <w:ins w:id="28" w:author="Forfatter"/>
        </w:rPr>
      </w:pPr>
      <w:ins w:id="29" w:author="Forfatter">
        <w:r>
          <w:t xml:space="preserve">UVVM has a pre-defined methodology for handling </w:t>
        </w:r>
        <w:r w:rsidR="005F1660">
          <w:t xml:space="preserve">protocol aware </w:t>
        </w:r>
        <w:r>
          <w:t>error injection in a structured way</w:t>
        </w:r>
        <w:r w:rsidR="00BF40F1">
          <w:t>.</w:t>
        </w:r>
      </w:ins>
    </w:p>
    <w:p w14:paraId="2DDF5D0F" w14:textId="14ED4FD8" w:rsidR="005F1660" w:rsidRPr="00127218" w:rsidRDefault="005F1660" w:rsidP="00C55E9A">
      <w:pPr>
        <w:rPr>
          <w:ins w:id="30" w:author="Forfatter"/>
          <w:b/>
          <w:rPrChange w:id="31" w:author="Forfatter">
            <w:rPr>
              <w:ins w:id="32" w:author="Forfatter"/>
            </w:rPr>
          </w:rPrChange>
        </w:rPr>
      </w:pPr>
      <w:ins w:id="33" w:author="Forfatter">
        <w:r w:rsidRPr="00127218">
          <w:rPr>
            <w:b/>
            <w:rPrChange w:id="34" w:author="Forfatter">
              <w:rPr/>
            </w:rPrChange>
          </w:rPr>
          <w:t>Note that only some VVCs and BFMs currently support error injection. The principles shown for these VVCs and BFMs may be applied directly also for user defined VIP.</w:t>
        </w:r>
      </w:ins>
    </w:p>
    <w:p w14:paraId="12DCB4CF" w14:textId="790EAA57" w:rsidR="00BF40F1" w:rsidRDefault="00BF40F1" w:rsidP="00C55E9A">
      <w:pPr>
        <w:pStyle w:val="Overskrift2"/>
        <w:rPr>
          <w:ins w:id="35" w:author="Forfatter"/>
        </w:rPr>
      </w:pPr>
      <w:ins w:id="36" w:author="Forfatter">
        <w:r>
          <w:t xml:space="preserve">UVVM error injection principles </w:t>
        </w:r>
      </w:ins>
    </w:p>
    <w:p w14:paraId="42A9BC5F" w14:textId="52A2D743" w:rsidR="00BF40F1" w:rsidRDefault="00BF40F1" w:rsidP="00C55E9A">
      <w:pPr>
        <w:rPr>
          <w:ins w:id="37" w:author="Forfatter"/>
        </w:rPr>
      </w:pPr>
      <w:ins w:id="38" w:author="Forfatter">
        <w:r>
          <w:t>Error injection may be applied randomly, with no limitations. For UVVM however, we recommend the following approach:</w:t>
        </w:r>
      </w:ins>
    </w:p>
    <w:p w14:paraId="4C2908D8" w14:textId="7D0611D7" w:rsidR="00BF40F1" w:rsidRDefault="001177E0" w:rsidP="00C55E9A">
      <w:pPr>
        <w:pStyle w:val="Listeavsnitt"/>
        <w:numPr>
          <w:ilvl w:val="0"/>
          <w:numId w:val="6"/>
        </w:numPr>
        <w:rPr>
          <w:ins w:id="39" w:author="Forfatter"/>
        </w:rPr>
      </w:pPr>
      <w:ins w:id="40" w:author="Forfatte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ins>
    </w:p>
    <w:p w14:paraId="1184572F" w14:textId="4D05C25E" w:rsidR="005F1660" w:rsidRDefault="001177E0" w:rsidP="00C55E9A">
      <w:pPr>
        <w:pStyle w:val="Listeavsnitt"/>
        <w:numPr>
          <w:ilvl w:val="0"/>
          <w:numId w:val="6"/>
        </w:numPr>
        <w:rPr>
          <w:ins w:id="41" w:author="Forfatter"/>
        </w:rPr>
      </w:pPr>
      <w:ins w:id="42" w:author="Forfatter">
        <w:r>
          <w:t xml:space="preserve">It is recommended that more advanced </w:t>
        </w:r>
        <w:r w:rsidR="005F1660">
          <w:t>VVC</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ins>
    </w:p>
    <w:p w14:paraId="70FE6C02" w14:textId="5AC37DC7" w:rsidR="0097731D" w:rsidRDefault="0097731D" w:rsidP="00C55E9A">
      <w:pPr>
        <w:pStyle w:val="Overskrift2"/>
        <w:rPr>
          <w:ins w:id="43" w:author="Forfatter"/>
        </w:rPr>
      </w:pPr>
      <w:ins w:id="44" w:author="Forfatter">
        <w:r>
          <w:t>Error injection in BFMs</w:t>
        </w:r>
        <w:r w:rsidR="0009184A">
          <w:t xml:space="preserve"> </w:t>
        </w:r>
      </w:ins>
    </w:p>
    <w:p w14:paraId="7F1E0755" w14:textId="37BBECD2" w:rsidR="0097731D" w:rsidRDefault="0097731D" w:rsidP="00C55E9A">
      <w:pPr>
        <w:rPr>
          <w:ins w:id="45" w:author="Forfatter"/>
        </w:rPr>
      </w:pPr>
      <w:ins w:id="46" w:author="Forfatter">
        <w:r>
          <w:t>In order to simplify the specification of which errors to inject, the complete error injection</w:t>
        </w:r>
        <w:r w:rsidR="00775C63">
          <w:t xml:space="preserve"> specification </w:t>
        </w:r>
        <w:r w:rsidR="00AA34D6">
          <w:t>is given as a sub-record inside the BFM configuration.</w:t>
        </w:r>
        <w:r>
          <w:t xml:space="preserve"> </w:t>
        </w:r>
      </w:ins>
    </w:p>
    <w:p w14:paraId="03CECA85" w14:textId="1CB4D508" w:rsidR="00AA34D6" w:rsidRDefault="0097731D" w:rsidP="00C55E9A">
      <w:pPr>
        <w:rPr>
          <w:ins w:id="47" w:author="Forfatter"/>
        </w:rPr>
      </w:pPr>
      <w:ins w:id="48" w:author="Forfatter">
        <w:del w:id="49" w:author="Forfatter">
          <w:r w:rsidDel="00AA34D6">
            <w:delText xml:space="preserve">In order to allow BFMs with error injection </w:delText>
          </w:r>
        </w:del>
        <w:r w:rsidR="00AA34D6">
          <w:t xml:space="preserve">E.g. inside the UART BFM configuration the following sub-record is defined – with fields specifying the error injection </w:t>
        </w:r>
        <w:proofErr w:type="gramStart"/>
        <w:r w:rsidR="00AA34D6">
          <w:t>details</w:t>
        </w:r>
        <w:r w:rsidR="0009184A">
          <w:t xml:space="preserve">  (</w:t>
        </w:r>
        <w:proofErr w:type="gramEnd"/>
        <w:r w:rsidR="0009184A">
          <w:t>Details given in the UART VIP doc)</w:t>
        </w:r>
      </w:ins>
    </w:p>
    <w:p w14:paraId="2A5BE75C" w14:textId="67B8CDAE" w:rsidR="00AA34D6" w:rsidRDefault="00AA34D6" w:rsidP="00D233B0">
      <w:pPr>
        <w:pStyle w:val="Listeavsnitt"/>
        <w:numPr>
          <w:ilvl w:val="0"/>
          <w:numId w:val="7"/>
        </w:numPr>
        <w:ind w:firstLine="432"/>
        <w:rPr>
          <w:ins w:id="50" w:author="Forfatter"/>
        </w:rPr>
      </w:pPr>
      <w:proofErr w:type="spellStart"/>
      <w:ins w:id="51" w:author="Forfatter">
        <w:r>
          <w:t>error_injection</w:t>
        </w:r>
        <w:proofErr w:type="spellEnd"/>
        <w:proofErr w:type="gramStart"/>
        <w:r w:rsidR="005F7743">
          <w:t xml:space="preserve">   (</w:t>
        </w:r>
        <w:proofErr w:type="gramEnd"/>
        <w:r w:rsidR="005F7743">
          <w:t>fixed name, but type will differ)</w:t>
        </w:r>
      </w:ins>
    </w:p>
    <w:p w14:paraId="4CDD1897" w14:textId="77777777" w:rsidR="0009184A" w:rsidRDefault="00AA34D6">
      <w:pPr>
        <w:pStyle w:val="Listeavsnitt"/>
        <w:numPr>
          <w:ilvl w:val="2"/>
          <w:numId w:val="7"/>
        </w:numPr>
        <w:rPr>
          <w:ins w:id="52" w:author="Forfatter"/>
        </w:rPr>
        <w:pPrChange w:id="53" w:author="Forfatter">
          <w:pPr>
            <w:pStyle w:val="Listeavsnitt"/>
            <w:numPr>
              <w:ilvl w:val="2"/>
              <w:numId w:val="7"/>
            </w:numPr>
            <w:ind w:left="1440" w:firstLine="432"/>
          </w:pPr>
        </w:pPrChange>
      </w:pPr>
      <w:proofErr w:type="spellStart"/>
      <w:ins w:id="54" w:author="Forfatter">
        <w:r>
          <w:t>parity_bit_error</w:t>
        </w:r>
        <w:proofErr w:type="spellEnd"/>
        <w:r>
          <w:t xml:space="preserve"> (</w:t>
        </w:r>
        <w:proofErr w:type="spellStart"/>
        <w:r>
          <w:t>boolean</w:t>
        </w:r>
        <w:proofErr w:type="spellEnd"/>
        <w:r>
          <w:t xml:space="preserve">) </w:t>
        </w:r>
      </w:ins>
    </w:p>
    <w:p w14:paraId="7C7EA25E" w14:textId="03577416" w:rsidR="0097731D" w:rsidRDefault="00AA34D6">
      <w:pPr>
        <w:pStyle w:val="Listeavsnitt"/>
        <w:numPr>
          <w:ilvl w:val="2"/>
          <w:numId w:val="7"/>
        </w:numPr>
        <w:rPr>
          <w:ins w:id="55" w:author="Forfatter"/>
        </w:rPr>
        <w:pPrChange w:id="56" w:author="Forfatter">
          <w:pPr/>
        </w:pPrChange>
      </w:pPr>
      <w:proofErr w:type="spellStart"/>
      <w:ins w:id="57" w:author="Forfatter">
        <w:r>
          <w:t>stop_bit_error</w:t>
        </w:r>
        <w:proofErr w:type="spellEnd"/>
        <w:r>
          <w:t xml:space="preserve"> (</w:t>
        </w:r>
        <w:proofErr w:type="spellStart"/>
        <w:r>
          <w:t>boolean</w:t>
        </w:r>
        <w:proofErr w:type="spellEnd"/>
        <w:r>
          <w:t xml:space="preserve">)  </w:t>
        </w:r>
      </w:ins>
    </w:p>
    <w:p w14:paraId="43D02BE5" w14:textId="1EDC42D2" w:rsidR="00AA34D6" w:rsidRDefault="0009184A" w:rsidP="00C55E9A">
      <w:pPr>
        <w:rPr>
          <w:ins w:id="58" w:author="Forfatter"/>
        </w:rPr>
      </w:pPr>
      <w:ins w:id="59" w:author="Forfatter">
        <w:r>
          <w:t>In order to initiate error injection, the BFM config record must be modified and included in the BFM procedure call</w:t>
        </w:r>
      </w:ins>
    </w:p>
    <w:p w14:paraId="6ABC584F" w14:textId="63961B93" w:rsidR="0009184A" w:rsidRDefault="0009184A" w:rsidP="0009184A">
      <w:pPr>
        <w:pStyle w:val="Overskrift2"/>
        <w:rPr>
          <w:ins w:id="60" w:author="Forfatter"/>
        </w:rPr>
      </w:pPr>
      <w:ins w:id="61" w:author="Forfatter">
        <w:r>
          <w:t>Error injection in VVCs</w:t>
        </w:r>
      </w:ins>
    </w:p>
    <w:p w14:paraId="5694CB01" w14:textId="71CCF8A7" w:rsidR="0009184A" w:rsidRDefault="0009184A" w:rsidP="0009184A">
      <w:pPr>
        <w:rPr>
          <w:ins w:id="62" w:author="Forfatter"/>
        </w:rPr>
      </w:pPr>
      <w:ins w:id="63" w:author="Forfatter">
        <w:r>
          <w:t>In order to simplify the specification of which errors to inject, the complete error injection specification is given as a sub-record inside the VVC configuration (Note: not the BFM config)</w:t>
        </w:r>
      </w:ins>
    </w:p>
    <w:p w14:paraId="253CCC51" w14:textId="0F95DF4E" w:rsidR="0009184A" w:rsidRDefault="0009184A" w:rsidP="0009184A">
      <w:pPr>
        <w:rPr>
          <w:ins w:id="64" w:author="Forfatter"/>
        </w:rPr>
      </w:pPr>
      <w:ins w:id="65" w:author="Forfatter">
        <w:r>
          <w:t xml:space="preserve">E.g. inside the UART VVC configuration the following sub-record is defined – with fields specifying the error injection </w:t>
        </w:r>
        <w:proofErr w:type="gramStart"/>
        <w:r>
          <w:t>details  (</w:t>
        </w:r>
        <w:proofErr w:type="gramEnd"/>
        <w:r>
          <w:t>Details given in the UART VIP doc)</w:t>
        </w:r>
      </w:ins>
    </w:p>
    <w:p w14:paraId="287708EF" w14:textId="77777777" w:rsidR="0009184A" w:rsidRDefault="0009184A" w:rsidP="00D233B0">
      <w:pPr>
        <w:pStyle w:val="Listeavsnitt"/>
        <w:numPr>
          <w:ilvl w:val="0"/>
          <w:numId w:val="7"/>
        </w:numPr>
        <w:ind w:firstLine="432"/>
        <w:rPr>
          <w:ins w:id="66" w:author="Forfatter"/>
        </w:rPr>
      </w:pPr>
      <w:proofErr w:type="spellStart"/>
      <w:ins w:id="67" w:author="Forfatter">
        <w:r>
          <w:t>error_injection</w:t>
        </w:r>
        <w:proofErr w:type="spellEnd"/>
      </w:ins>
    </w:p>
    <w:p w14:paraId="799E7391" w14:textId="42FA932C" w:rsidR="0009184A" w:rsidRDefault="0009184A" w:rsidP="0009184A">
      <w:pPr>
        <w:pStyle w:val="Listeavsnitt"/>
        <w:numPr>
          <w:ilvl w:val="2"/>
          <w:numId w:val="7"/>
        </w:numPr>
        <w:rPr>
          <w:ins w:id="68" w:author="Forfatter"/>
        </w:rPr>
      </w:pPr>
      <w:proofErr w:type="spellStart"/>
      <w:ins w:id="69" w:author="Forfatter">
        <w:r>
          <w:t>parity_bit_error_prob</w:t>
        </w:r>
        <w:proofErr w:type="spellEnd"/>
        <w:r>
          <w:t xml:space="preserve"> (real between 0.0 and 1.0) </w:t>
        </w:r>
      </w:ins>
    </w:p>
    <w:p w14:paraId="4EC46B19" w14:textId="2EE4476C" w:rsidR="0009184A" w:rsidRDefault="0009184A" w:rsidP="0009184A">
      <w:pPr>
        <w:pStyle w:val="Listeavsnitt"/>
        <w:numPr>
          <w:ilvl w:val="2"/>
          <w:numId w:val="7"/>
        </w:numPr>
        <w:rPr>
          <w:ins w:id="70" w:author="Forfatter"/>
        </w:rPr>
      </w:pPr>
      <w:proofErr w:type="spellStart"/>
      <w:ins w:id="71" w:author="Forfatter">
        <w:r>
          <w:t>stop_bit_error_prob</w:t>
        </w:r>
        <w:proofErr w:type="spellEnd"/>
        <w:r>
          <w:t xml:space="preserve"> (real between 0.0 and 1.0)</w:t>
        </w:r>
      </w:ins>
    </w:p>
    <w:p w14:paraId="604D8DCC" w14:textId="697BBF8E" w:rsidR="0009184A" w:rsidRPr="003B2CA4" w:rsidRDefault="0009184A" w:rsidP="0009184A">
      <w:pPr>
        <w:rPr>
          <w:ins w:id="72" w:author="Forfatter"/>
        </w:rPr>
      </w:pPr>
      <w:ins w:id="73" w:author="Forfatter">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ins>
      <w:r w:rsidR="00D233B0">
        <w:fldChar w:fldCharType="separate"/>
      </w:r>
      <w:ins w:id="74" w:author="Forfatter">
        <w:r w:rsidR="00D233B0">
          <w:t>4</w:t>
        </w:r>
        <w:r w:rsidR="00D233B0">
          <w:fldChar w:fldCharType="end"/>
        </w:r>
        <w:r>
          <w:t>)</w:t>
        </w:r>
      </w:ins>
    </w:p>
    <w:p w14:paraId="7AD22402" w14:textId="0CD9E3FB" w:rsidR="0009184A" w:rsidRDefault="00D233B0" w:rsidP="00C55E9A">
      <w:pPr>
        <w:rPr>
          <w:ins w:id="75" w:author="Forfatter"/>
        </w:rPr>
      </w:pPr>
      <w:ins w:id="76" w:author="Forfatter">
        <w:r>
          <w:t>Note that the Error injection sub-record inside the VVC configuration will override that of the BFM configuration.</w:t>
        </w:r>
      </w:ins>
    </w:p>
    <w:p w14:paraId="1E0BCD0E" w14:textId="6BC58AE5" w:rsidR="00BC0965" w:rsidDel="005F7743" w:rsidRDefault="00BC0965">
      <w:pPr>
        <w:rPr>
          <w:del w:id="77" w:author="Forfatter"/>
        </w:rPr>
      </w:pPr>
      <w:ins w:id="78" w:author="Forfatter">
        <w:r>
          <w:t>Any compound or more advanced transactions may of course also request error injection directly or indirectly via the VVC command itself.</w:t>
        </w:r>
      </w:ins>
    </w:p>
    <w:p w14:paraId="146E586C" w14:textId="48A4AEBD" w:rsidR="005F7743" w:rsidRDefault="005F7743">
      <w:pPr>
        <w:rPr>
          <w:ins w:id="79" w:author="Forfatter"/>
        </w:rPr>
      </w:pPr>
    </w:p>
    <w:p w14:paraId="70D05E60" w14:textId="6E5A1B90" w:rsidR="005F7743" w:rsidRDefault="005F7743" w:rsidP="005F7743">
      <w:pPr>
        <w:pStyle w:val="Overskrift2"/>
        <w:rPr>
          <w:ins w:id="80" w:author="Forfatter"/>
        </w:rPr>
      </w:pPr>
      <w:ins w:id="81" w:author="Forfatter">
        <w:r>
          <w:t>Naming and type usage</w:t>
        </w:r>
      </w:ins>
    </w:p>
    <w:p w14:paraId="49C586C3" w14:textId="4ECB2FE4" w:rsidR="004D3CB4" w:rsidRPr="005F7743" w:rsidDel="005F7743" w:rsidRDefault="005F7743">
      <w:pPr>
        <w:rPr>
          <w:ins w:id="82" w:author="Forfatter"/>
          <w:del w:id="83" w:author="Forfatter"/>
          <w:rPrChange w:id="84" w:author="Forfatter">
            <w:rPr>
              <w:ins w:id="85" w:author="Forfatter"/>
              <w:del w:id="86" w:author="Forfatter"/>
              <w:rFonts w:ascii="Verdana" w:hAnsi="Verdana"/>
              <w:b/>
              <w:kern w:val="28"/>
              <w:sz w:val="24"/>
            </w:rPr>
          </w:rPrChange>
        </w:rPr>
      </w:pPr>
      <w:ins w:id="87" w:author="Forfatte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del w:id="88" w:author="Forfatter">
          <w:r w:rsidR="004D3CB4" w:rsidDel="00BC0965">
            <w:br w:type="page"/>
          </w:r>
        </w:del>
      </w:ins>
    </w:p>
    <w:p w14:paraId="027FD2F2" w14:textId="77777777" w:rsidR="00BC0965" w:rsidRDefault="00BC0965">
      <w:pPr>
        <w:rPr>
          <w:ins w:id="89" w:author="Forfatter"/>
          <w:rFonts w:ascii="Verdana" w:hAnsi="Verdana"/>
          <w:b/>
          <w:kern w:val="28"/>
          <w:sz w:val="24"/>
        </w:rPr>
      </w:pPr>
      <w:ins w:id="90" w:author="Forfatter">
        <w:r>
          <w:br w:type="page"/>
        </w:r>
      </w:ins>
    </w:p>
    <w:p w14:paraId="0952C8FC" w14:textId="6240E8C3" w:rsidR="00B359DE" w:rsidRDefault="00B359DE" w:rsidP="007301BE">
      <w:pPr>
        <w:pStyle w:val="Overskrift1"/>
        <w:rPr>
          <w:ins w:id="91" w:author="Forfatter"/>
        </w:rPr>
      </w:pPr>
      <w:ins w:id="92" w:author="Forfatter">
        <w:r>
          <w:lastRenderedPageBreak/>
          <w:t>Randomisation</w:t>
        </w:r>
      </w:ins>
    </w:p>
    <w:p w14:paraId="6F2E7EB8" w14:textId="329F507F" w:rsidR="00B359DE" w:rsidRDefault="00B359DE" w:rsidP="00127218">
      <w:pPr>
        <w:rPr>
          <w:ins w:id="93" w:author="Forfatter"/>
        </w:rPr>
      </w:pPr>
      <w:ins w:id="94" w:author="Forfatter">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ins>
    </w:p>
    <w:p w14:paraId="24DFEDC8" w14:textId="42278362" w:rsidR="00703450" w:rsidRPr="00703450" w:rsidRDefault="00703450" w:rsidP="00127218">
      <w:pPr>
        <w:rPr>
          <w:ins w:id="95" w:author="Forfatter"/>
          <w:b/>
          <w:rPrChange w:id="96" w:author="Forfatter">
            <w:rPr>
              <w:ins w:id="97" w:author="Forfatter"/>
            </w:rPr>
          </w:rPrChange>
        </w:rPr>
      </w:pPr>
      <w:ins w:id="98" w:author="Forfatter">
        <w:r w:rsidRPr="000937BE">
          <w:rPr>
            <w:b/>
          </w:rPr>
          <w:t>Note that only some VVCs currently</w:t>
        </w:r>
        <w:r w:rsidR="00EA0768">
          <w:rPr>
            <w:b/>
          </w:rPr>
          <w:t xml:space="preserve"> include</w:t>
        </w:r>
        <w:del w:id="99" w:author="Forfatter">
          <w:r w:rsidRPr="000937BE" w:rsidDel="00EA0768">
            <w:rPr>
              <w:b/>
            </w:rPr>
            <w:delText xml:space="preserve"> support</w:delText>
          </w:r>
        </w:del>
        <w:r w:rsidRPr="000937BE">
          <w:rPr>
            <w:b/>
          </w:rPr>
          <w:t xml:space="preserve"> </w:t>
        </w:r>
        <w:r>
          <w:rPr>
            <w:b/>
          </w:rPr>
          <w:t>randomisation</w:t>
        </w:r>
        <w:del w:id="100" w:author="Forfatter">
          <w:r w:rsidRPr="000937BE" w:rsidDel="00EA0768">
            <w:rPr>
              <w:b/>
            </w:rPr>
            <w:delText>.</w:delText>
          </w:r>
        </w:del>
        <w:r w:rsidRPr="000937BE">
          <w:rPr>
            <w:b/>
          </w:rPr>
          <w:t xml:space="preserve"> </w:t>
        </w:r>
        <w:r w:rsidR="00EA0768">
          <w:rPr>
            <w:b/>
          </w:rPr>
          <w:t xml:space="preserve">(e.g. *****.) </w:t>
        </w:r>
        <w:r w:rsidRPr="000937BE">
          <w:rPr>
            <w:b/>
          </w:rPr>
          <w:t xml:space="preserve">The principles shown for these VVCs may be applied directly also for user defined </w:t>
        </w:r>
        <w:r>
          <w:rPr>
            <w:b/>
          </w:rPr>
          <w:t>VIP.</w:t>
        </w:r>
      </w:ins>
    </w:p>
    <w:p w14:paraId="095E5825" w14:textId="376D317C" w:rsidR="00B359DE" w:rsidRDefault="00B359DE" w:rsidP="00B359DE">
      <w:pPr>
        <w:pStyle w:val="Overskrift2"/>
        <w:rPr>
          <w:ins w:id="101" w:author="Forfatter"/>
        </w:rPr>
      </w:pPr>
      <w:ins w:id="102" w:author="Forfatter">
        <w:r>
          <w:t xml:space="preserve">UVVM VIP randomisation principles </w:t>
        </w:r>
      </w:ins>
    </w:p>
    <w:p w14:paraId="03682EFB" w14:textId="4A785411" w:rsidR="00B359DE" w:rsidRDefault="00B359DE" w:rsidP="00B359DE">
      <w:pPr>
        <w:rPr>
          <w:ins w:id="103" w:author="Forfatter"/>
        </w:rPr>
      </w:pPr>
      <w:ins w:id="104" w:author="Forfatter">
        <w:r>
          <w:t>Randomisation may of course be applied with no limitations in a UVVM based testbench. For UVVM VIP however, we recommend the same general approach as for error injection randomisations</w:t>
        </w:r>
        <w:r w:rsidR="00127218">
          <w:t>:</w:t>
        </w:r>
      </w:ins>
    </w:p>
    <w:p w14:paraId="4EDEF4C0" w14:textId="52F70DE3" w:rsidR="00B359DE" w:rsidRDefault="00B359DE" w:rsidP="00127218">
      <w:pPr>
        <w:pStyle w:val="Listeavsnitt"/>
        <w:numPr>
          <w:ilvl w:val="0"/>
          <w:numId w:val="8"/>
        </w:numPr>
        <w:rPr>
          <w:ins w:id="105" w:author="Forfatter"/>
        </w:rPr>
        <w:pPrChange w:id="106" w:author="Forfatter">
          <w:pPr>
            <w:pStyle w:val="Listeavsnitt"/>
            <w:numPr>
              <w:numId w:val="6"/>
            </w:numPr>
            <w:ind w:left="720" w:hanging="360"/>
          </w:pPr>
        </w:pPrChange>
      </w:pPr>
      <w:ins w:id="107" w:author="Forfatte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w:t>
        </w:r>
        <w:proofErr w:type="gramStart"/>
        <w:r w:rsidR="00127218">
          <w:t>. .</w:t>
        </w:r>
        <w:proofErr w:type="gramEnd"/>
        <w:r w:rsidR="00127218">
          <w:t xml:space="preserve"> (and a monitor would be required to check the actual DUT stimuli.)</w:t>
        </w:r>
        <w:r>
          <w:br/>
          <w:t xml:space="preserve">Hence BFM procedures should only be called with </w:t>
        </w:r>
        <w:r w:rsidR="00127218">
          <w:t>e</w:t>
        </w:r>
        <w:r>
          <w:t>xplicit</w:t>
        </w:r>
        <w:r w:rsidR="00127218">
          <w:t xml:space="preserve"> data.</w:t>
        </w:r>
      </w:ins>
    </w:p>
    <w:p w14:paraId="5A6051F9" w14:textId="4F00408A" w:rsidR="00B359DE" w:rsidRDefault="00B359DE" w:rsidP="00127218">
      <w:pPr>
        <w:pStyle w:val="Listeavsnitt"/>
        <w:numPr>
          <w:ilvl w:val="0"/>
          <w:numId w:val="8"/>
        </w:numPr>
        <w:rPr>
          <w:ins w:id="108" w:author="Forfatter"/>
        </w:rPr>
        <w:pPrChange w:id="109" w:author="Forfatter">
          <w:pPr>
            <w:pStyle w:val="Listeavsnitt"/>
            <w:numPr>
              <w:numId w:val="6"/>
            </w:numPr>
            <w:ind w:left="720" w:hanging="360"/>
          </w:pPr>
        </w:pPrChange>
      </w:pPr>
      <w:ins w:id="110" w:author="Forfatte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del w:id="111" w:author="Forfatter">
          <w:r w:rsidDel="00D128AF">
            <w:br/>
          </w:r>
        </w:del>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ins>
    </w:p>
    <w:p w14:paraId="3C35B0B3" w14:textId="656EF678" w:rsidR="00B359DE" w:rsidRDefault="00127218" w:rsidP="00B359DE">
      <w:pPr>
        <w:pStyle w:val="Overskrift2"/>
        <w:rPr>
          <w:ins w:id="112" w:author="Forfatter"/>
        </w:rPr>
      </w:pPr>
      <w:ins w:id="113" w:author="Forfatter">
        <w:r>
          <w:t xml:space="preserve">Data randomisation </w:t>
        </w:r>
        <w:r w:rsidR="00B359DE">
          <w:t xml:space="preserve">in BFMs </w:t>
        </w:r>
      </w:ins>
    </w:p>
    <w:p w14:paraId="3EF31A08" w14:textId="420EE85E" w:rsidR="00B359DE" w:rsidRDefault="00127218" w:rsidP="00B359DE">
      <w:pPr>
        <w:rPr>
          <w:ins w:id="114" w:author="Forfatter"/>
        </w:rPr>
      </w:pPr>
      <w:ins w:id="115" w:author="Forfatter">
        <w:r>
          <w:t xml:space="preserve">There is no </w:t>
        </w:r>
        <w:r w:rsidR="00D128AF">
          <w:t xml:space="preserve">data </w:t>
        </w:r>
        <w:r>
          <w:t>randomisation inside a normal BFM, for the reason given above.</w:t>
        </w:r>
      </w:ins>
    </w:p>
    <w:p w14:paraId="0F3A7FF3" w14:textId="1E91E9E8" w:rsidR="00B359DE" w:rsidRDefault="00127218" w:rsidP="00B359DE">
      <w:pPr>
        <w:pStyle w:val="Overskrift2"/>
        <w:rPr>
          <w:ins w:id="116" w:author="Forfatter"/>
        </w:rPr>
      </w:pPr>
      <w:ins w:id="117" w:author="Forfatter">
        <w:r>
          <w:t xml:space="preserve">Data randomisation </w:t>
        </w:r>
        <w:r w:rsidR="00B359DE">
          <w:t>in VVCs</w:t>
        </w:r>
      </w:ins>
    </w:p>
    <w:p w14:paraId="524B34FD" w14:textId="68B11896" w:rsidR="00B359DE" w:rsidDel="00D600E8" w:rsidRDefault="00B359DE" w:rsidP="00B359DE">
      <w:pPr>
        <w:rPr>
          <w:ins w:id="118" w:author="Forfatter"/>
          <w:del w:id="119" w:author="Forfatter"/>
        </w:rPr>
      </w:pPr>
      <w:ins w:id="120" w:author="Forfatter">
        <w:del w:id="121" w:author="Forfatter">
          <w:r w:rsidDel="00D600E8">
            <w:delText>In order to simplify the specification of which errors to inject, the complete error injection specification is given as a sub-record inside the VVC configuration (Note: not the BFM config)</w:delText>
          </w:r>
        </w:del>
      </w:ins>
    </w:p>
    <w:p w14:paraId="2A3CB217" w14:textId="5E4DB9B0" w:rsidR="00B359DE" w:rsidDel="00703450" w:rsidRDefault="00B359DE" w:rsidP="00B359DE">
      <w:pPr>
        <w:rPr>
          <w:ins w:id="122" w:author="Forfatter"/>
          <w:del w:id="123" w:author="Forfatter"/>
        </w:rPr>
      </w:pPr>
      <w:ins w:id="124" w:author="Forfatter">
        <w:del w:id="125" w:author="Forfatter">
          <w:r w:rsidDel="00703450">
            <w:delText>E.g. inside the UART VVC configuration the following sub-record is defined – with fields specifying the error injection details  (Details given in the UART VIP doc)</w:delText>
          </w:r>
        </w:del>
      </w:ins>
    </w:p>
    <w:p w14:paraId="7588F092" w14:textId="3E9858AC" w:rsidR="00B359DE" w:rsidDel="00703450" w:rsidRDefault="00B359DE" w:rsidP="00B359DE">
      <w:pPr>
        <w:pStyle w:val="Listeavsnitt"/>
        <w:numPr>
          <w:ilvl w:val="0"/>
          <w:numId w:val="7"/>
        </w:numPr>
        <w:ind w:firstLine="432"/>
        <w:rPr>
          <w:ins w:id="126" w:author="Forfatter"/>
          <w:del w:id="127" w:author="Forfatter"/>
        </w:rPr>
      </w:pPr>
      <w:ins w:id="128" w:author="Forfatter">
        <w:del w:id="129" w:author="Forfatter">
          <w:r w:rsidDel="00703450">
            <w:delText>error_injection</w:delText>
          </w:r>
        </w:del>
      </w:ins>
    </w:p>
    <w:p w14:paraId="2182178A" w14:textId="79F7FF83" w:rsidR="00B359DE" w:rsidDel="00703450" w:rsidRDefault="00B359DE" w:rsidP="00B359DE">
      <w:pPr>
        <w:pStyle w:val="Listeavsnitt"/>
        <w:numPr>
          <w:ilvl w:val="2"/>
          <w:numId w:val="7"/>
        </w:numPr>
        <w:rPr>
          <w:ins w:id="130" w:author="Forfatter"/>
          <w:del w:id="131" w:author="Forfatter"/>
        </w:rPr>
      </w:pPr>
      <w:ins w:id="132" w:author="Forfatter">
        <w:del w:id="133" w:author="Forfatter">
          <w:r w:rsidDel="00703450">
            <w:delText xml:space="preserve">parity_bit_error_prob (real between 0.0 and 1.0) </w:delText>
          </w:r>
        </w:del>
      </w:ins>
    </w:p>
    <w:p w14:paraId="16CDBE69" w14:textId="6848041D" w:rsidR="00B359DE" w:rsidDel="00703450" w:rsidRDefault="00B359DE" w:rsidP="00B359DE">
      <w:pPr>
        <w:pStyle w:val="Listeavsnitt"/>
        <w:numPr>
          <w:ilvl w:val="2"/>
          <w:numId w:val="7"/>
        </w:numPr>
        <w:rPr>
          <w:ins w:id="134" w:author="Forfatter"/>
          <w:del w:id="135" w:author="Forfatter"/>
        </w:rPr>
      </w:pPr>
      <w:ins w:id="136" w:author="Forfatter">
        <w:del w:id="137" w:author="Forfatter">
          <w:r w:rsidDel="00703450">
            <w:delText>stop_bit_error_prob (real between 0.0 and 1.0)</w:delText>
          </w:r>
        </w:del>
      </w:ins>
    </w:p>
    <w:p w14:paraId="6E0E7B3D" w14:textId="04BA7A8B" w:rsidR="00B359DE" w:rsidRPr="003B2CA4" w:rsidDel="00D128AF" w:rsidRDefault="00B359DE" w:rsidP="00B359DE">
      <w:pPr>
        <w:rPr>
          <w:ins w:id="138" w:author="Forfatter"/>
          <w:del w:id="139" w:author="Forfatter"/>
        </w:rPr>
      </w:pPr>
      <w:ins w:id="140" w:author="Forfatter">
        <w:del w:id="141" w:author="Forfatter">
          <w:r w:rsidDel="00D128AF">
            <w:delText xml:space="preserve">In order to initiate error injection, the VVC config record must be assigned the wanted values via the VVC configuration shared variable. (see ch </w:delText>
          </w:r>
          <w:r w:rsidDel="00D128AF">
            <w:fldChar w:fldCharType="begin"/>
          </w:r>
          <w:r w:rsidDel="00D128AF">
            <w:delInstrText xml:space="preserve"> REF _Ref19025279 \r \h </w:delInstrText>
          </w:r>
          <w:r w:rsidDel="00D128AF">
            <w:fldChar w:fldCharType="separate"/>
          </w:r>
          <w:r w:rsidDel="00D128AF">
            <w:delText>4</w:delText>
          </w:r>
          <w:r w:rsidDel="00D128AF">
            <w:fldChar w:fldCharType="end"/>
          </w:r>
          <w:r w:rsidDel="00D128AF">
            <w:delText>)</w:delText>
          </w:r>
        </w:del>
      </w:ins>
    </w:p>
    <w:p w14:paraId="3C9ABCBC" w14:textId="249BABD0" w:rsidR="00B359DE" w:rsidRDefault="00B359DE" w:rsidP="00B359DE">
      <w:pPr>
        <w:rPr>
          <w:ins w:id="142" w:author="Forfatter"/>
        </w:rPr>
      </w:pPr>
      <w:ins w:id="143" w:author="Forfatter">
        <w:del w:id="144" w:author="Forfatter">
          <w:r w:rsidDel="00D128AF">
            <w:delText>Note that the Error injection sub-record inside the VVC configuration will override that of the BFM configuration.</w:delText>
          </w:r>
        </w:del>
        <w:r w:rsidR="00D128AF">
          <w:t xml:space="preserve">A VVC may be commanded to generate constrained random data, where data in this sense could also be addresses, lengths, etc.  </w:t>
        </w:r>
        <w:proofErr w:type="gramStart"/>
        <w:r w:rsidR="00D128AF">
          <w:t>Typically</w:t>
        </w:r>
        <w:proofErr w:type="gramEnd"/>
        <w:r w:rsidR="00D128AF">
          <w:t xml:space="preserve"> such commands would allow flexibility for the number of accesses and other important aspects – like scoreboards, common buffers, files, etc.</w:t>
        </w:r>
      </w:ins>
    </w:p>
    <w:p w14:paraId="17474F97" w14:textId="507FE1BB" w:rsidR="00B359DE" w:rsidRDefault="00B359DE" w:rsidP="00B359DE">
      <w:pPr>
        <w:rPr>
          <w:ins w:id="145" w:author="Forfatter"/>
        </w:rPr>
      </w:pPr>
      <w:ins w:id="146" w:author="Forfatter">
        <w:del w:id="147" w:author="Forfatter">
          <w:r w:rsidDel="00D128AF">
            <w:delText>Any compound or more advanced transactions may of course also request error injection directly or indirectly via the VVC command itself.</w:delText>
          </w:r>
        </w:del>
        <w:r w:rsidR="00D128AF">
          <w:t>A few randomisation profiles have been predefined both as typical use cases and as examples for future extensions, when needed.</w:t>
        </w:r>
      </w:ins>
    </w:p>
    <w:tbl>
      <w:tblPr>
        <w:tblStyle w:val="Tabellrutenett"/>
        <w:tblW w:w="0" w:type="auto"/>
        <w:tblInd w:w="562" w:type="dxa"/>
        <w:tblLook w:val="04A0" w:firstRow="1" w:lastRow="0" w:firstColumn="1" w:lastColumn="0" w:noHBand="0" w:noVBand="1"/>
        <w:tblPrChange w:id="148" w:author="Forfatter">
          <w:tblPr>
            <w:tblStyle w:val="Tabellrutenett"/>
            <w:tblW w:w="0" w:type="auto"/>
            <w:tblLook w:val="04A0" w:firstRow="1" w:lastRow="0" w:firstColumn="1" w:lastColumn="0" w:noHBand="0" w:noVBand="1"/>
          </w:tblPr>
        </w:tblPrChange>
      </w:tblPr>
      <w:tblGrid>
        <w:gridCol w:w="2977"/>
        <w:gridCol w:w="11590"/>
        <w:tblGridChange w:id="149">
          <w:tblGrid>
            <w:gridCol w:w="562"/>
            <w:gridCol w:w="2977"/>
            <w:gridCol w:w="4025"/>
            <w:gridCol w:w="7565"/>
          </w:tblGrid>
        </w:tblGridChange>
      </w:tblGrid>
      <w:tr w:rsidR="00D128AF" w14:paraId="56361CE4" w14:textId="77777777" w:rsidTr="00EA0768">
        <w:trPr>
          <w:ins w:id="150" w:author="Forfatter"/>
        </w:trPr>
        <w:tc>
          <w:tcPr>
            <w:tcW w:w="2977" w:type="dxa"/>
            <w:tcPrChange w:id="151" w:author="Forfatter">
              <w:tcPr>
                <w:tcW w:w="7564" w:type="dxa"/>
                <w:gridSpan w:val="3"/>
              </w:tcPr>
            </w:tcPrChange>
          </w:tcPr>
          <w:p w14:paraId="3972663C" w14:textId="5231A510" w:rsidR="00D128AF" w:rsidRDefault="00D128AF" w:rsidP="00B359DE">
            <w:pPr>
              <w:rPr>
                <w:ins w:id="152" w:author="Forfatter"/>
              </w:rPr>
            </w:pPr>
            <w:ins w:id="153" w:author="Forfatter">
              <w:r>
                <w:t>RANDOM</w:t>
              </w:r>
            </w:ins>
          </w:p>
        </w:tc>
        <w:tc>
          <w:tcPr>
            <w:tcW w:w="11590" w:type="dxa"/>
            <w:tcPrChange w:id="154" w:author="Forfatter">
              <w:tcPr>
                <w:tcW w:w="7565" w:type="dxa"/>
              </w:tcPr>
            </w:tcPrChange>
          </w:tcPr>
          <w:p w14:paraId="74C8CB8F" w14:textId="4DAE3F1E" w:rsidR="00D128AF" w:rsidRDefault="00CD44B2" w:rsidP="00B359DE">
            <w:pPr>
              <w:rPr>
                <w:ins w:id="155" w:author="Forfatter"/>
              </w:rPr>
            </w:pPr>
            <w:ins w:id="156" w:author="Forfatter">
              <w:r>
                <w:t>Uniform distribution</w:t>
              </w:r>
            </w:ins>
          </w:p>
        </w:tc>
      </w:tr>
      <w:tr w:rsidR="00D128AF" w14:paraId="74846D4A" w14:textId="77777777" w:rsidTr="00EA0768">
        <w:trPr>
          <w:ins w:id="157" w:author="Forfatter"/>
        </w:trPr>
        <w:tc>
          <w:tcPr>
            <w:tcW w:w="2977" w:type="dxa"/>
            <w:tcPrChange w:id="158" w:author="Forfatter">
              <w:tcPr>
                <w:tcW w:w="7564" w:type="dxa"/>
                <w:gridSpan w:val="3"/>
              </w:tcPr>
            </w:tcPrChange>
          </w:tcPr>
          <w:p w14:paraId="74FF3F0D" w14:textId="6EDD3F41" w:rsidR="00D128AF" w:rsidRDefault="00D128AF" w:rsidP="00B359DE">
            <w:pPr>
              <w:rPr>
                <w:ins w:id="159" w:author="Forfatter"/>
              </w:rPr>
            </w:pPr>
            <w:ins w:id="160" w:author="Forfatter">
              <w:r>
                <w:t>RANDOM_FAVOUR_EDGES</w:t>
              </w:r>
            </w:ins>
          </w:p>
        </w:tc>
        <w:tc>
          <w:tcPr>
            <w:tcW w:w="11590" w:type="dxa"/>
            <w:tcPrChange w:id="161" w:author="Forfatter">
              <w:tcPr>
                <w:tcW w:w="7565" w:type="dxa"/>
              </w:tcPr>
            </w:tcPrChange>
          </w:tcPr>
          <w:p w14:paraId="7F22C8F5" w14:textId="2DC665F3" w:rsidR="00D128AF" w:rsidRDefault="00CD44B2" w:rsidP="00B359DE">
            <w:pPr>
              <w:rPr>
                <w:ins w:id="162" w:author="Forfatter"/>
              </w:rPr>
            </w:pPr>
            <w:ins w:id="163" w:author="Forfatter">
              <w:r>
                <w:t xml:space="preserve">Significantly more edge cases, where “edge” differs between various interfaces.  </w:t>
              </w:r>
              <w:r>
                <w:br/>
                <w:t xml:space="preserve">E.g. UART: Cover patterns like 01111111, 00000000, 11111111, 11111110, 01010101, 10101010, </w:t>
              </w:r>
            </w:ins>
          </w:p>
        </w:tc>
      </w:tr>
      <w:tr w:rsidR="00D128AF" w14:paraId="5627AF84" w14:textId="77777777" w:rsidTr="00EA0768">
        <w:trPr>
          <w:ins w:id="164" w:author="Forfatter"/>
        </w:trPr>
        <w:tc>
          <w:tcPr>
            <w:tcW w:w="2977" w:type="dxa"/>
            <w:tcPrChange w:id="165" w:author="Forfatter">
              <w:tcPr>
                <w:tcW w:w="7564" w:type="dxa"/>
                <w:gridSpan w:val="3"/>
              </w:tcPr>
            </w:tcPrChange>
          </w:tcPr>
          <w:p w14:paraId="1761ADB1" w14:textId="5C6DF914" w:rsidR="00D128AF" w:rsidRDefault="00CD44B2" w:rsidP="00B359DE">
            <w:pPr>
              <w:rPr>
                <w:ins w:id="166" w:author="Forfatter"/>
              </w:rPr>
            </w:pPr>
            <w:proofErr w:type="spellStart"/>
            <w:ins w:id="167" w:author="Forfatter">
              <w:r>
                <w:t>Flere</w:t>
              </w:r>
              <w:proofErr w:type="spellEnd"/>
              <w:r>
                <w:t>????</w:t>
              </w:r>
            </w:ins>
          </w:p>
        </w:tc>
        <w:tc>
          <w:tcPr>
            <w:tcW w:w="11590" w:type="dxa"/>
            <w:tcPrChange w:id="168" w:author="Forfatter">
              <w:tcPr>
                <w:tcW w:w="7565" w:type="dxa"/>
              </w:tcPr>
            </w:tcPrChange>
          </w:tcPr>
          <w:p w14:paraId="195111E1" w14:textId="77777777" w:rsidR="00D128AF" w:rsidRDefault="00D128AF" w:rsidP="00B359DE">
            <w:pPr>
              <w:rPr>
                <w:ins w:id="169" w:author="Forfatter"/>
              </w:rPr>
            </w:pPr>
          </w:p>
        </w:tc>
      </w:tr>
      <w:tr w:rsidR="00CD44B2" w14:paraId="700C49CF" w14:textId="77777777" w:rsidTr="00EA0768">
        <w:trPr>
          <w:ins w:id="170" w:author="Forfatter"/>
        </w:trPr>
        <w:tc>
          <w:tcPr>
            <w:tcW w:w="2977" w:type="dxa"/>
          </w:tcPr>
          <w:p w14:paraId="0864FDBB" w14:textId="6ED4F9D0" w:rsidR="00CD44B2" w:rsidRDefault="00CD44B2" w:rsidP="00B359DE">
            <w:pPr>
              <w:rPr>
                <w:ins w:id="171" w:author="Forfatter"/>
              </w:rPr>
            </w:pPr>
            <w:ins w:id="172" w:author="Forfatter">
              <w:r>
                <w:t>&lt;user-defined&gt;</w:t>
              </w:r>
            </w:ins>
          </w:p>
        </w:tc>
        <w:tc>
          <w:tcPr>
            <w:tcW w:w="11590" w:type="dxa"/>
          </w:tcPr>
          <w:p w14:paraId="2566B3CB" w14:textId="77777777" w:rsidR="00CD44B2" w:rsidRDefault="00CD44B2" w:rsidP="00B359DE">
            <w:pPr>
              <w:rPr>
                <w:ins w:id="173" w:author="Forfatter"/>
              </w:rPr>
            </w:pPr>
          </w:p>
        </w:tc>
      </w:tr>
    </w:tbl>
    <w:p w14:paraId="41D2E9EA" w14:textId="77777777" w:rsidR="00EA0768" w:rsidRDefault="00EA0768" w:rsidP="00B359DE">
      <w:pPr>
        <w:rPr>
          <w:ins w:id="174" w:author="Forfatter"/>
        </w:rPr>
      </w:pPr>
    </w:p>
    <w:p w14:paraId="6396BF46" w14:textId="7772D69C" w:rsidR="00D128AF" w:rsidRDefault="00EA0768" w:rsidP="00B359DE">
      <w:pPr>
        <w:rPr>
          <w:ins w:id="175" w:author="Forfatter"/>
        </w:rPr>
      </w:pPr>
      <w:ins w:id="176" w:author="Forfatter">
        <w:r>
          <w:t>**** MÅ DENNETYPE LEGGES I ADAPTATION PACKAGE FOR USER UTVIDELSE?</w:t>
        </w:r>
      </w:ins>
    </w:p>
    <w:p w14:paraId="0BA02446" w14:textId="66F706ED" w:rsidR="00982A97" w:rsidRDefault="00982A97" w:rsidP="007A5A6F">
      <w:pPr>
        <w:pStyle w:val="Overskrift2"/>
        <w:rPr>
          <w:ins w:id="177" w:author="Forfatter"/>
        </w:rPr>
      </w:pPr>
      <w:ins w:id="178" w:author="Forfatter">
        <w:r>
          <w:t>VVC Command Syntax</w:t>
        </w:r>
      </w:ins>
    </w:p>
    <w:p w14:paraId="2DD1A02B" w14:textId="0AA81947" w:rsidR="00982A97" w:rsidRDefault="00982A97" w:rsidP="007A5A6F">
      <w:pPr>
        <w:rPr>
          <w:ins w:id="179" w:author="Forfatter"/>
        </w:rPr>
      </w:pPr>
      <w:ins w:id="180" w:author="Forfatter">
        <w:r>
          <w:t xml:space="preserve">Randomisation is defined by the following maximum number of parameters – immediately following </w:t>
        </w:r>
        <w:r w:rsidR="007A5A6F">
          <w:t>the VVC dedicated parameters (like address for the SBI):</w:t>
        </w:r>
      </w:ins>
    </w:p>
    <w:tbl>
      <w:tblPr>
        <w:tblStyle w:val="Tabellrutenett"/>
        <w:tblW w:w="0" w:type="auto"/>
        <w:tblInd w:w="562" w:type="dxa"/>
        <w:tblLook w:val="04A0" w:firstRow="1" w:lastRow="0" w:firstColumn="1" w:lastColumn="0" w:noHBand="0" w:noVBand="1"/>
        <w:tblPrChange w:id="181" w:author="Forfatter">
          <w:tblPr>
            <w:tblStyle w:val="Tabellrutenett"/>
            <w:tblW w:w="0" w:type="auto"/>
            <w:tblLook w:val="04A0" w:firstRow="1" w:lastRow="0" w:firstColumn="1" w:lastColumn="0" w:noHBand="0" w:noVBand="1"/>
          </w:tblPr>
        </w:tblPrChange>
      </w:tblPr>
      <w:tblGrid>
        <w:gridCol w:w="4481"/>
        <w:gridCol w:w="5043"/>
        <w:gridCol w:w="5043"/>
        <w:tblGridChange w:id="182">
          <w:tblGrid>
            <w:gridCol w:w="5043"/>
            <w:gridCol w:w="5043"/>
            <w:gridCol w:w="5043"/>
          </w:tblGrid>
        </w:tblGridChange>
      </w:tblGrid>
      <w:tr w:rsidR="007A5A6F" w14:paraId="24BE04F1" w14:textId="77777777" w:rsidTr="007A5A6F">
        <w:trPr>
          <w:ins w:id="183" w:author="Forfatter"/>
        </w:trPr>
        <w:tc>
          <w:tcPr>
            <w:tcW w:w="4481" w:type="dxa"/>
            <w:tcPrChange w:id="184" w:author="Forfatter">
              <w:tcPr>
                <w:tcW w:w="5043" w:type="dxa"/>
              </w:tcPr>
            </w:tcPrChange>
          </w:tcPr>
          <w:p w14:paraId="3B73DC8D" w14:textId="76ED3147" w:rsidR="007A5A6F" w:rsidRDefault="007A5A6F" w:rsidP="007A5A6F">
            <w:pPr>
              <w:rPr>
                <w:ins w:id="185" w:author="Forfatter"/>
              </w:rPr>
            </w:pPr>
            <w:ins w:id="186" w:author="Forfatter">
              <w:r>
                <w:t>Number of repetitions (protocol accesses)</w:t>
              </w:r>
            </w:ins>
          </w:p>
        </w:tc>
        <w:tc>
          <w:tcPr>
            <w:tcW w:w="5043" w:type="dxa"/>
            <w:tcPrChange w:id="187" w:author="Forfatter">
              <w:tcPr>
                <w:tcW w:w="5043" w:type="dxa"/>
              </w:tcPr>
            </w:tcPrChange>
          </w:tcPr>
          <w:p w14:paraId="66E0E975" w14:textId="0613E7C0" w:rsidR="007A5A6F" w:rsidRDefault="007A5A6F" w:rsidP="007A5A6F">
            <w:pPr>
              <w:rPr>
                <w:ins w:id="188" w:author="Forfatter"/>
              </w:rPr>
            </w:pPr>
            <w:ins w:id="189" w:author="Forfatter">
              <w:r>
                <w:t>Randomisation profile (as shown above)</w:t>
              </w:r>
            </w:ins>
          </w:p>
        </w:tc>
        <w:tc>
          <w:tcPr>
            <w:tcW w:w="5043" w:type="dxa"/>
            <w:tcPrChange w:id="190" w:author="Forfatter">
              <w:tcPr>
                <w:tcW w:w="5043" w:type="dxa"/>
              </w:tcPr>
            </w:tcPrChange>
          </w:tcPr>
          <w:p w14:paraId="5D691E58" w14:textId="00AACAFC" w:rsidR="007A5A6F" w:rsidRDefault="007A5A6F" w:rsidP="007A5A6F">
            <w:pPr>
              <w:rPr>
                <w:ins w:id="191" w:author="Forfatter"/>
              </w:rPr>
            </w:pPr>
            <w:ins w:id="192" w:author="Forfatter">
              <w:r>
                <w:t xml:space="preserve">Optional: </w:t>
              </w:r>
              <w:r w:rsidR="00D9684C">
                <w:t xml:space="preserve">*** rand </w:t>
              </w:r>
              <w:r w:rsidR="00D9684C">
                <w:br/>
                <w:t>0= no ****</w:t>
              </w:r>
              <w:bookmarkStart w:id="193" w:name="_GoBack"/>
              <w:bookmarkEnd w:id="193"/>
            </w:ins>
          </w:p>
        </w:tc>
      </w:tr>
    </w:tbl>
    <w:p w14:paraId="6DDE7E8C" w14:textId="77777777" w:rsidR="007A5A6F" w:rsidRPr="007A5A6F" w:rsidRDefault="007A5A6F" w:rsidP="007A5A6F">
      <w:pPr>
        <w:rPr>
          <w:ins w:id="194" w:author="Forfatter"/>
          <w:rPrChange w:id="195" w:author="Forfatter">
            <w:rPr>
              <w:ins w:id="196" w:author="Forfatter"/>
            </w:rPr>
          </w:rPrChange>
        </w:rPr>
        <w:pPrChange w:id="197" w:author="Forfatter">
          <w:pPr/>
        </w:pPrChange>
      </w:pPr>
    </w:p>
    <w:p w14:paraId="6B8462D4" w14:textId="77777777" w:rsidR="00EA0768" w:rsidRDefault="00EA0768">
      <w:pPr>
        <w:rPr>
          <w:ins w:id="198" w:author="Forfatter"/>
          <w:rFonts w:ascii="Verdana" w:hAnsi="Verdana"/>
          <w:b/>
          <w:kern w:val="28"/>
          <w:sz w:val="24"/>
        </w:rPr>
      </w:pPr>
      <w:ins w:id="199" w:author="Forfatter">
        <w:r>
          <w:br w:type="page"/>
        </w:r>
      </w:ins>
    </w:p>
    <w:p w14:paraId="25C51EC9" w14:textId="7D4F6FE3" w:rsidR="00B359DE" w:rsidDel="00EA0768" w:rsidRDefault="00B359DE" w:rsidP="00EA0768">
      <w:pPr>
        <w:rPr>
          <w:del w:id="200" w:author="Forfatter"/>
        </w:rPr>
      </w:pPr>
      <w:ins w:id="201" w:author="Forfatter">
        <w:del w:id="202" w:author="Forfatter">
          <w:r w:rsidDel="00CD44B2">
            <w:lastRenderedPageBreak/>
            <w:delText>Naming and type usage</w:delText>
          </w:r>
        </w:del>
      </w:ins>
    </w:p>
    <w:p w14:paraId="01E15DCD" w14:textId="1F84A0ED" w:rsidR="00EA0768" w:rsidRDefault="00EA0768" w:rsidP="00EA0768">
      <w:pPr>
        <w:pStyle w:val="Overskrift1"/>
        <w:rPr>
          <w:ins w:id="203" w:author="Forfatter"/>
        </w:rPr>
      </w:pPr>
      <w:ins w:id="204" w:author="Forfatter">
        <w:r>
          <w:t>Functional Coverage</w:t>
        </w:r>
      </w:ins>
    </w:p>
    <w:p w14:paraId="3E1E595F" w14:textId="0AB70E52" w:rsidR="00EA0768" w:rsidRPr="00EA0768" w:rsidRDefault="00EA0768" w:rsidP="00EA0768">
      <w:pPr>
        <w:rPr>
          <w:ins w:id="205" w:author="Forfatter"/>
          <w:rPrChange w:id="206" w:author="Forfatter">
            <w:rPr>
              <w:ins w:id="207" w:author="Forfatter"/>
            </w:rPr>
          </w:rPrChange>
        </w:rPr>
        <w:pPrChange w:id="208" w:author="Forfatter">
          <w:pPr>
            <w:pStyle w:val="Overskrift2"/>
          </w:pPr>
        </w:pPrChange>
      </w:pPr>
      <w:ins w:id="209" w:author="Forfatter">
        <w:r>
          <w:t>External libraries for handling functional coverage be used seamlessly with UVVM. The only exception here is that log and alert messages will go to a different file set.</w:t>
        </w:r>
      </w:ins>
    </w:p>
    <w:p w14:paraId="69D5F7D5" w14:textId="736498BB" w:rsidR="00EA0768" w:rsidRDefault="00EA0768" w:rsidP="00EA0768">
      <w:pPr>
        <w:rPr>
          <w:ins w:id="210" w:author="Forfatter"/>
          <w:b/>
        </w:rPr>
      </w:pPr>
      <w:ins w:id="211" w:author="Forfatter">
        <w:r w:rsidRPr="000937BE">
          <w:rPr>
            <w:b/>
          </w:rPr>
          <w:t xml:space="preserve">Note that only some VVCs currently </w:t>
        </w:r>
        <w:r>
          <w:rPr>
            <w:b/>
          </w:rPr>
          <w:t>include functional coverage</w:t>
        </w:r>
        <w:r w:rsidRPr="000937BE">
          <w:rPr>
            <w:b/>
          </w:rPr>
          <w:t xml:space="preserve"> </w:t>
        </w:r>
        <w:r>
          <w:rPr>
            <w:b/>
          </w:rPr>
          <w:t xml:space="preserve">(e.g. *****.) </w:t>
        </w:r>
        <w:r w:rsidRPr="000937BE">
          <w:rPr>
            <w:b/>
          </w:rPr>
          <w:t xml:space="preserve">The principles shown for these VVCs may be applied directly also for user defined </w:t>
        </w:r>
        <w:r>
          <w:rPr>
            <w:b/>
          </w:rPr>
          <w:t>VIP.</w:t>
        </w:r>
      </w:ins>
    </w:p>
    <w:p w14:paraId="75442E19" w14:textId="77777777" w:rsidR="00EA0768" w:rsidRPr="000937BE" w:rsidRDefault="00EA0768" w:rsidP="00EA0768">
      <w:pPr>
        <w:rPr>
          <w:ins w:id="212" w:author="Forfatter"/>
          <w:b/>
        </w:rPr>
      </w:pPr>
    </w:p>
    <w:p w14:paraId="3CB294C8" w14:textId="4F307B08" w:rsidR="00EA0768" w:rsidRDefault="00EA0768" w:rsidP="00EA0768">
      <w:pPr>
        <w:pStyle w:val="Overskrift2"/>
        <w:rPr>
          <w:ins w:id="213" w:author="Forfatter"/>
        </w:rPr>
      </w:pPr>
      <w:ins w:id="214" w:author="Forfatter">
        <w:r>
          <w:t xml:space="preserve">UVVM VIP </w:t>
        </w:r>
        <w:del w:id="215" w:author="Forfatter">
          <w:r w:rsidDel="00153ED5">
            <w:delText>randomisation</w:delText>
          </w:r>
        </w:del>
        <w:r w:rsidR="00153ED5">
          <w:t>Functional Coverage</w:t>
        </w:r>
        <w:r>
          <w:t xml:space="preserve"> principles </w:t>
        </w:r>
      </w:ins>
    </w:p>
    <w:p w14:paraId="2A028590" w14:textId="7BF7AE07" w:rsidR="00EA0768" w:rsidRDefault="00EA0768" w:rsidP="00EA0768">
      <w:pPr>
        <w:rPr>
          <w:ins w:id="216" w:author="Forfatter"/>
        </w:rPr>
      </w:pPr>
      <w:ins w:id="217" w:author="Forfatter">
        <w:r>
          <w:t>Functional coverage may of course be applied with no limitations in a UVVM based testbench. For UVVM VVCs however, we recommend to structure this as follows:</w:t>
        </w:r>
      </w:ins>
    </w:p>
    <w:p w14:paraId="248FFE4D" w14:textId="2A1B0404" w:rsidR="00EA0768" w:rsidRDefault="00EA0768" w:rsidP="00EA0768">
      <w:pPr>
        <w:pStyle w:val="Listeavsnitt"/>
        <w:numPr>
          <w:ilvl w:val="0"/>
          <w:numId w:val="9"/>
        </w:numPr>
        <w:rPr>
          <w:ins w:id="218" w:author="Forfatter"/>
        </w:rPr>
      </w:pPr>
      <w:ins w:id="219" w:author="Forfatter">
        <w:r>
          <w:t xml:space="preserve">For advanced testbenches using functional coverage, it is recommended to include as much of this functionality in the VVCs as possible – in order to distribute this away from the test sequencer and increase the re-use value of a VVC.  </w:t>
        </w:r>
      </w:ins>
    </w:p>
    <w:p w14:paraId="1BE8D4E5" w14:textId="3AB7B2FE" w:rsidR="001D0067" w:rsidRDefault="001D0067" w:rsidP="00EA0768">
      <w:pPr>
        <w:pStyle w:val="Listeavsnitt"/>
        <w:numPr>
          <w:ilvl w:val="0"/>
          <w:numId w:val="9"/>
        </w:numPr>
        <w:rPr>
          <w:ins w:id="220" w:author="Forfatter"/>
        </w:rPr>
      </w:pPr>
      <w:ins w:id="221" w:author="Forfatter">
        <w:r>
          <w:t xml:space="preserve">A </w:t>
        </w:r>
        <w:r>
          <w:t xml:space="preserve">VVC may be told to apply </w:t>
        </w:r>
        <w:r>
          <w:t xml:space="preserve">functional coverage either on the master/transmitter side or the slave/receiver side – or both, all depending on how the functional coverage is applied and utilised inside the testbench. In any case the VVC will receive a command to start or modify a predefined functional coverage </w:t>
        </w:r>
        <w:r w:rsidR="00FE1778">
          <w:t>task.</w:t>
        </w:r>
        <w:r w:rsidR="00FE1778">
          <w:br/>
          <w:t xml:space="preserve">(An example on how functional coverage is applied and used to terminate a test section when </w:t>
        </w:r>
        <w:proofErr w:type="gramStart"/>
        <w:r w:rsidR="00FE1778">
          <w:t>sufficient</w:t>
        </w:r>
        <w:proofErr w:type="gramEnd"/>
        <w:r w:rsidR="00FE1778">
          <w:t xml:space="preserve"> functional coverage is reached in the receiver, is shown in the UART VVC.)</w:t>
        </w:r>
      </w:ins>
    </w:p>
    <w:p w14:paraId="345A867A" w14:textId="505E0278" w:rsidR="00FE1778" w:rsidDel="00173422" w:rsidRDefault="00FE1778" w:rsidP="00FE1778">
      <w:pPr>
        <w:rPr>
          <w:ins w:id="222" w:author="Forfatter"/>
          <w:del w:id="223" w:author="Forfatter"/>
        </w:rPr>
        <w:pPrChange w:id="224" w:author="Forfatter">
          <w:pPr>
            <w:pStyle w:val="Listeavsnitt"/>
            <w:numPr>
              <w:numId w:val="9"/>
            </w:numPr>
            <w:ind w:left="720" w:hanging="360"/>
          </w:pPr>
        </w:pPrChange>
      </w:pPr>
      <w:ins w:id="225" w:author="Forfatter">
        <w:del w:id="226" w:author="Forfatter">
          <w:r w:rsidDel="00173422">
            <w:delText>*****************</w:delText>
          </w:r>
        </w:del>
      </w:ins>
    </w:p>
    <w:p w14:paraId="6C143437" w14:textId="2B08C015" w:rsidR="00EA0768" w:rsidDel="00982A97" w:rsidRDefault="00EA0768" w:rsidP="00FE1778">
      <w:pPr>
        <w:rPr>
          <w:ins w:id="227" w:author="Forfatter"/>
          <w:del w:id="228" w:author="Forfatter"/>
        </w:rPr>
        <w:pPrChange w:id="229" w:author="Forfatter">
          <w:pPr>
            <w:pStyle w:val="Listeavsnitt"/>
            <w:numPr>
              <w:numId w:val="8"/>
            </w:numPr>
            <w:ind w:left="720" w:hanging="360"/>
          </w:pPr>
        </w:pPrChange>
      </w:pPr>
    </w:p>
    <w:p w14:paraId="431B9641" w14:textId="131AD057" w:rsidR="00EA0768" w:rsidDel="00982A97" w:rsidRDefault="00EA0768" w:rsidP="00EA0768">
      <w:pPr>
        <w:pStyle w:val="Overskrift2"/>
        <w:rPr>
          <w:ins w:id="230" w:author="Forfatter"/>
          <w:del w:id="231" w:author="Forfatter"/>
        </w:rPr>
      </w:pPr>
      <w:ins w:id="232" w:author="Forfatter">
        <w:del w:id="233" w:author="Forfatter">
          <w:r w:rsidDel="00982A97">
            <w:delText xml:space="preserve">Data randomisation in BFMs </w:delText>
          </w:r>
        </w:del>
      </w:ins>
    </w:p>
    <w:p w14:paraId="146023FE" w14:textId="0648669B" w:rsidR="00EA0768" w:rsidDel="00982A97" w:rsidRDefault="00EA0768" w:rsidP="00EA0768">
      <w:pPr>
        <w:rPr>
          <w:ins w:id="234" w:author="Forfatter"/>
          <w:del w:id="235" w:author="Forfatter"/>
        </w:rPr>
      </w:pPr>
      <w:ins w:id="236" w:author="Forfatter">
        <w:del w:id="237" w:author="Forfatter">
          <w:r w:rsidDel="00982A97">
            <w:delText>There is no data randomisation inside a normal BFM, for the reason given above.</w:delText>
          </w:r>
        </w:del>
      </w:ins>
    </w:p>
    <w:p w14:paraId="47517BB9" w14:textId="3820751E" w:rsidR="00EA0768" w:rsidRDefault="00982A97" w:rsidP="00EA0768">
      <w:pPr>
        <w:pStyle w:val="Overskrift2"/>
        <w:rPr>
          <w:ins w:id="238" w:author="Forfatter"/>
        </w:rPr>
      </w:pPr>
      <w:ins w:id="239" w:author="Forfatter">
        <w:r>
          <w:t>Functional Coverage</w:t>
        </w:r>
        <w:del w:id="240" w:author="Forfatter">
          <w:r w:rsidR="00EA0768" w:rsidDel="00982A97">
            <w:delText>Data randomisation</w:delText>
          </w:r>
        </w:del>
        <w:r w:rsidR="00EA0768">
          <w:t xml:space="preserve"> in VVCs</w:t>
        </w:r>
      </w:ins>
    </w:p>
    <w:p w14:paraId="1C0447BE" w14:textId="260E198A" w:rsidR="00EA0768" w:rsidRDefault="00EA0768" w:rsidP="00EA0768">
      <w:pPr>
        <w:rPr>
          <w:ins w:id="241" w:author="Forfatter"/>
        </w:rPr>
      </w:pPr>
      <w:ins w:id="242" w:author="Forfatter">
        <w:r>
          <w:t xml:space="preserve">A VVC may be commanded to </w:t>
        </w:r>
        <w:r w:rsidR="00982A97">
          <w:t>just gather functional coverage and potentially flag when required coverage is achieved, or to keep on doing something (like receiving or transmitting data) until the requested coverage is reached</w:t>
        </w:r>
        <w:del w:id="243" w:author="Forfatter">
          <w:r w:rsidDel="00982A97">
            <w:delText>generate constrained random data, where data in this sense could also be addresses, lengths, etc.  Typically such commands would allow flexibility for the number of accesses and other important aspects – like scoreboards, common buffers, files, etc.</w:delText>
          </w:r>
        </w:del>
        <w:r w:rsidR="00982A97">
          <w:t>.</w:t>
        </w:r>
      </w:ins>
    </w:p>
    <w:p w14:paraId="6B410E33" w14:textId="43288557" w:rsidR="00EA0768" w:rsidRDefault="00EA0768" w:rsidP="00EA0768">
      <w:pPr>
        <w:rPr>
          <w:ins w:id="244" w:author="Forfatter"/>
        </w:rPr>
      </w:pPr>
      <w:ins w:id="245" w:author="Forfatter">
        <w:r>
          <w:t xml:space="preserve">A few </w:t>
        </w:r>
        <w:r w:rsidR="00982A97">
          <w:t xml:space="preserve">functional coverage </w:t>
        </w:r>
        <w:del w:id="246" w:author="Forfatter">
          <w:r w:rsidDel="00982A97">
            <w:delText xml:space="preserve">randomisation </w:delText>
          </w:r>
        </w:del>
        <w:r>
          <w:t>profiles have been predefined both as typical use cases and as examples for future extensions, when needed.</w:t>
        </w:r>
      </w:ins>
    </w:p>
    <w:tbl>
      <w:tblPr>
        <w:tblStyle w:val="Tabellrutenett"/>
        <w:tblW w:w="0" w:type="auto"/>
        <w:tblInd w:w="562" w:type="dxa"/>
        <w:tblLook w:val="04A0" w:firstRow="1" w:lastRow="0" w:firstColumn="1" w:lastColumn="0" w:noHBand="0" w:noVBand="1"/>
      </w:tblPr>
      <w:tblGrid>
        <w:gridCol w:w="3717"/>
        <w:gridCol w:w="10850"/>
        <w:tblGridChange w:id="247">
          <w:tblGrid>
            <w:gridCol w:w="3717"/>
            <w:gridCol w:w="10850"/>
          </w:tblGrid>
        </w:tblGridChange>
      </w:tblGrid>
      <w:tr w:rsidR="00EA0768" w14:paraId="15A3DE69" w14:textId="77777777" w:rsidTr="00153ED5">
        <w:trPr>
          <w:ins w:id="248" w:author="Forfatter"/>
        </w:trPr>
        <w:tc>
          <w:tcPr>
            <w:tcW w:w="2977" w:type="dxa"/>
          </w:tcPr>
          <w:p w14:paraId="39CAB3FD" w14:textId="2518BF0D" w:rsidR="00EA0768" w:rsidRDefault="00982A97" w:rsidP="00153ED5">
            <w:pPr>
              <w:rPr>
                <w:ins w:id="249" w:author="Forfatter"/>
              </w:rPr>
            </w:pPr>
            <w:ins w:id="250" w:author="Forfatter">
              <w:r>
                <w:t>COVERAGE_FULL</w:t>
              </w:r>
              <w:del w:id="251" w:author="Forfatter">
                <w:r w:rsidR="00EA0768" w:rsidDel="00982A97">
                  <w:delText>RANDOM</w:delText>
                </w:r>
              </w:del>
            </w:ins>
          </w:p>
        </w:tc>
        <w:tc>
          <w:tcPr>
            <w:tcW w:w="11590" w:type="dxa"/>
          </w:tcPr>
          <w:p w14:paraId="3067B552" w14:textId="7C438F0D" w:rsidR="00EA0768" w:rsidRDefault="00EA0768" w:rsidP="00153ED5">
            <w:pPr>
              <w:rPr>
                <w:ins w:id="252" w:author="Forfatter"/>
              </w:rPr>
            </w:pPr>
            <w:ins w:id="253" w:author="Forfatter">
              <w:del w:id="254" w:author="Forfatter">
                <w:r w:rsidDel="00982A97">
                  <w:delText>Uniform distribution</w:delText>
                </w:r>
              </w:del>
              <w:r w:rsidR="00982A97">
                <w:t>Full coverage meaning all possible permutations</w:t>
              </w:r>
            </w:ins>
          </w:p>
        </w:tc>
      </w:tr>
      <w:tr w:rsidR="00EA0768" w14:paraId="37F379EA" w14:textId="77777777" w:rsidTr="00153ED5">
        <w:trPr>
          <w:ins w:id="255" w:author="Forfatter"/>
        </w:trPr>
        <w:tc>
          <w:tcPr>
            <w:tcW w:w="2977" w:type="dxa"/>
          </w:tcPr>
          <w:p w14:paraId="4A9830E5" w14:textId="5DDF2FDD" w:rsidR="00EA0768" w:rsidRDefault="00EA0768" w:rsidP="00153ED5">
            <w:pPr>
              <w:rPr>
                <w:ins w:id="256" w:author="Forfatter"/>
              </w:rPr>
            </w:pPr>
            <w:ins w:id="257" w:author="Forfatter">
              <w:del w:id="258" w:author="Forfatter">
                <w:r w:rsidDel="00982A97">
                  <w:delText>RANDOM_</w:delText>
                </w:r>
              </w:del>
              <w:r w:rsidR="00982A97">
                <w:t>COVERAGE_</w:t>
              </w:r>
              <w:del w:id="259" w:author="Forfatter">
                <w:r w:rsidDel="00982A97">
                  <w:delText>FAVOUR_</w:delText>
                </w:r>
              </w:del>
              <w:r>
                <w:t>EDGES</w:t>
              </w:r>
            </w:ins>
          </w:p>
        </w:tc>
        <w:tc>
          <w:tcPr>
            <w:tcW w:w="11590" w:type="dxa"/>
          </w:tcPr>
          <w:p w14:paraId="4B98975C" w14:textId="2B190299" w:rsidR="00EA0768" w:rsidRDefault="00EA0768" w:rsidP="00153ED5">
            <w:pPr>
              <w:rPr>
                <w:ins w:id="260" w:author="Forfatter"/>
              </w:rPr>
            </w:pPr>
            <w:ins w:id="261" w:author="Forfatter">
              <w:del w:id="262" w:author="Forfatter">
                <w:r w:rsidDel="00982A97">
                  <w:delText xml:space="preserve">Significantly more edge cases, where “edge” differs between various interfaces.  </w:delText>
                </w:r>
                <w:r w:rsidDel="00982A97">
                  <w:br/>
                  <w:delText xml:space="preserve">E.g. UART: Cover patterns like 01111111, 00000000, 11111111, 11111110, 01010101, 10101010, </w:delText>
                </w:r>
              </w:del>
              <w:r w:rsidR="00982A97">
                <w:t>A predefined set of important edge cases – for instance like the RANDOM_FAVOUR_EDGES in the previous chapter.</w:t>
              </w:r>
            </w:ins>
          </w:p>
        </w:tc>
      </w:tr>
      <w:tr w:rsidR="00EA0768" w14:paraId="1E81DF27" w14:textId="77777777" w:rsidTr="00153ED5">
        <w:trPr>
          <w:ins w:id="263" w:author="Forfatter"/>
        </w:trPr>
        <w:tc>
          <w:tcPr>
            <w:tcW w:w="2977" w:type="dxa"/>
          </w:tcPr>
          <w:p w14:paraId="1298E984" w14:textId="77777777" w:rsidR="00EA0768" w:rsidRDefault="00EA0768" w:rsidP="00153ED5">
            <w:pPr>
              <w:rPr>
                <w:ins w:id="264" w:author="Forfatter"/>
              </w:rPr>
            </w:pPr>
            <w:proofErr w:type="spellStart"/>
            <w:ins w:id="265" w:author="Forfatter">
              <w:r>
                <w:t>Flere</w:t>
              </w:r>
              <w:proofErr w:type="spellEnd"/>
              <w:r>
                <w:t>????</w:t>
              </w:r>
            </w:ins>
          </w:p>
        </w:tc>
        <w:tc>
          <w:tcPr>
            <w:tcW w:w="11590" w:type="dxa"/>
          </w:tcPr>
          <w:p w14:paraId="0F4328D3" w14:textId="77777777" w:rsidR="00EA0768" w:rsidRDefault="00EA0768" w:rsidP="00153ED5">
            <w:pPr>
              <w:rPr>
                <w:ins w:id="266" w:author="Forfatter"/>
              </w:rPr>
            </w:pPr>
          </w:p>
        </w:tc>
      </w:tr>
      <w:tr w:rsidR="00EA0768" w14:paraId="134C43D5" w14:textId="77777777" w:rsidTr="00EA0768">
        <w:trPr>
          <w:ins w:id="267" w:author="Forfatter"/>
        </w:trPr>
        <w:tc>
          <w:tcPr>
            <w:tcW w:w="2977" w:type="dxa"/>
          </w:tcPr>
          <w:p w14:paraId="775A8CFE" w14:textId="77777777" w:rsidR="00EA0768" w:rsidRDefault="00EA0768" w:rsidP="00153ED5">
            <w:pPr>
              <w:rPr>
                <w:ins w:id="268" w:author="Forfatter"/>
              </w:rPr>
            </w:pPr>
            <w:ins w:id="269" w:author="Forfatter">
              <w:r>
                <w:t>&lt;user-defined&gt;</w:t>
              </w:r>
            </w:ins>
          </w:p>
        </w:tc>
        <w:tc>
          <w:tcPr>
            <w:tcW w:w="11590" w:type="dxa"/>
          </w:tcPr>
          <w:p w14:paraId="67DFE475" w14:textId="77777777" w:rsidR="00EA0768" w:rsidRDefault="00EA0768" w:rsidP="00153ED5">
            <w:pPr>
              <w:rPr>
                <w:ins w:id="270" w:author="Forfatter"/>
              </w:rPr>
            </w:pPr>
          </w:p>
        </w:tc>
      </w:tr>
    </w:tbl>
    <w:p w14:paraId="6FD3085C" w14:textId="77777777" w:rsidR="00EA0768" w:rsidRDefault="00EA0768" w:rsidP="00EA0768">
      <w:pPr>
        <w:rPr>
          <w:ins w:id="271" w:author="Forfatter"/>
        </w:rPr>
      </w:pPr>
    </w:p>
    <w:p w14:paraId="0DF4A44A" w14:textId="77777777" w:rsidR="00EA0768" w:rsidDel="00982A97" w:rsidRDefault="00EA0768" w:rsidP="00EA0768">
      <w:pPr>
        <w:rPr>
          <w:ins w:id="272" w:author="Forfatter"/>
          <w:del w:id="273" w:author="Forfatter"/>
        </w:rPr>
      </w:pPr>
      <w:ins w:id="274" w:author="Forfatter">
        <w:r>
          <w:t>**** MÅ DENNETYPE LEGGES I ADAPTATION PACKAGE FOR USER UTVIDELSE?</w:t>
        </w:r>
      </w:ins>
    </w:p>
    <w:p w14:paraId="163AD113" w14:textId="53642982" w:rsidR="00B359DE" w:rsidDel="00982A97" w:rsidRDefault="00B359DE" w:rsidP="00127218">
      <w:pPr>
        <w:rPr>
          <w:del w:id="275" w:author="Forfatter"/>
        </w:rPr>
      </w:pPr>
      <w:ins w:id="276" w:author="Forfatter">
        <w:del w:id="277" w:author="Forfatter">
          <w:r w:rsidDel="00CD44B2">
            <w:delTex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delText>
          </w:r>
          <w:r w:rsidDel="00CD44B2">
            <w:br w:type="page"/>
          </w:r>
        </w:del>
      </w:ins>
    </w:p>
    <w:p w14:paraId="0E05A8FA" w14:textId="77777777" w:rsidR="00982A97" w:rsidRDefault="00982A97" w:rsidP="00B359DE">
      <w:pPr>
        <w:rPr>
          <w:ins w:id="278" w:author="Forfatter"/>
          <w:rFonts w:ascii="Verdana" w:hAnsi="Verdana"/>
          <w:b/>
          <w:kern w:val="28"/>
          <w:sz w:val="24"/>
        </w:rPr>
      </w:pPr>
    </w:p>
    <w:p w14:paraId="50312B7E" w14:textId="4C14E710" w:rsidR="00B359DE" w:rsidRPr="00127218" w:rsidRDefault="00B359DE" w:rsidP="00127218">
      <w:pPr>
        <w:rPr>
          <w:ins w:id="279" w:author="Forfatter"/>
          <w:rPrChange w:id="280" w:author="Forfatter">
            <w:rPr>
              <w:ins w:id="281" w:author="Forfatter"/>
            </w:rPr>
          </w:rPrChange>
        </w:rPr>
        <w:pPrChange w:id="282" w:author="Forfatter">
          <w:pPr>
            <w:pStyle w:val="Overskrift1"/>
          </w:pPr>
        </w:pPrChange>
      </w:pPr>
      <w:ins w:id="283" w:author="Forfatter">
        <w:del w:id="284" w:author="Forfatter">
          <w:r w:rsidDel="00CD44B2">
            <w:delText>R</w:delText>
          </w:r>
        </w:del>
      </w:ins>
    </w:p>
    <w:p w14:paraId="74A7AF0E" w14:textId="189F6162" w:rsidR="00982A97" w:rsidRDefault="00982A97" w:rsidP="007301BE">
      <w:pPr>
        <w:pStyle w:val="Overskrift1"/>
        <w:rPr>
          <w:ins w:id="285" w:author="Forfatter"/>
        </w:rPr>
      </w:pPr>
      <w:ins w:id="286" w:author="Forfatter">
        <w:r>
          <w:t>VVC parameters and sequence for Randomisation, Functional Coverage, Sources and Destinations</w:t>
        </w:r>
      </w:ins>
    </w:p>
    <w:p w14:paraId="3567B3C9" w14:textId="77777777" w:rsidR="00982A97" w:rsidRPr="007A5A6F" w:rsidRDefault="00982A97" w:rsidP="007A5A6F">
      <w:pPr>
        <w:rPr>
          <w:ins w:id="287" w:author="Forfatter"/>
          <w:rPrChange w:id="288" w:author="Forfatter">
            <w:rPr>
              <w:ins w:id="289" w:author="Forfatter"/>
            </w:rPr>
          </w:rPrChange>
        </w:rPr>
        <w:pPrChange w:id="290" w:author="Forfatter">
          <w:pPr>
            <w:pStyle w:val="Overskrift1"/>
          </w:pPr>
        </w:pPrChange>
      </w:pPr>
    </w:p>
    <w:p w14:paraId="542FA91C" w14:textId="0A302929" w:rsidR="00D73B26" w:rsidRDefault="007301BE" w:rsidP="007301BE">
      <w:pPr>
        <w:pStyle w:val="Overskrift1"/>
      </w:pPr>
      <w:r>
        <w:t>Multiple Central Sequencers</w:t>
      </w:r>
      <w:bookmarkEnd w:id="22"/>
      <w:bookmarkEnd w:id="24"/>
    </w:p>
    <w:p w14:paraId="59CF7F65" w14:textId="1A9A951C" w:rsidR="00D73B26" w:rsidRDefault="007301BE" w:rsidP="00D73B26">
      <w:r>
        <w:rPr>
          <w:rFonts w:ascii="Helvetica Neue Thin" w:hAnsi="Helvetica Neue Thin"/>
          <w:iCs/>
          <w:szCs w:val="18"/>
        </w:rPr>
        <w:t>A structured test environment is important and we recommend the use of a test harness to instantiate VVCs, DUT, clock generator and so forth. The testbench may consist of one or more test sequencers which are used to control the complete testbench architecture with any number of VVCs, although for a better testbench overview we recommend to have a single central test sequencer only.</w:t>
      </w:r>
    </w:p>
    <w:p w14:paraId="37571D94" w14:textId="33F0215C" w:rsidR="007301BE" w:rsidRDefault="007301BE" w:rsidP="00D73B26"/>
    <w:p w14:paraId="02BE358D" w14:textId="7A85B9AA" w:rsidR="002902D9" w:rsidRDefault="002902D9" w:rsidP="002902D9">
      <w:pPr>
        <w:pStyle w:val="Overskrift1"/>
      </w:pPr>
      <w:bookmarkStart w:id="291" w:name="_Toc17306318"/>
      <w:bookmarkStart w:id="292" w:name="_Toc19016710"/>
      <w:r>
        <w:t>Compile scripts</w:t>
      </w:r>
      <w:bookmarkEnd w:id="291"/>
      <w:bookmarkEnd w:id="292"/>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lastRenderedPageBreak/>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9F1FBC7" w:rsidR="009F12F3" w:rsidRPr="00241B7C" w:rsidRDefault="009F12F3" w:rsidP="009F12F3">
      <w:pPr>
        <w:rPr>
          <w:rFonts w:ascii="Helvetica Neue" w:hAnsi="Helvetica Neue"/>
        </w:rPr>
      </w:pPr>
      <w:r>
        <w:rPr>
          <w:rFonts w:ascii="Helvetica Neue" w:hAnsi="Helvetica Neue"/>
        </w:rPr>
        <w:tab/>
        <w:t xml:space="preserve">Example: do uvvm/uvvm_util/script/compile_src.do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uvvm_util</w:t>
      </w:r>
      <w:proofErr w:type="spellEnd"/>
    </w:p>
    <w:p w14:paraId="1D26027B" w14:textId="47B533BA" w:rsidR="007D51F4" w:rsidRDefault="00B875B6" w:rsidP="00B875B6">
      <w:pPr>
        <w:pStyle w:val="Overskrift1"/>
        <w:rPr>
          <w:lang w:val="en-US"/>
        </w:rPr>
      </w:pPr>
      <w:bookmarkStart w:id="293" w:name="_Toc17306319"/>
      <w:bookmarkStart w:id="294" w:name="_Toc19016711"/>
      <w:r>
        <w:rPr>
          <w:lang w:val="en-US"/>
        </w:rPr>
        <w:t>Scope of verbosity control</w:t>
      </w:r>
      <w:bookmarkEnd w:id="293"/>
      <w:bookmarkEnd w:id="294"/>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disable_log_msg</w:t>
      </w:r>
      <w:proofErr w:type="spell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w:t>
      </w:r>
      <w:proofErr w:type="gramStart"/>
      <w:r w:rsidRPr="00231902">
        <w:rPr>
          <w:rFonts w:ascii="Consolas" w:hAnsi="Consolas"/>
          <w:lang w:val="en-US"/>
        </w:rPr>
        <w:t>msg</w:t>
      </w:r>
      <w:proofErr w:type="spellEnd"/>
      <w:r w:rsidRPr="00231902">
        <w:rPr>
          <w:rFonts w:ascii="Consolas" w:hAnsi="Consolas"/>
          <w:lang w:val="en-US"/>
        </w:rPr>
        <w:t>(</w:t>
      </w:r>
      <w:proofErr w:type="gram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77777777" w:rsidR="00346290" w:rsidRPr="00D73B26" w:rsidRDefault="00346290"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53ED5" w:rsidRPr="009902B2" w:rsidRDefault="00153ED5"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153ED5" w:rsidRPr="009902B2" w:rsidRDefault="00153ED5"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53ED5" w:rsidRPr="000B3A3B" w:rsidRDefault="00153ED5" w:rsidP="0058685D">
                            <w:pPr>
                              <w:rPr>
                                <w:rFonts w:eastAsia="MS Mincho" w:cs="MS Mincho"/>
                                <w:b/>
                                <w:sz w:val="16"/>
                              </w:rPr>
                            </w:pPr>
                            <w:r w:rsidRPr="000B3A3B">
                              <w:rPr>
                                <w:b/>
                                <w:sz w:val="16"/>
                              </w:rPr>
                              <w:t>INTELLECTUAL</w:t>
                            </w:r>
                          </w:p>
                          <w:p w14:paraId="27EC7A63" w14:textId="23C6B24A" w:rsidR="00153ED5" w:rsidRPr="000B3A3B" w:rsidRDefault="00153ED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153ED5" w:rsidRPr="000B3A3B" w:rsidRDefault="00153ED5" w:rsidP="0058685D">
                      <w:pPr>
                        <w:rPr>
                          <w:rFonts w:eastAsia="MS Mincho" w:cs="MS Mincho"/>
                          <w:b/>
                          <w:sz w:val="16"/>
                        </w:rPr>
                      </w:pPr>
                      <w:r w:rsidRPr="000B3A3B">
                        <w:rPr>
                          <w:b/>
                          <w:sz w:val="16"/>
                        </w:rPr>
                        <w:t>INTELLECTUAL</w:t>
                      </w:r>
                    </w:p>
                    <w:p w14:paraId="27EC7A63" w14:textId="23C6B24A" w:rsidR="00153ED5" w:rsidRPr="000B3A3B" w:rsidRDefault="00153ED5"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0405E" w14:textId="77777777" w:rsidR="002A7A36" w:rsidRPr="009F58C4" w:rsidRDefault="002A7A36">
      <w:pPr>
        <w:rPr>
          <w:rFonts w:ascii="Arial" w:hAnsi="Arial" w:cs="Arial"/>
          <w:lang w:val="sq-AL"/>
        </w:rPr>
      </w:pPr>
      <w:r w:rsidRPr="009F58C4">
        <w:rPr>
          <w:rFonts w:ascii="Arial" w:hAnsi="Arial" w:cs="Arial"/>
          <w:lang w:val="sq-AL"/>
        </w:rPr>
        <w:separator/>
      </w:r>
    </w:p>
  </w:endnote>
  <w:endnote w:type="continuationSeparator" w:id="0">
    <w:p w14:paraId="01A10BAF" w14:textId="77777777" w:rsidR="002A7A36" w:rsidRPr="009F58C4" w:rsidRDefault="002A7A36">
      <w:pPr>
        <w:rPr>
          <w:rFonts w:ascii="Arial" w:hAnsi="Arial" w:cs="Arial"/>
          <w:lang w:val="sq-AL"/>
        </w:rPr>
      </w:pPr>
      <w:r w:rsidRPr="009F58C4">
        <w:rPr>
          <w:rFonts w:ascii="Arial" w:hAnsi="Arial" w:cs="Arial"/>
          <w:lang w:val="sq-AL"/>
        </w:rPr>
        <w:continuationSeparator/>
      </w:r>
    </w:p>
  </w:endnote>
  <w:endnote w:type="continuationNotice" w:id="1">
    <w:p w14:paraId="21DA55EC" w14:textId="77777777" w:rsidR="002A7A36" w:rsidRDefault="002A7A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Thin">
    <w:altName w:val="Corbel"/>
    <w:charset w:val="00"/>
    <w:family w:val="auto"/>
    <w:pitch w:val="variable"/>
    <w:sig w:usb0="E00002EF" w:usb1="5000205B" w:usb2="00000002"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53ED5" w:rsidRDefault="00153ED5"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53ED5" w:rsidRDefault="00153ED5"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153ED5" w:rsidRPr="00FA2638" w:rsidRDefault="00153ED5"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153ED5" w:rsidRPr="0058748C" w14:paraId="35168E3E" w14:textId="77777777" w:rsidTr="003C4A1B">
      <w:trPr>
        <w:trHeight w:val="214"/>
        <w:jc w:val="center"/>
      </w:trPr>
      <w:tc>
        <w:tcPr>
          <w:tcW w:w="4678" w:type="dxa"/>
          <w:vAlign w:val="center"/>
        </w:tcPr>
        <w:p w14:paraId="78424532" w14:textId="55397797" w:rsidR="00153ED5" w:rsidRPr="00493329" w:rsidRDefault="00153ED5"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5E1A1E51" w:rsidR="00153ED5" w:rsidRPr="00493329" w:rsidRDefault="00153ED5"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2.4.x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2019-09-10</w:t>
          </w:r>
          <w:r>
            <w:rPr>
              <w:rFonts w:ascii="Helvetica" w:hAnsi="Helvetica" w:cs="Arial"/>
              <w:color w:val="1381C4"/>
              <w:sz w:val="14"/>
              <w:lang w:val="sq-AL"/>
            </w:rPr>
            <w:fldChar w:fldCharType="end"/>
          </w:r>
        </w:p>
      </w:tc>
      <w:tc>
        <w:tcPr>
          <w:tcW w:w="3929" w:type="dxa"/>
          <w:vAlign w:val="center"/>
        </w:tcPr>
        <w:p w14:paraId="4D00DFF0" w14:textId="5E63FBF4" w:rsidR="00153ED5" w:rsidRPr="00493329" w:rsidRDefault="00153ED5" w:rsidP="00615DBA">
          <w:pPr>
            <w:pStyle w:val="Bunntekst"/>
            <w:tabs>
              <w:tab w:val="clear" w:pos="4153"/>
              <w:tab w:val="clear" w:pos="8306"/>
            </w:tabs>
            <w:spacing w:line="276" w:lineRule="auto"/>
            <w:rPr>
              <w:rFonts w:ascii="Helvetica" w:hAnsi="Helvetica"/>
              <w:color w:val="0000FF"/>
              <w:u w:val="single"/>
              <w:lang w:val="sq-AL"/>
            </w:rPr>
          </w:pPr>
          <w:hyperlink r:id="rId1" w:history="1">
            <w:r w:rsidRPr="00493329">
              <w:rPr>
                <w:rStyle w:val="Hyperkobling"/>
                <w:rFonts w:cs="Arial"/>
                <w:color w:val="1381C4"/>
                <w:sz w:val="14"/>
                <w:lang w:val="sq-AL"/>
              </w:rPr>
              <w:t>support@bitvis.no</w:t>
            </w:r>
          </w:hyperlink>
          <w:r w:rsidRPr="00493329">
            <w:rPr>
              <w:rFonts w:ascii="Helvetica" w:hAnsi="Helvetica" w:cs="Arial"/>
              <w:color w:val="1381C4"/>
              <w:sz w:val="14"/>
              <w:lang w:val="sq-AL"/>
            </w:rPr>
            <w:t xml:space="preserve">   +47 66 98 87 59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153ED5" w:rsidRPr="00493329" w:rsidRDefault="00153ED5"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53ED5" w:rsidRPr="00FB1499" w:rsidRDefault="00153ED5"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3986FA98" w:rsidR="00153ED5" w:rsidRPr="003354AD" w:rsidRDefault="00153ED5"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53ED5" w:rsidRPr="00EC0823" w:rsidRDefault="00153ED5"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153ED5" w:rsidRPr="00EC0823" w:rsidRDefault="00153ED5"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153ED5" w:rsidRDefault="00153ED5">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B91EC" w14:textId="77777777" w:rsidR="002A7A36" w:rsidRPr="009F58C4" w:rsidRDefault="002A7A36">
      <w:pPr>
        <w:rPr>
          <w:rFonts w:ascii="Arial" w:hAnsi="Arial" w:cs="Arial"/>
          <w:lang w:val="sq-AL"/>
        </w:rPr>
      </w:pPr>
      <w:r w:rsidRPr="009F58C4">
        <w:rPr>
          <w:rFonts w:ascii="Arial" w:hAnsi="Arial" w:cs="Arial"/>
          <w:lang w:val="sq-AL"/>
        </w:rPr>
        <w:separator/>
      </w:r>
    </w:p>
  </w:footnote>
  <w:footnote w:type="continuationSeparator" w:id="0">
    <w:p w14:paraId="73632973" w14:textId="77777777" w:rsidR="002A7A36" w:rsidRPr="009F58C4" w:rsidRDefault="002A7A36">
      <w:pPr>
        <w:rPr>
          <w:rFonts w:ascii="Arial" w:hAnsi="Arial" w:cs="Arial"/>
          <w:lang w:val="sq-AL"/>
        </w:rPr>
      </w:pPr>
      <w:r w:rsidRPr="009F58C4">
        <w:rPr>
          <w:rFonts w:ascii="Arial" w:hAnsi="Arial" w:cs="Arial"/>
          <w:lang w:val="sq-AL"/>
        </w:rPr>
        <w:continuationSeparator/>
      </w:r>
    </w:p>
  </w:footnote>
  <w:footnote w:type="continuationNotice" w:id="1">
    <w:p w14:paraId="56F35039" w14:textId="77777777" w:rsidR="002A7A36" w:rsidRDefault="002A7A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153ED5" w:rsidRDefault="00153ED5"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153ED5" w:rsidRDefault="00153ED5"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53ED5" w:rsidRDefault="00153E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8"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0"/>
  </w:num>
  <w:num w:numId="3">
    <w:abstractNumId w:val="8"/>
  </w:num>
  <w:num w:numId="4">
    <w:abstractNumId w:val="1"/>
  </w:num>
  <w:num w:numId="5">
    <w:abstractNumId w:val="5"/>
  </w:num>
  <w:num w:numId="6">
    <w:abstractNumId w:val="6"/>
  </w:num>
  <w:num w:numId="7">
    <w:abstractNumId w:val="2"/>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2D3"/>
    <w:rsid w:val="00017510"/>
    <w:rsid w:val="00020948"/>
    <w:rsid w:val="00025C10"/>
    <w:rsid w:val="00025C7E"/>
    <w:rsid w:val="000265C1"/>
    <w:rsid w:val="00027694"/>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510F9"/>
    <w:rsid w:val="000527D8"/>
    <w:rsid w:val="00056E44"/>
    <w:rsid w:val="000604DF"/>
    <w:rsid w:val="00061B56"/>
    <w:rsid w:val="00063F1B"/>
    <w:rsid w:val="00064785"/>
    <w:rsid w:val="00066B20"/>
    <w:rsid w:val="00067590"/>
    <w:rsid w:val="000675B2"/>
    <w:rsid w:val="0007033A"/>
    <w:rsid w:val="00070692"/>
    <w:rsid w:val="00071788"/>
    <w:rsid w:val="00073057"/>
    <w:rsid w:val="0008046A"/>
    <w:rsid w:val="00080EA2"/>
    <w:rsid w:val="000810E2"/>
    <w:rsid w:val="00082533"/>
    <w:rsid w:val="00082620"/>
    <w:rsid w:val="00084148"/>
    <w:rsid w:val="00087C22"/>
    <w:rsid w:val="0009082C"/>
    <w:rsid w:val="00090B9D"/>
    <w:rsid w:val="00091088"/>
    <w:rsid w:val="0009184A"/>
    <w:rsid w:val="00097BE5"/>
    <w:rsid w:val="000A288C"/>
    <w:rsid w:val="000A29B7"/>
    <w:rsid w:val="000A2A20"/>
    <w:rsid w:val="000A37F6"/>
    <w:rsid w:val="000A3B4E"/>
    <w:rsid w:val="000A4192"/>
    <w:rsid w:val="000A5C20"/>
    <w:rsid w:val="000A7A2F"/>
    <w:rsid w:val="000B0FF0"/>
    <w:rsid w:val="000B1007"/>
    <w:rsid w:val="000B1AAC"/>
    <w:rsid w:val="000B2268"/>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42D"/>
    <w:rsid w:val="00101B48"/>
    <w:rsid w:val="00103A8C"/>
    <w:rsid w:val="00104328"/>
    <w:rsid w:val="00104DB7"/>
    <w:rsid w:val="00107D69"/>
    <w:rsid w:val="00107F2E"/>
    <w:rsid w:val="00112635"/>
    <w:rsid w:val="00112CAA"/>
    <w:rsid w:val="00112EE7"/>
    <w:rsid w:val="001137BF"/>
    <w:rsid w:val="00113C2F"/>
    <w:rsid w:val="0011495C"/>
    <w:rsid w:val="00115022"/>
    <w:rsid w:val="00115751"/>
    <w:rsid w:val="001177E0"/>
    <w:rsid w:val="00120C03"/>
    <w:rsid w:val="001223FB"/>
    <w:rsid w:val="00122BE8"/>
    <w:rsid w:val="00123B3A"/>
    <w:rsid w:val="00125AB4"/>
    <w:rsid w:val="00125DE6"/>
    <w:rsid w:val="0012657E"/>
    <w:rsid w:val="00127218"/>
    <w:rsid w:val="001302EC"/>
    <w:rsid w:val="00130FAC"/>
    <w:rsid w:val="00133FC4"/>
    <w:rsid w:val="00134EE5"/>
    <w:rsid w:val="0013505C"/>
    <w:rsid w:val="00135C8E"/>
    <w:rsid w:val="00135E17"/>
    <w:rsid w:val="00137078"/>
    <w:rsid w:val="001377A8"/>
    <w:rsid w:val="00140797"/>
    <w:rsid w:val="0014183D"/>
    <w:rsid w:val="00142426"/>
    <w:rsid w:val="001451F6"/>
    <w:rsid w:val="00146B74"/>
    <w:rsid w:val="00147965"/>
    <w:rsid w:val="00147AEF"/>
    <w:rsid w:val="00150883"/>
    <w:rsid w:val="00151763"/>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CF4"/>
    <w:rsid w:val="001B4D1F"/>
    <w:rsid w:val="001B6B9C"/>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32AF"/>
    <w:rsid w:val="00265CCD"/>
    <w:rsid w:val="00270C9B"/>
    <w:rsid w:val="0027157B"/>
    <w:rsid w:val="00272A5B"/>
    <w:rsid w:val="00272DE8"/>
    <w:rsid w:val="002731D5"/>
    <w:rsid w:val="002736F0"/>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F57"/>
    <w:rsid w:val="002A532C"/>
    <w:rsid w:val="002A7A36"/>
    <w:rsid w:val="002B06DB"/>
    <w:rsid w:val="002B303F"/>
    <w:rsid w:val="002B5B3D"/>
    <w:rsid w:val="002B7E27"/>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6EA"/>
    <w:rsid w:val="003118EF"/>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5797"/>
    <w:rsid w:val="00355981"/>
    <w:rsid w:val="00355F08"/>
    <w:rsid w:val="00356047"/>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805A2"/>
    <w:rsid w:val="0038117B"/>
    <w:rsid w:val="00382E0B"/>
    <w:rsid w:val="00382FDA"/>
    <w:rsid w:val="003851F7"/>
    <w:rsid w:val="00386AB3"/>
    <w:rsid w:val="0038731A"/>
    <w:rsid w:val="0039158A"/>
    <w:rsid w:val="00392003"/>
    <w:rsid w:val="00392313"/>
    <w:rsid w:val="00395D3C"/>
    <w:rsid w:val="003A0738"/>
    <w:rsid w:val="003A3A67"/>
    <w:rsid w:val="003A3C33"/>
    <w:rsid w:val="003A40B5"/>
    <w:rsid w:val="003A4E18"/>
    <w:rsid w:val="003A5543"/>
    <w:rsid w:val="003A58AF"/>
    <w:rsid w:val="003A61C9"/>
    <w:rsid w:val="003A62AF"/>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A1B"/>
    <w:rsid w:val="003C548A"/>
    <w:rsid w:val="003C56FC"/>
    <w:rsid w:val="003C6C74"/>
    <w:rsid w:val="003C728A"/>
    <w:rsid w:val="003D1878"/>
    <w:rsid w:val="003D2F27"/>
    <w:rsid w:val="003D461F"/>
    <w:rsid w:val="003D4FFD"/>
    <w:rsid w:val="003D5256"/>
    <w:rsid w:val="003D64B2"/>
    <w:rsid w:val="003E1493"/>
    <w:rsid w:val="003E16E5"/>
    <w:rsid w:val="003E243B"/>
    <w:rsid w:val="003E2973"/>
    <w:rsid w:val="003E2CD0"/>
    <w:rsid w:val="003E2EA7"/>
    <w:rsid w:val="003E56EB"/>
    <w:rsid w:val="003E6433"/>
    <w:rsid w:val="003F095E"/>
    <w:rsid w:val="003F11A4"/>
    <w:rsid w:val="003F34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5D51"/>
    <w:rsid w:val="004560DD"/>
    <w:rsid w:val="0045751F"/>
    <w:rsid w:val="00457941"/>
    <w:rsid w:val="00457A1E"/>
    <w:rsid w:val="00460F14"/>
    <w:rsid w:val="004611D4"/>
    <w:rsid w:val="00462777"/>
    <w:rsid w:val="004666A9"/>
    <w:rsid w:val="00467944"/>
    <w:rsid w:val="004703A4"/>
    <w:rsid w:val="004719AA"/>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566E"/>
    <w:rsid w:val="004A6673"/>
    <w:rsid w:val="004A7A99"/>
    <w:rsid w:val="004B0A26"/>
    <w:rsid w:val="004B22F1"/>
    <w:rsid w:val="004B3609"/>
    <w:rsid w:val="004B38E3"/>
    <w:rsid w:val="004B41B8"/>
    <w:rsid w:val="004B566C"/>
    <w:rsid w:val="004B689F"/>
    <w:rsid w:val="004C1056"/>
    <w:rsid w:val="004C1A60"/>
    <w:rsid w:val="004C1FA9"/>
    <w:rsid w:val="004C2688"/>
    <w:rsid w:val="004C41F1"/>
    <w:rsid w:val="004C57D6"/>
    <w:rsid w:val="004C61D2"/>
    <w:rsid w:val="004C7201"/>
    <w:rsid w:val="004D0367"/>
    <w:rsid w:val="004D03E8"/>
    <w:rsid w:val="004D0F0C"/>
    <w:rsid w:val="004D20C5"/>
    <w:rsid w:val="004D2DD8"/>
    <w:rsid w:val="004D317F"/>
    <w:rsid w:val="004D3CB4"/>
    <w:rsid w:val="004D4C9C"/>
    <w:rsid w:val="004D6992"/>
    <w:rsid w:val="004D6BE8"/>
    <w:rsid w:val="004D73E5"/>
    <w:rsid w:val="004D74A3"/>
    <w:rsid w:val="004D7CCB"/>
    <w:rsid w:val="004E007B"/>
    <w:rsid w:val="004E016F"/>
    <w:rsid w:val="004E358E"/>
    <w:rsid w:val="004E5BE4"/>
    <w:rsid w:val="004E713F"/>
    <w:rsid w:val="004E76A6"/>
    <w:rsid w:val="004E7D78"/>
    <w:rsid w:val="004F12FD"/>
    <w:rsid w:val="004F15D3"/>
    <w:rsid w:val="004F44C2"/>
    <w:rsid w:val="004F700E"/>
    <w:rsid w:val="004F760E"/>
    <w:rsid w:val="004F7B95"/>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E28"/>
    <w:rsid w:val="00530861"/>
    <w:rsid w:val="00530E8C"/>
    <w:rsid w:val="00532838"/>
    <w:rsid w:val="00532952"/>
    <w:rsid w:val="00532A6C"/>
    <w:rsid w:val="00534BED"/>
    <w:rsid w:val="0053769C"/>
    <w:rsid w:val="005406C8"/>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8748C"/>
    <w:rsid w:val="00587C85"/>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45EF"/>
    <w:rsid w:val="005C5654"/>
    <w:rsid w:val="005D0993"/>
    <w:rsid w:val="005D0EAF"/>
    <w:rsid w:val="005D152E"/>
    <w:rsid w:val="005D45C8"/>
    <w:rsid w:val="005D4766"/>
    <w:rsid w:val="005D5411"/>
    <w:rsid w:val="005D5466"/>
    <w:rsid w:val="005D7118"/>
    <w:rsid w:val="005E033E"/>
    <w:rsid w:val="005E0D29"/>
    <w:rsid w:val="005E1AF5"/>
    <w:rsid w:val="005E3594"/>
    <w:rsid w:val="005E425D"/>
    <w:rsid w:val="005E47F7"/>
    <w:rsid w:val="005E6564"/>
    <w:rsid w:val="005E6A1C"/>
    <w:rsid w:val="005F028E"/>
    <w:rsid w:val="005F1660"/>
    <w:rsid w:val="005F167A"/>
    <w:rsid w:val="005F1A0E"/>
    <w:rsid w:val="005F2674"/>
    <w:rsid w:val="005F3217"/>
    <w:rsid w:val="005F391C"/>
    <w:rsid w:val="005F4377"/>
    <w:rsid w:val="005F5943"/>
    <w:rsid w:val="005F706C"/>
    <w:rsid w:val="005F7743"/>
    <w:rsid w:val="005F77A4"/>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A80"/>
    <w:rsid w:val="00676E0E"/>
    <w:rsid w:val="006772F2"/>
    <w:rsid w:val="00680673"/>
    <w:rsid w:val="00680AFE"/>
    <w:rsid w:val="00680E84"/>
    <w:rsid w:val="00690E5E"/>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2DF"/>
    <w:rsid w:val="006A7AEC"/>
    <w:rsid w:val="006B4C0B"/>
    <w:rsid w:val="006B66AB"/>
    <w:rsid w:val="006B684B"/>
    <w:rsid w:val="006B6DF1"/>
    <w:rsid w:val="006C01C3"/>
    <w:rsid w:val="006C241A"/>
    <w:rsid w:val="006C3E42"/>
    <w:rsid w:val="006C4AEC"/>
    <w:rsid w:val="006C516A"/>
    <w:rsid w:val="006C5FB6"/>
    <w:rsid w:val="006C6B0B"/>
    <w:rsid w:val="006D13BD"/>
    <w:rsid w:val="006D15FC"/>
    <w:rsid w:val="006D1BA4"/>
    <w:rsid w:val="006D221A"/>
    <w:rsid w:val="006D4CBE"/>
    <w:rsid w:val="006D6B9D"/>
    <w:rsid w:val="006E0A9A"/>
    <w:rsid w:val="006E20A2"/>
    <w:rsid w:val="006E4C9A"/>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4039"/>
    <w:rsid w:val="0075079D"/>
    <w:rsid w:val="00750FF7"/>
    <w:rsid w:val="007510CD"/>
    <w:rsid w:val="00753CE1"/>
    <w:rsid w:val="0075499B"/>
    <w:rsid w:val="00755814"/>
    <w:rsid w:val="007559A8"/>
    <w:rsid w:val="007563C1"/>
    <w:rsid w:val="00757D7C"/>
    <w:rsid w:val="00760ABB"/>
    <w:rsid w:val="00763420"/>
    <w:rsid w:val="007644F4"/>
    <w:rsid w:val="00764DFC"/>
    <w:rsid w:val="00764E98"/>
    <w:rsid w:val="00765E95"/>
    <w:rsid w:val="00766C66"/>
    <w:rsid w:val="00770A94"/>
    <w:rsid w:val="00770DE0"/>
    <w:rsid w:val="007714B8"/>
    <w:rsid w:val="00771C22"/>
    <w:rsid w:val="007728DE"/>
    <w:rsid w:val="00774568"/>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7FF2"/>
    <w:rsid w:val="00810888"/>
    <w:rsid w:val="00811B27"/>
    <w:rsid w:val="00812161"/>
    <w:rsid w:val="00814F8E"/>
    <w:rsid w:val="00815254"/>
    <w:rsid w:val="00816804"/>
    <w:rsid w:val="00817058"/>
    <w:rsid w:val="00817362"/>
    <w:rsid w:val="0082054B"/>
    <w:rsid w:val="00820CF6"/>
    <w:rsid w:val="008214CC"/>
    <w:rsid w:val="008259BF"/>
    <w:rsid w:val="00825D56"/>
    <w:rsid w:val="00826E82"/>
    <w:rsid w:val="00827C64"/>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4CA8"/>
    <w:rsid w:val="00885031"/>
    <w:rsid w:val="008852FF"/>
    <w:rsid w:val="00885624"/>
    <w:rsid w:val="00887B48"/>
    <w:rsid w:val="00887D65"/>
    <w:rsid w:val="00890531"/>
    <w:rsid w:val="00892F0E"/>
    <w:rsid w:val="00894BEE"/>
    <w:rsid w:val="00895061"/>
    <w:rsid w:val="0089558A"/>
    <w:rsid w:val="00895F70"/>
    <w:rsid w:val="00896100"/>
    <w:rsid w:val="00896F99"/>
    <w:rsid w:val="008974A1"/>
    <w:rsid w:val="008A03E4"/>
    <w:rsid w:val="008A1583"/>
    <w:rsid w:val="008A3179"/>
    <w:rsid w:val="008A4BC9"/>
    <w:rsid w:val="008A6320"/>
    <w:rsid w:val="008A7EF4"/>
    <w:rsid w:val="008B0903"/>
    <w:rsid w:val="008B1716"/>
    <w:rsid w:val="008B1B85"/>
    <w:rsid w:val="008B286F"/>
    <w:rsid w:val="008B380F"/>
    <w:rsid w:val="008B7316"/>
    <w:rsid w:val="008B7AA4"/>
    <w:rsid w:val="008C03ED"/>
    <w:rsid w:val="008C4A6B"/>
    <w:rsid w:val="008C4C35"/>
    <w:rsid w:val="008C56CB"/>
    <w:rsid w:val="008C5AF6"/>
    <w:rsid w:val="008D1526"/>
    <w:rsid w:val="008D18F2"/>
    <w:rsid w:val="008D1B50"/>
    <w:rsid w:val="008D38A5"/>
    <w:rsid w:val="008D7983"/>
    <w:rsid w:val="008E154A"/>
    <w:rsid w:val="008E5F8D"/>
    <w:rsid w:val="008E6880"/>
    <w:rsid w:val="008F0DDF"/>
    <w:rsid w:val="008F1C8A"/>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914"/>
    <w:rsid w:val="009408BE"/>
    <w:rsid w:val="00940D47"/>
    <w:rsid w:val="0094121B"/>
    <w:rsid w:val="00941337"/>
    <w:rsid w:val="0094153A"/>
    <w:rsid w:val="00942303"/>
    <w:rsid w:val="00942BA7"/>
    <w:rsid w:val="00943D3F"/>
    <w:rsid w:val="0094494D"/>
    <w:rsid w:val="009459B0"/>
    <w:rsid w:val="00945E4B"/>
    <w:rsid w:val="00951810"/>
    <w:rsid w:val="00952A1E"/>
    <w:rsid w:val="009533A3"/>
    <w:rsid w:val="00953572"/>
    <w:rsid w:val="00954457"/>
    <w:rsid w:val="00954F44"/>
    <w:rsid w:val="00954F8F"/>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D80"/>
    <w:rsid w:val="00971126"/>
    <w:rsid w:val="009727B9"/>
    <w:rsid w:val="00973D67"/>
    <w:rsid w:val="009742C3"/>
    <w:rsid w:val="00975A24"/>
    <w:rsid w:val="00975A87"/>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278"/>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2B35"/>
    <w:rsid w:val="00A14FC8"/>
    <w:rsid w:val="00A15566"/>
    <w:rsid w:val="00A1626A"/>
    <w:rsid w:val="00A17A16"/>
    <w:rsid w:val="00A210E0"/>
    <w:rsid w:val="00A21ACE"/>
    <w:rsid w:val="00A220FE"/>
    <w:rsid w:val="00A26F32"/>
    <w:rsid w:val="00A273BD"/>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10BD"/>
    <w:rsid w:val="00AB1185"/>
    <w:rsid w:val="00AB1B10"/>
    <w:rsid w:val="00AB2E9F"/>
    <w:rsid w:val="00AB39B3"/>
    <w:rsid w:val="00AB563A"/>
    <w:rsid w:val="00AB5693"/>
    <w:rsid w:val="00AB56CD"/>
    <w:rsid w:val="00AB63B1"/>
    <w:rsid w:val="00AB7E96"/>
    <w:rsid w:val="00AC1780"/>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60F3"/>
    <w:rsid w:val="00AE6EB8"/>
    <w:rsid w:val="00AF2A08"/>
    <w:rsid w:val="00AF330F"/>
    <w:rsid w:val="00AF3789"/>
    <w:rsid w:val="00AF5E6C"/>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220C9"/>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5C98"/>
    <w:rsid w:val="00B65F9E"/>
    <w:rsid w:val="00B66AF5"/>
    <w:rsid w:val="00B66D48"/>
    <w:rsid w:val="00B6742D"/>
    <w:rsid w:val="00B6792A"/>
    <w:rsid w:val="00B6796E"/>
    <w:rsid w:val="00B70193"/>
    <w:rsid w:val="00B701AB"/>
    <w:rsid w:val="00B70975"/>
    <w:rsid w:val="00B711F4"/>
    <w:rsid w:val="00B72056"/>
    <w:rsid w:val="00B729A8"/>
    <w:rsid w:val="00B72ADE"/>
    <w:rsid w:val="00B745D2"/>
    <w:rsid w:val="00B74E9E"/>
    <w:rsid w:val="00B7647E"/>
    <w:rsid w:val="00B82065"/>
    <w:rsid w:val="00B83FAE"/>
    <w:rsid w:val="00B841E0"/>
    <w:rsid w:val="00B84D53"/>
    <w:rsid w:val="00B84DDA"/>
    <w:rsid w:val="00B84E05"/>
    <w:rsid w:val="00B857E4"/>
    <w:rsid w:val="00B860F5"/>
    <w:rsid w:val="00B87138"/>
    <w:rsid w:val="00B875B6"/>
    <w:rsid w:val="00B912B4"/>
    <w:rsid w:val="00B91664"/>
    <w:rsid w:val="00B92C71"/>
    <w:rsid w:val="00B9371E"/>
    <w:rsid w:val="00B94116"/>
    <w:rsid w:val="00B94C3A"/>
    <w:rsid w:val="00B959F1"/>
    <w:rsid w:val="00B97327"/>
    <w:rsid w:val="00BA10FB"/>
    <w:rsid w:val="00BA2110"/>
    <w:rsid w:val="00BA2BAD"/>
    <w:rsid w:val="00BA443B"/>
    <w:rsid w:val="00BA6213"/>
    <w:rsid w:val="00BA7593"/>
    <w:rsid w:val="00BB1167"/>
    <w:rsid w:val="00BB142D"/>
    <w:rsid w:val="00BB2705"/>
    <w:rsid w:val="00BB28B5"/>
    <w:rsid w:val="00BB69DA"/>
    <w:rsid w:val="00BB70D2"/>
    <w:rsid w:val="00BB7B24"/>
    <w:rsid w:val="00BC0965"/>
    <w:rsid w:val="00BC0D7A"/>
    <w:rsid w:val="00BC0ED7"/>
    <w:rsid w:val="00BC1032"/>
    <w:rsid w:val="00BC1714"/>
    <w:rsid w:val="00BC67B9"/>
    <w:rsid w:val="00BC6998"/>
    <w:rsid w:val="00BD11AF"/>
    <w:rsid w:val="00BD1ACE"/>
    <w:rsid w:val="00BD2145"/>
    <w:rsid w:val="00BD2944"/>
    <w:rsid w:val="00BD3388"/>
    <w:rsid w:val="00BD49AB"/>
    <w:rsid w:val="00BD67C4"/>
    <w:rsid w:val="00BD70D6"/>
    <w:rsid w:val="00BE02A7"/>
    <w:rsid w:val="00BE0542"/>
    <w:rsid w:val="00BF0825"/>
    <w:rsid w:val="00BF091C"/>
    <w:rsid w:val="00BF40F1"/>
    <w:rsid w:val="00BF5874"/>
    <w:rsid w:val="00BF6005"/>
    <w:rsid w:val="00C00B13"/>
    <w:rsid w:val="00C010A0"/>
    <w:rsid w:val="00C011A5"/>
    <w:rsid w:val="00C01A50"/>
    <w:rsid w:val="00C0240E"/>
    <w:rsid w:val="00C02960"/>
    <w:rsid w:val="00C0381B"/>
    <w:rsid w:val="00C04B89"/>
    <w:rsid w:val="00C05781"/>
    <w:rsid w:val="00C065E1"/>
    <w:rsid w:val="00C141A6"/>
    <w:rsid w:val="00C142D1"/>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1332"/>
    <w:rsid w:val="00C3184F"/>
    <w:rsid w:val="00C322FD"/>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16"/>
    <w:rsid w:val="00C54D29"/>
    <w:rsid w:val="00C55E9A"/>
    <w:rsid w:val="00C56864"/>
    <w:rsid w:val="00C60FFE"/>
    <w:rsid w:val="00C613D5"/>
    <w:rsid w:val="00C616C8"/>
    <w:rsid w:val="00C61FF7"/>
    <w:rsid w:val="00C62ECF"/>
    <w:rsid w:val="00C63AA3"/>
    <w:rsid w:val="00C6479E"/>
    <w:rsid w:val="00C64E87"/>
    <w:rsid w:val="00C65CA1"/>
    <w:rsid w:val="00C65D4B"/>
    <w:rsid w:val="00C67E8E"/>
    <w:rsid w:val="00C718D3"/>
    <w:rsid w:val="00C723E7"/>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1122"/>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175"/>
    <w:rsid w:val="00DC7067"/>
    <w:rsid w:val="00DC7950"/>
    <w:rsid w:val="00DD0EBA"/>
    <w:rsid w:val="00DD38B1"/>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0E0A"/>
    <w:rsid w:val="00E0127F"/>
    <w:rsid w:val="00E012AA"/>
    <w:rsid w:val="00E031CF"/>
    <w:rsid w:val="00E035C1"/>
    <w:rsid w:val="00E03D48"/>
    <w:rsid w:val="00E044D4"/>
    <w:rsid w:val="00E06380"/>
    <w:rsid w:val="00E079AB"/>
    <w:rsid w:val="00E07F54"/>
    <w:rsid w:val="00E13C4A"/>
    <w:rsid w:val="00E13D51"/>
    <w:rsid w:val="00E13FE5"/>
    <w:rsid w:val="00E15369"/>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F57"/>
    <w:rsid w:val="00E342BE"/>
    <w:rsid w:val="00E34337"/>
    <w:rsid w:val="00E357FB"/>
    <w:rsid w:val="00E358D5"/>
    <w:rsid w:val="00E3642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6B74"/>
    <w:rsid w:val="00E6715B"/>
    <w:rsid w:val="00E67272"/>
    <w:rsid w:val="00E7014C"/>
    <w:rsid w:val="00E723B5"/>
    <w:rsid w:val="00E74494"/>
    <w:rsid w:val="00E74509"/>
    <w:rsid w:val="00E74929"/>
    <w:rsid w:val="00E751A6"/>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C39"/>
    <w:rsid w:val="00F26B44"/>
    <w:rsid w:val="00F26B83"/>
    <w:rsid w:val="00F328D3"/>
    <w:rsid w:val="00F336E1"/>
    <w:rsid w:val="00F3404C"/>
    <w:rsid w:val="00F35929"/>
    <w:rsid w:val="00F359E2"/>
    <w:rsid w:val="00F364F5"/>
    <w:rsid w:val="00F37E94"/>
    <w:rsid w:val="00F41951"/>
    <w:rsid w:val="00F42593"/>
    <w:rsid w:val="00F42F29"/>
    <w:rsid w:val="00F449DA"/>
    <w:rsid w:val="00F458E4"/>
    <w:rsid w:val="00F47653"/>
    <w:rsid w:val="00F519C5"/>
    <w:rsid w:val="00F52029"/>
    <w:rsid w:val="00F520BC"/>
    <w:rsid w:val="00F520FF"/>
    <w:rsid w:val="00F5350E"/>
    <w:rsid w:val="00F554BE"/>
    <w:rsid w:val="00F56828"/>
    <w:rsid w:val="00F628C3"/>
    <w:rsid w:val="00F630AA"/>
    <w:rsid w:val="00F634EC"/>
    <w:rsid w:val="00F63C7D"/>
    <w:rsid w:val="00F63F47"/>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475"/>
    <w:rsid w:val="00F85B0A"/>
    <w:rsid w:val="00F878F9"/>
    <w:rsid w:val="00F904F0"/>
    <w:rsid w:val="00F90D79"/>
    <w:rsid w:val="00F91A6B"/>
    <w:rsid w:val="00F94A54"/>
    <w:rsid w:val="00F97818"/>
    <w:rsid w:val="00F9793E"/>
    <w:rsid w:val="00FA0768"/>
    <w:rsid w:val="00FA11B3"/>
    <w:rsid w:val="00FA265F"/>
    <w:rsid w:val="00FA55B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E0EDE"/>
    <w:rsid w:val="00FE1778"/>
    <w:rsid w:val="00FE25EE"/>
    <w:rsid w:val="00FE26B7"/>
    <w:rsid w:val="00FE2ED0"/>
    <w:rsid w:val="00FE4027"/>
    <w:rsid w:val="00FE481F"/>
    <w:rsid w:val="00FE5818"/>
    <w:rsid w:val="00FE5A80"/>
    <w:rsid w:val="00FE67C0"/>
    <w:rsid w:val="00FE7E49"/>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360" w:after="360"/>
    </w:pPr>
    <w:rPr>
      <w:rFonts w:asciiTheme="minorHAnsi" w:hAnsiTheme="minorHAnsi" w:cstheme="minorHAnsi"/>
      <w:b/>
      <w:bCs/>
      <w:caps/>
      <w:sz w:val="22"/>
      <w:szCs w:val="22"/>
      <w:u w:val="single"/>
    </w:rPr>
  </w:style>
  <w:style w:type="paragraph" w:styleId="INNH2">
    <w:name w:val="toc 2"/>
    <w:basedOn w:val="Normal"/>
    <w:next w:val="Normal"/>
    <w:uiPriority w:val="39"/>
    <w:rPr>
      <w:rFonts w:asciiTheme="minorHAnsi" w:hAnsiTheme="minorHAnsi" w:cstheme="minorHAnsi"/>
      <w:b/>
      <w:bCs/>
      <w:smallCaps/>
      <w:sz w:val="22"/>
      <w:szCs w:val="22"/>
    </w:rPr>
  </w:style>
  <w:style w:type="paragraph" w:styleId="INNH3">
    <w:name w:val="toc 3"/>
    <w:basedOn w:val="Normal"/>
    <w:next w:val="Normal"/>
    <w:semiHidden/>
    <w:rPr>
      <w:rFonts w:asciiTheme="minorHAnsi" w:hAnsiTheme="minorHAnsi" w:cstheme="minorHAnsi"/>
      <w:smallCaps/>
      <w:sz w:val="22"/>
      <w:szCs w:val="22"/>
    </w:rPr>
  </w:style>
  <w:style w:type="paragraph" w:styleId="INNH4">
    <w:name w:val="toc 4"/>
    <w:basedOn w:val="Normal"/>
    <w:next w:val="Normal"/>
    <w:semiHidden/>
    <w:rPr>
      <w:rFonts w:asciiTheme="minorHAnsi" w:hAnsiTheme="minorHAnsi" w:cstheme="minorHAnsi"/>
      <w:sz w:val="22"/>
      <w:szCs w:val="22"/>
    </w:rPr>
  </w:style>
  <w:style w:type="paragraph" w:styleId="INNH5">
    <w:name w:val="toc 5"/>
    <w:basedOn w:val="Normal"/>
    <w:next w:val="Normal"/>
    <w:semiHidden/>
    <w:rPr>
      <w:rFonts w:asciiTheme="minorHAnsi" w:hAnsiTheme="minorHAnsi" w:cstheme="minorHAnsi"/>
      <w:sz w:val="22"/>
      <w:szCs w:val="22"/>
    </w:rPr>
  </w:style>
  <w:style w:type="paragraph" w:styleId="INNH6">
    <w:name w:val="toc 6"/>
    <w:basedOn w:val="Normal"/>
    <w:next w:val="Normal"/>
    <w:semiHidden/>
    <w:rPr>
      <w:rFonts w:asciiTheme="minorHAnsi" w:hAnsiTheme="minorHAnsi" w:cstheme="minorHAnsi"/>
      <w:sz w:val="22"/>
      <w:szCs w:val="22"/>
    </w:rPr>
  </w:style>
  <w:style w:type="paragraph" w:styleId="INNH7">
    <w:name w:val="toc 7"/>
    <w:basedOn w:val="Normal"/>
    <w:next w:val="Normal"/>
    <w:semiHidden/>
    <w:rPr>
      <w:rFonts w:asciiTheme="minorHAnsi" w:hAnsiTheme="minorHAnsi" w:cstheme="minorHAnsi"/>
      <w:sz w:val="22"/>
      <w:szCs w:val="22"/>
    </w:rPr>
  </w:style>
  <w:style w:type="paragraph" w:styleId="INNH8">
    <w:name w:val="toc 8"/>
    <w:basedOn w:val="Normal"/>
    <w:next w:val="Normal"/>
    <w:semiHidden/>
    <w:rPr>
      <w:rFonts w:asciiTheme="minorHAnsi" w:hAnsiTheme="minorHAnsi" w:cstheme="minorHAnsi"/>
      <w:sz w:val="22"/>
      <w:szCs w:val="22"/>
    </w:rPr>
  </w:style>
  <w:style w:type="paragraph" w:styleId="INNH9">
    <w:name w:val="toc 9"/>
    <w:basedOn w:val="Normal"/>
    <w:next w:val="Normal"/>
    <w:semiHidden/>
    <w:rPr>
      <w:rFonts w:asciiTheme="minorHAnsi" w:hAnsiTheme="minorHAnsi" w:cstheme="minorHAnsi"/>
      <w:sz w:val="22"/>
      <w:szCs w:val="22"/>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5EDC0-F4FE-4A69-A115-FF83D173F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4640</Words>
  <Characters>26454</Characters>
  <Application>Microsoft Office Word</Application>
  <DocSecurity>0</DocSecurity>
  <Lines>220</Lines>
  <Paragraphs>62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31032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2019-08-28T14:42:00Z</dcterms:created>
  <dcterms:modified xsi:type="dcterms:W3CDTF">2019-09-10T16:56:00Z</dcterms:modified>
</cp:coreProperties>
</file>