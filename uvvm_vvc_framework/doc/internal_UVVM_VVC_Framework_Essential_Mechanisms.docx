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48427496" w:rsidR="001D498E" w:rsidRPr="00C2273B" w:rsidRDefault="005B212A" w:rsidP="008B380F">
      <w:pPr>
        <w:tabs>
          <w:tab w:val="left" w:pos="851"/>
        </w:tabs>
        <w:spacing w:after="120"/>
        <w:rPr>
          <w:rFonts w:ascii="Helvetica Light" w:hAnsi="Helvetica Light"/>
          <w:color w:val="000000" w:themeColor="text1"/>
          <w:sz w:val="24"/>
        </w:rPr>
      </w:pPr>
      <w:r>
        <w:rPr>
          <w:b/>
          <w:color w:val="000000" w:themeColor="text1"/>
          <w:sz w:val="40"/>
          <w:szCs w:val="40"/>
        </w:rPr>
        <w:t>UVVM</w:t>
      </w:r>
      <w:r w:rsidR="004374AB" w:rsidRPr="003354AD">
        <w:rPr>
          <w:b/>
          <w:color w:val="000000" w:themeColor="text1"/>
          <w:sz w:val="40"/>
          <w:szCs w:val="40"/>
        </w:rPr>
        <w:t xml:space="preserve"> </w:t>
      </w:r>
      <w:r w:rsidR="002448EE">
        <w:rPr>
          <w:b/>
          <w:color w:val="000000" w:themeColor="text1"/>
          <w:sz w:val="40"/>
          <w:szCs w:val="40"/>
        </w:rPr>
        <w:t xml:space="preserve">VVC Framework </w:t>
      </w:r>
      <w:r w:rsidR="008603F8">
        <w:rPr>
          <w:b/>
          <w:color w:val="000000" w:themeColor="text1"/>
          <w:sz w:val="40"/>
          <w:szCs w:val="40"/>
        </w:rPr>
        <w:t xml:space="preserve">Essential </w:t>
      </w:r>
      <w:r w:rsidR="008C4C35">
        <w:rPr>
          <w:b/>
          <w:color w:val="000000" w:themeColor="text1"/>
          <w:sz w:val="40"/>
          <w:szCs w:val="40"/>
        </w:rPr>
        <w:t>Mechanisms</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C2273B">
        <w:rPr>
          <w:rFonts w:ascii="Helvetica Light" w:hAnsi="Helvetica Light"/>
          <w:color w:val="000000" w:themeColor="text1"/>
          <w:sz w:val="40"/>
          <w:szCs w:val="40"/>
        </w:rPr>
        <w:br/>
      </w:r>
      <w:r w:rsidR="00C2273B">
        <w:rPr>
          <w:rFonts w:ascii="Helvetica Light" w:hAnsi="Helvetica Light"/>
          <w:color w:val="000000" w:themeColor="text1"/>
          <w:sz w:val="24"/>
        </w:rPr>
        <w:br/>
      </w:r>
      <w:r w:rsidR="00C2273B" w:rsidRPr="00346290">
        <w:rPr>
          <w:rFonts w:ascii="Helvetica Neue" w:hAnsi="Helvetica Neue"/>
          <w:color w:val="000000" w:themeColor="text1"/>
          <w:szCs w:val="18"/>
        </w:rPr>
        <w:t xml:space="preserve">This document </w:t>
      </w:r>
      <w:r w:rsidR="00817058" w:rsidRPr="00346290">
        <w:rPr>
          <w:rFonts w:ascii="Helvetica Neue" w:hAnsi="Helvetica Neue"/>
          <w:color w:val="000000" w:themeColor="text1"/>
          <w:szCs w:val="18"/>
        </w:rPr>
        <w:t>explains</w:t>
      </w:r>
      <w:r w:rsidR="00C2273B" w:rsidRPr="00346290">
        <w:rPr>
          <w:rFonts w:ascii="Helvetica Neue" w:hAnsi="Helvetica Neue"/>
          <w:color w:val="000000" w:themeColor="text1"/>
          <w:szCs w:val="18"/>
        </w:rPr>
        <w:t xml:space="preserve"> some of the essential mechanisms </w:t>
      </w:r>
      <w:r w:rsidR="00EF2F19" w:rsidRPr="00346290">
        <w:rPr>
          <w:rFonts w:ascii="Helvetica Neue" w:hAnsi="Helvetica Neue"/>
          <w:color w:val="000000" w:themeColor="text1"/>
          <w:szCs w:val="18"/>
        </w:rPr>
        <w:t xml:space="preserve">necessary for running </w:t>
      </w:r>
      <w:r w:rsidR="00C64975">
        <w:rPr>
          <w:rFonts w:ascii="Helvetica Neue" w:hAnsi="Helvetica Neue"/>
          <w:color w:val="000000" w:themeColor="text1"/>
          <w:szCs w:val="18"/>
        </w:rPr>
        <w:t>VVC Framework</w:t>
      </w:r>
      <w:r w:rsidR="00EF2F19" w:rsidRPr="00346290">
        <w:rPr>
          <w:rFonts w:ascii="Helvetica Neue" w:hAnsi="Helvetica Neue"/>
          <w:color w:val="000000" w:themeColor="text1"/>
          <w:szCs w:val="18"/>
        </w:rPr>
        <w:t>, in addition to helpful and important VV</w:t>
      </w:r>
      <w:r w:rsidR="00817058" w:rsidRPr="00346290">
        <w:rPr>
          <w:rFonts w:ascii="Helvetica Neue" w:hAnsi="Helvetica Neue"/>
          <w:color w:val="000000" w:themeColor="text1"/>
          <w:szCs w:val="18"/>
        </w:rPr>
        <w:t>C</w:t>
      </w:r>
      <w:r w:rsidR="00EF2F19" w:rsidRPr="00346290">
        <w:rPr>
          <w:rFonts w:ascii="Helvetica Neue" w:hAnsi="Helvetica Neue"/>
          <w:color w:val="000000" w:themeColor="text1"/>
          <w:szCs w:val="18"/>
        </w:rPr>
        <w:t xml:space="preserve"> status and configuration records which are accessible directly from the testbench. </w:t>
      </w:r>
      <w:r w:rsidR="00830C4E">
        <w:rPr>
          <w:rFonts w:ascii="Helvetica Neue" w:hAnsi="Helvetica Neue"/>
          <w:color w:val="000000" w:themeColor="text1"/>
          <w:szCs w:val="18"/>
        </w:rPr>
        <w:t xml:space="preserve">More details on the VVC Framework and the command mechanism </w:t>
      </w:r>
      <w:r w:rsidR="00066B20" w:rsidRPr="00346290">
        <w:rPr>
          <w:rFonts w:ascii="Helvetica Neue" w:hAnsi="Helvetica Neue"/>
          <w:color w:val="000000" w:themeColor="text1"/>
          <w:szCs w:val="18"/>
        </w:rPr>
        <w:t>can be found in the VVC Framework Manual.</w:t>
      </w:r>
    </w:p>
    <w:sdt>
      <w:sdtPr>
        <w:rPr>
          <w:rFonts w:ascii="Helvetica" w:eastAsia="Times New Roman" w:hAnsi="Helvetica" w:cs="Times New Roman"/>
          <w:color w:val="auto"/>
          <w:sz w:val="18"/>
          <w:szCs w:val="24"/>
          <w:lang w:val="en-GB" w:eastAsia="en-US"/>
        </w:rPr>
        <w:id w:val="-1240098456"/>
        <w:docPartObj>
          <w:docPartGallery w:val="Table of Contents"/>
          <w:docPartUnique/>
        </w:docPartObj>
      </w:sdtPr>
      <w:sdtEndPr>
        <w:rPr>
          <w:b/>
          <w:bCs/>
        </w:rPr>
      </w:sdtEndPr>
      <w:sdtContent>
        <w:p w14:paraId="3407E0DE" w14:textId="41A64A6B" w:rsidR="00C2273B" w:rsidRDefault="00C2273B">
          <w:pPr>
            <w:pStyle w:val="TOCHeading"/>
          </w:pPr>
        </w:p>
        <w:p w14:paraId="07FAF53C" w14:textId="49967F6D" w:rsidR="00C076D2" w:rsidRDefault="00975E6D">
          <w:pPr>
            <w:pStyle w:val="TOC1"/>
            <w:tabs>
              <w:tab w:val="left" w:pos="360"/>
              <w:tab w:val="right" w:leader="dot" w:pos="15129"/>
            </w:tabs>
            <w:rPr>
              <w:rFonts w:eastAsiaTheme="minorEastAsia" w:cstheme="minorBidi"/>
              <w:b w:val="0"/>
              <w:bCs w:val="0"/>
              <w:caps w:val="0"/>
              <w:noProof/>
              <w:sz w:val="24"/>
              <w:szCs w:val="24"/>
              <w:lang w:val="nb-NO" w:eastAsia="nb-NO"/>
            </w:rPr>
          </w:pPr>
          <w:r>
            <w:fldChar w:fldCharType="begin"/>
          </w:r>
          <w:r>
            <w:instrText xml:space="preserve"> TOC \o "1-1" \h \z \u </w:instrText>
          </w:r>
          <w:r>
            <w:fldChar w:fldCharType="separate"/>
          </w:r>
          <w:hyperlink w:anchor="_Toc25944804" w:history="1">
            <w:r w:rsidR="00C076D2" w:rsidRPr="00D4308E">
              <w:rPr>
                <w:rStyle w:val="Hyperlink"/>
                <w:noProof/>
              </w:rPr>
              <w:t>1</w:t>
            </w:r>
            <w:r w:rsidR="00C076D2">
              <w:rPr>
                <w:rFonts w:eastAsiaTheme="minorEastAsia" w:cstheme="minorBidi"/>
                <w:b w:val="0"/>
                <w:bCs w:val="0"/>
                <w:caps w:val="0"/>
                <w:noProof/>
                <w:sz w:val="24"/>
                <w:szCs w:val="24"/>
                <w:lang w:val="nb-NO" w:eastAsia="nb-NO"/>
              </w:rPr>
              <w:tab/>
            </w:r>
            <w:r w:rsidR="00C076D2" w:rsidRPr="00D4308E">
              <w:rPr>
                <w:rStyle w:val="Hyperlink"/>
                <w:noProof/>
              </w:rPr>
              <w:t>Libraries</w:t>
            </w:r>
            <w:r w:rsidR="00C076D2">
              <w:rPr>
                <w:noProof/>
                <w:webHidden/>
              </w:rPr>
              <w:tab/>
            </w:r>
            <w:r w:rsidR="00C076D2">
              <w:rPr>
                <w:noProof/>
                <w:webHidden/>
              </w:rPr>
              <w:fldChar w:fldCharType="begin"/>
            </w:r>
            <w:r w:rsidR="00C076D2">
              <w:rPr>
                <w:noProof/>
                <w:webHidden/>
              </w:rPr>
              <w:instrText xml:space="preserve"> PAGEREF _Toc25944804 \h </w:instrText>
            </w:r>
            <w:r w:rsidR="00C076D2">
              <w:rPr>
                <w:noProof/>
                <w:webHidden/>
              </w:rPr>
            </w:r>
            <w:r w:rsidR="00C076D2">
              <w:rPr>
                <w:noProof/>
                <w:webHidden/>
              </w:rPr>
              <w:fldChar w:fldCharType="separate"/>
            </w:r>
            <w:r w:rsidR="000F169E">
              <w:rPr>
                <w:noProof/>
                <w:webHidden/>
              </w:rPr>
              <w:t>2</w:t>
            </w:r>
            <w:r w:rsidR="00C076D2">
              <w:rPr>
                <w:noProof/>
                <w:webHidden/>
              </w:rPr>
              <w:fldChar w:fldCharType="end"/>
            </w:r>
          </w:hyperlink>
        </w:p>
        <w:p w14:paraId="419EAF80" w14:textId="3ED79274"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05" w:history="1">
            <w:r w:rsidR="00C076D2" w:rsidRPr="00D4308E">
              <w:rPr>
                <w:rStyle w:val="Hyperlink"/>
                <w:noProof/>
              </w:rPr>
              <w:t>2</w:t>
            </w:r>
            <w:r w:rsidR="00C076D2">
              <w:rPr>
                <w:rFonts w:eastAsiaTheme="minorEastAsia" w:cstheme="minorBidi"/>
                <w:b w:val="0"/>
                <w:bCs w:val="0"/>
                <w:caps w:val="0"/>
                <w:noProof/>
                <w:sz w:val="24"/>
                <w:szCs w:val="24"/>
                <w:lang w:val="nb-NO" w:eastAsia="nb-NO"/>
              </w:rPr>
              <w:tab/>
            </w:r>
            <w:r w:rsidR="00C076D2" w:rsidRPr="00D4308E">
              <w:rPr>
                <w:rStyle w:val="Hyperlink"/>
                <w:noProof/>
              </w:rPr>
              <w:t>UVVM Initialization</w:t>
            </w:r>
            <w:r w:rsidR="00C076D2">
              <w:rPr>
                <w:noProof/>
                <w:webHidden/>
              </w:rPr>
              <w:tab/>
            </w:r>
            <w:r w:rsidR="00C076D2">
              <w:rPr>
                <w:noProof/>
                <w:webHidden/>
              </w:rPr>
              <w:fldChar w:fldCharType="begin"/>
            </w:r>
            <w:r w:rsidR="00C076D2">
              <w:rPr>
                <w:noProof/>
                <w:webHidden/>
              </w:rPr>
              <w:instrText xml:space="preserve"> PAGEREF _Toc25944805 \h </w:instrText>
            </w:r>
            <w:r w:rsidR="00C076D2">
              <w:rPr>
                <w:noProof/>
                <w:webHidden/>
              </w:rPr>
            </w:r>
            <w:r w:rsidR="00C076D2">
              <w:rPr>
                <w:noProof/>
                <w:webHidden/>
              </w:rPr>
              <w:fldChar w:fldCharType="separate"/>
            </w:r>
            <w:r w:rsidR="000F169E">
              <w:rPr>
                <w:noProof/>
                <w:webHidden/>
              </w:rPr>
              <w:t>2</w:t>
            </w:r>
            <w:r w:rsidR="00C076D2">
              <w:rPr>
                <w:noProof/>
                <w:webHidden/>
              </w:rPr>
              <w:fldChar w:fldCharType="end"/>
            </w:r>
          </w:hyperlink>
        </w:p>
        <w:p w14:paraId="7FBF9DE2" w14:textId="5D1E29D0"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06" w:history="1">
            <w:r w:rsidR="00C076D2" w:rsidRPr="00D4308E">
              <w:rPr>
                <w:rStyle w:val="Hyperlink"/>
                <w:noProof/>
              </w:rPr>
              <w:t>3</w:t>
            </w:r>
            <w:r w:rsidR="00C076D2">
              <w:rPr>
                <w:rFonts w:eastAsiaTheme="minorEastAsia" w:cstheme="minorBidi"/>
                <w:b w:val="0"/>
                <w:bCs w:val="0"/>
                <w:caps w:val="0"/>
                <w:noProof/>
                <w:sz w:val="24"/>
                <w:szCs w:val="24"/>
                <w:lang w:val="nb-NO" w:eastAsia="nb-NO"/>
              </w:rPr>
              <w:tab/>
            </w:r>
            <w:r w:rsidR="00C076D2" w:rsidRPr="00D4308E">
              <w:rPr>
                <w:rStyle w:val="Hyperlink"/>
                <w:noProof/>
              </w:rPr>
              <w:t>UVVM and VVC Shared Variables</w:t>
            </w:r>
            <w:r w:rsidR="00C076D2">
              <w:rPr>
                <w:noProof/>
                <w:webHidden/>
              </w:rPr>
              <w:tab/>
            </w:r>
            <w:r w:rsidR="00C076D2">
              <w:rPr>
                <w:noProof/>
                <w:webHidden/>
              </w:rPr>
              <w:fldChar w:fldCharType="begin"/>
            </w:r>
            <w:r w:rsidR="00C076D2">
              <w:rPr>
                <w:noProof/>
                <w:webHidden/>
              </w:rPr>
              <w:instrText xml:space="preserve"> PAGEREF _Toc25944806 \h </w:instrText>
            </w:r>
            <w:r w:rsidR="00C076D2">
              <w:rPr>
                <w:noProof/>
                <w:webHidden/>
              </w:rPr>
            </w:r>
            <w:r w:rsidR="00C076D2">
              <w:rPr>
                <w:noProof/>
                <w:webHidden/>
              </w:rPr>
              <w:fldChar w:fldCharType="separate"/>
            </w:r>
            <w:r w:rsidR="000F169E">
              <w:rPr>
                <w:noProof/>
                <w:webHidden/>
              </w:rPr>
              <w:t>3</w:t>
            </w:r>
            <w:r w:rsidR="00C076D2">
              <w:rPr>
                <w:noProof/>
                <w:webHidden/>
              </w:rPr>
              <w:fldChar w:fldCharType="end"/>
            </w:r>
          </w:hyperlink>
        </w:p>
        <w:p w14:paraId="7518E5E1" w14:textId="7C4C71C2"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07" w:history="1">
            <w:r w:rsidR="00C076D2" w:rsidRPr="00D4308E">
              <w:rPr>
                <w:rStyle w:val="Hyperlink"/>
                <w:noProof/>
              </w:rPr>
              <w:t>4</w:t>
            </w:r>
            <w:r w:rsidR="00C076D2">
              <w:rPr>
                <w:rFonts w:eastAsiaTheme="minorEastAsia" w:cstheme="minorBidi"/>
                <w:b w:val="0"/>
                <w:bCs w:val="0"/>
                <w:caps w:val="0"/>
                <w:noProof/>
                <w:sz w:val="24"/>
                <w:szCs w:val="24"/>
                <w:lang w:val="nb-NO" w:eastAsia="nb-NO"/>
              </w:rPr>
              <w:tab/>
            </w:r>
            <w:r w:rsidR="00C076D2" w:rsidRPr="00D4308E">
              <w:rPr>
                <w:rStyle w:val="Hyperlink"/>
                <w:noProof/>
              </w:rPr>
              <w:t>VVC Status, Configuration and Transaction information</w:t>
            </w:r>
            <w:r w:rsidR="00C076D2">
              <w:rPr>
                <w:noProof/>
                <w:webHidden/>
              </w:rPr>
              <w:tab/>
            </w:r>
            <w:r w:rsidR="00C076D2">
              <w:rPr>
                <w:noProof/>
                <w:webHidden/>
              </w:rPr>
              <w:fldChar w:fldCharType="begin"/>
            </w:r>
            <w:r w:rsidR="00C076D2">
              <w:rPr>
                <w:noProof/>
                <w:webHidden/>
              </w:rPr>
              <w:instrText xml:space="preserve"> PAGEREF _Toc25944807 \h </w:instrText>
            </w:r>
            <w:r w:rsidR="00C076D2">
              <w:rPr>
                <w:noProof/>
                <w:webHidden/>
              </w:rPr>
            </w:r>
            <w:r w:rsidR="00C076D2">
              <w:rPr>
                <w:noProof/>
                <w:webHidden/>
              </w:rPr>
              <w:fldChar w:fldCharType="separate"/>
            </w:r>
            <w:r w:rsidR="000F169E">
              <w:rPr>
                <w:noProof/>
                <w:webHidden/>
              </w:rPr>
              <w:t>4</w:t>
            </w:r>
            <w:r w:rsidR="00C076D2">
              <w:rPr>
                <w:noProof/>
                <w:webHidden/>
              </w:rPr>
              <w:fldChar w:fldCharType="end"/>
            </w:r>
          </w:hyperlink>
        </w:p>
        <w:p w14:paraId="5737CF77" w14:textId="0C3742DC"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08" w:history="1">
            <w:r w:rsidR="00C076D2" w:rsidRPr="00D4308E">
              <w:rPr>
                <w:rStyle w:val="Hyperlink"/>
                <w:noProof/>
              </w:rPr>
              <w:t>5</w:t>
            </w:r>
            <w:r w:rsidR="00C076D2">
              <w:rPr>
                <w:rFonts w:eastAsiaTheme="minorEastAsia" w:cstheme="minorBidi"/>
                <w:b w:val="0"/>
                <w:bCs w:val="0"/>
                <w:caps w:val="0"/>
                <w:noProof/>
                <w:sz w:val="24"/>
                <w:szCs w:val="24"/>
                <w:lang w:val="nb-NO" w:eastAsia="nb-NO"/>
              </w:rPr>
              <w:tab/>
            </w:r>
            <w:r w:rsidR="00C076D2" w:rsidRPr="00D4308E">
              <w:rPr>
                <w:rStyle w:val="Hyperlink"/>
                <w:noProof/>
              </w:rPr>
              <w:t>Activity Watchdog</w:t>
            </w:r>
            <w:r w:rsidR="00C076D2">
              <w:rPr>
                <w:noProof/>
                <w:webHidden/>
              </w:rPr>
              <w:tab/>
            </w:r>
            <w:r w:rsidR="00C076D2">
              <w:rPr>
                <w:noProof/>
                <w:webHidden/>
              </w:rPr>
              <w:fldChar w:fldCharType="begin"/>
            </w:r>
            <w:r w:rsidR="00C076D2">
              <w:rPr>
                <w:noProof/>
                <w:webHidden/>
              </w:rPr>
              <w:instrText xml:space="preserve"> PAGEREF _Toc25944808 \h </w:instrText>
            </w:r>
            <w:r w:rsidR="00C076D2">
              <w:rPr>
                <w:noProof/>
                <w:webHidden/>
              </w:rPr>
            </w:r>
            <w:r w:rsidR="00C076D2">
              <w:rPr>
                <w:noProof/>
                <w:webHidden/>
              </w:rPr>
              <w:fldChar w:fldCharType="separate"/>
            </w:r>
            <w:r w:rsidR="000F169E">
              <w:rPr>
                <w:noProof/>
                <w:webHidden/>
              </w:rPr>
              <w:t>5</w:t>
            </w:r>
            <w:r w:rsidR="00C076D2">
              <w:rPr>
                <w:noProof/>
                <w:webHidden/>
              </w:rPr>
              <w:fldChar w:fldCharType="end"/>
            </w:r>
          </w:hyperlink>
        </w:p>
        <w:p w14:paraId="131EE345" w14:textId="662609B6"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09" w:history="1">
            <w:r w:rsidR="00C076D2" w:rsidRPr="00D4308E">
              <w:rPr>
                <w:rStyle w:val="Hyperlink"/>
                <w:noProof/>
              </w:rPr>
              <w:t>6</w:t>
            </w:r>
            <w:r w:rsidR="00C076D2">
              <w:rPr>
                <w:rFonts w:eastAsiaTheme="minorEastAsia" w:cstheme="minorBidi"/>
                <w:b w:val="0"/>
                <w:bCs w:val="0"/>
                <w:caps w:val="0"/>
                <w:noProof/>
                <w:sz w:val="24"/>
                <w:szCs w:val="24"/>
                <w:lang w:val="nb-NO" w:eastAsia="nb-NO"/>
              </w:rPr>
              <w:tab/>
            </w:r>
            <w:r w:rsidR="00C076D2" w:rsidRPr="00D4308E">
              <w:rPr>
                <w:rStyle w:val="Hyperlink"/>
                <w:noProof/>
              </w:rPr>
              <w:t>Direct Transaction Transfer – From VVCs and/or Monitors</w:t>
            </w:r>
            <w:r w:rsidR="00C076D2">
              <w:rPr>
                <w:noProof/>
                <w:webHidden/>
              </w:rPr>
              <w:tab/>
            </w:r>
            <w:r w:rsidR="00C076D2">
              <w:rPr>
                <w:noProof/>
                <w:webHidden/>
              </w:rPr>
              <w:fldChar w:fldCharType="begin"/>
            </w:r>
            <w:r w:rsidR="00C076D2">
              <w:rPr>
                <w:noProof/>
                <w:webHidden/>
              </w:rPr>
              <w:instrText xml:space="preserve"> PAGEREF _Toc25944809 \h </w:instrText>
            </w:r>
            <w:r w:rsidR="00C076D2">
              <w:rPr>
                <w:noProof/>
                <w:webHidden/>
              </w:rPr>
            </w:r>
            <w:r w:rsidR="00C076D2">
              <w:rPr>
                <w:noProof/>
                <w:webHidden/>
              </w:rPr>
              <w:fldChar w:fldCharType="separate"/>
            </w:r>
            <w:r w:rsidR="000F169E">
              <w:rPr>
                <w:noProof/>
                <w:webHidden/>
              </w:rPr>
              <w:t>6</w:t>
            </w:r>
            <w:r w:rsidR="00C076D2">
              <w:rPr>
                <w:noProof/>
                <w:webHidden/>
              </w:rPr>
              <w:fldChar w:fldCharType="end"/>
            </w:r>
          </w:hyperlink>
        </w:p>
        <w:p w14:paraId="23019C25" w14:textId="711C8BEB"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10" w:history="1">
            <w:r w:rsidR="00C076D2" w:rsidRPr="00D4308E">
              <w:rPr>
                <w:rStyle w:val="Hyperlink"/>
                <w:noProof/>
              </w:rPr>
              <w:t>7</w:t>
            </w:r>
            <w:r w:rsidR="00C076D2">
              <w:rPr>
                <w:rFonts w:eastAsiaTheme="minorEastAsia" w:cstheme="minorBidi"/>
                <w:b w:val="0"/>
                <w:bCs w:val="0"/>
                <w:caps w:val="0"/>
                <w:noProof/>
                <w:sz w:val="24"/>
                <w:szCs w:val="24"/>
                <w:lang w:val="nb-NO" w:eastAsia="nb-NO"/>
              </w:rPr>
              <w:tab/>
            </w:r>
            <w:r w:rsidR="00C076D2" w:rsidRPr="00D4308E">
              <w:rPr>
                <w:rStyle w:val="Hyperlink"/>
                <w:noProof/>
              </w:rPr>
              <w:t>VVC local sequencers</w:t>
            </w:r>
            <w:r w:rsidR="00C076D2">
              <w:rPr>
                <w:noProof/>
                <w:webHidden/>
              </w:rPr>
              <w:tab/>
            </w:r>
            <w:r w:rsidR="00C076D2">
              <w:rPr>
                <w:noProof/>
                <w:webHidden/>
              </w:rPr>
              <w:fldChar w:fldCharType="begin"/>
            </w:r>
            <w:r w:rsidR="00C076D2">
              <w:rPr>
                <w:noProof/>
                <w:webHidden/>
              </w:rPr>
              <w:instrText xml:space="preserve"> PAGEREF _Toc25944810 \h </w:instrText>
            </w:r>
            <w:r w:rsidR="00C076D2">
              <w:rPr>
                <w:noProof/>
                <w:webHidden/>
              </w:rPr>
            </w:r>
            <w:r w:rsidR="00C076D2">
              <w:rPr>
                <w:noProof/>
                <w:webHidden/>
              </w:rPr>
              <w:fldChar w:fldCharType="separate"/>
            </w:r>
            <w:r w:rsidR="000F169E">
              <w:rPr>
                <w:noProof/>
                <w:webHidden/>
              </w:rPr>
              <w:t>10</w:t>
            </w:r>
            <w:r w:rsidR="00C076D2">
              <w:rPr>
                <w:noProof/>
                <w:webHidden/>
              </w:rPr>
              <w:fldChar w:fldCharType="end"/>
            </w:r>
          </w:hyperlink>
        </w:p>
        <w:p w14:paraId="0FCFF543" w14:textId="37EAB8FB"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11" w:history="1">
            <w:r w:rsidR="00C076D2" w:rsidRPr="00D4308E">
              <w:rPr>
                <w:rStyle w:val="Hyperlink"/>
                <w:noProof/>
              </w:rPr>
              <w:t>8</w:t>
            </w:r>
            <w:r w:rsidR="00C076D2">
              <w:rPr>
                <w:rFonts w:eastAsiaTheme="minorEastAsia" w:cstheme="minorBidi"/>
                <w:b w:val="0"/>
                <w:bCs w:val="0"/>
                <w:caps w:val="0"/>
                <w:noProof/>
                <w:sz w:val="24"/>
                <w:szCs w:val="24"/>
                <w:lang w:val="nb-NO" w:eastAsia="nb-NO"/>
              </w:rPr>
              <w:tab/>
            </w:r>
            <w:r w:rsidR="00C076D2" w:rsidRPr="00D4308E">
              <w:rPr>
                <w:rStyle w:val="Hyperlink"/>
                <w:noProof/>
              </w:rPr>
              <w:t>Protocol aware Error Injection</w:t>
            </w:r>
            <w:r w:rsidR="00C076D2">
              <w:rPr>
                <w:noProof/>
                <w:webHidden/>
              </w:rPr>
              <w:tab/>
            </w:r>
            <w:r w:rsidR="00C076D2">
              <w:rPr>
                <w:noProof/>
                <w:webHidden/>
              </w:rPr>
              <w:fldChar w:fldCharType="begin"/>
            </w:r>
            <w:r w:rsidR="00C076D2">
              <w:rPr>
                <w:noProof/>
                <w:webHidden/>
              </w:rPr>
              <w:instrText xml:space="preserve"> PAGEREF _Toc25944811 \h </w:instrText>
            </w:r>
            <w:r w:rsidR="00C076D2">
              <w:rPr>
                <w:noProof/>
                <w:webHidden/>
              </w:rPr>
            </w:r>
            <w:r w:rsidR="00C076D2">
              <w:rPr>
                <w:noProof/>
                <w:webHidden/>
              </w:rPr>
              <w:fldChar w:fldCharType="separate"/>
            </w:r>
            <w:r w:rsidR="000F169E">
              <w:rPr>
                <w:noProof/>
                <w:webHidden/>
              </w:rPr>
              <w:t>11</w:t>
            </w:r>
            <w:r w:rsidR="00C076D2">
              <w:rPr>
                <w:noProof/>
                <w:webHidden/>
              </w:rPr>
              <w:fldChar w:fldCharType="end"/>
            </w:r>
          </w:hyperlink>
        </w:p>
        <w:p w14:paraId="3800B932" w14:textId="6FAE9333" w:rsidR="00C076D2" w:rsidRDefault="008023AE">
          <w:pPr>
            <w:pStyle w:val="TOC1"/>
            <w:tabs>
              <w:tab w:val="left" w:pos="360"/>
              <w:tab w:val="right" w:leader="dot" w:pos="15129"/>
            </w:tabs>
            <w:rPr>
              <w:rFonts w:eastAsiaTheme="minorEastAsia" w:cstheme="minorBidi"/>
              <w:b w:val="0"/>
              <w:bCs w:val="0"/>
              <w:caps w:val="0"/>
              <w:noProof/>
              <w:sz w:val="24"/>
              <w:szCs w:val="24"/>
              <w:lang w:val="nb-NO" w:eastAsia="nb-NO"/>
            </w:rPr>
          </w:pPr>
          <w:hyperlink w:anchor="_Toc25944812" w:history="1">
            <w:r w:rsidR="00C076D2" w:rsidRPr="00D4308E">
              <w:rPr>
                <w:rStyle w:val="Hyperlink"/>
                <w:noProof/>
              </w:rPr>
              <w:t>9</w:t>
            </w:r>
            <w:r w:rsidR="00C076D2">
              <w:rPr>
                <w:rFonts w:eastAsiaTheme="minorEastAsia" w:cstheme="minorBidi"/>
                <w:b w:val="0"/>
                <w:bCs w:val="0"/>
                <w:caps w:val="0"/>
                <w:noProof/>
                <w:sz w:val="24"/>
                <w:szCs w:val="24"/>
                <w:lang w:val="nb-NO" w:eastAsia="nb-NO"/>
              </w:rPr>
              <w:tab/>
            </w:r>
            <w:r w:rsidR="00C076D2" w:rsidRPr="00D4308E">
              <w:rPr>
                <w:rStyle w:val="Hyperlink"/>
                <w:noProof/>
              </w:rPr>
              <w:t>Randomisation</w:t>
            </w:r>
            <w:r w:rsidR="00C076D2">
              <w:rPr>
                <w:noProof/>
                <w:webHidden/>
              </w:rPr>
              <w:tab/>
            </w:r>
            <w:r w:rsidR="00C076D2">
              <w:rPr>
                <w:noProof/>
                <w:webHidden/>
              </w:rPr>
              <w:fldChar w:fldCharType="begin"/>
            </w:r>
            <w:r w:rsidR="00C076D2">
              <w:rPr>
                <w:noProof/>
                <w:webHidden/>
              </w:rPr>
              <w:instrText xml:space="preserve"> PAGEREF _Toc25944812 \h </w:instrText>
            </w:r>
            <w:r w:rsidR="00C076D2">
              <w:rPr>
                <w:noProof/>
                <w:webHidden/>
              </w:rPr>
            </w:r>
            <w:r w:rsidR="00C076D2">
              <w:rPr>
                <w:noProof/>
                <w:webHidden/>
              </w:rPr>
              <w:fldChar w:fldCharType="separate"/>
            </w:r>
            <w:r w:rsidR="000F169E">
              <w:rPr>
                <w:noProof/>
                <w:webHidden/>
              </w:rPr>
              <w:t>12</w:t>
            </w:r>
            <w:r w:rsidR="00C076D2">
              <w:rPr>
                <w:noProof/>
                <w:webHidden/>
              </w:rPr>
              <w:fldChar w:fldCharType="end"/>
            </w:r>
          </w:hyperlink>
        </w:p>
        <w:p w14:paraId="0ECD934D" w14:textId="3EBEB788"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3" w:history="1">
            <w:r w:rsidR="00C076D2" w:rsidRPr="00D4308E">
              <w:rPr>
                <w:rStyle w:val="Hyperlink"/>
                <w:noProof/>
              </w:rPr>
              <w:t>10</w:t>
            </w:r>
            <w:r w:rsidR="00C076D2">
              <w:rPr>
                <w:rFonts w:eastAsiaTheme="minorEastAsia" w:cstheme="minorBidi"/>
                <w:b w:val="0"/>
                <w:bCs w:val="0"/>
                <w:caps w:val="0"/>
                <w:noProof/>
                <w:sz w:val="24"/>
                <w:szCs w:val="24"/>
                <w:lang w:val="nb-NO" w:eastAsia="nb-NO"/>
              </w:rPr>
              <w:tab/>
            </w:r>
            <w:r w:rsidR="00C076D2" w:rsidRPr="00D4308E">
              <w:rPr>
                <w:rStyle w:val="Hyperlink"/>
                <w:noProof/>
              </w:rPr>
              <w:t>Testbench Data routing</w:t>
            </w:r>
            <w:r w:rsidR="00C076D2">
              <w:rPr>
                <w:noProof/>
                <w:webHidden/>
              </w:rPr>
              <w:tab/>
            </w:r>
            <w:r w:rsidR="00C076D2">
              <w:rPr>
                <w:noProof/>
                <w:webHidden/>
              </w:rPr>
              <w:fldChar w:fldCharType="begin"/>
            </w:r>
            <w:r w:rsidR="00C076D2">
              <w:rPr>
                <w:noProof/>
                <w:webHidden/>
              </w:rPr>
              <w:instrText xml:space="preserve"> PAGEREF _Toc25944813 \h </w:instrText>
            </w:r>
            <w:r w:rsidR="00C076D2">
              <w:rPr>
                <w:noProof/>
                <w:webHidden/>
              </w:rPr>
            </w:r>
            <w:r w:rsidR="00C076D2">
              <w:rPr>
                <w:noProof/>
                <w:webHidden/>
              </w:rPr>
              <w:fldChar w:fldCharType="separate"/>
            </w:r>
            <w:r w:rsidR="000F169E">
              <w:rPr>
                <w:noProof/>
                <w:webHidden/>
              </w:rPr>
              <w:t>13</w:t>
            </w:r>
            <w:r w:rsidR="00C076D2">
              <w:rPr>
                <w:noProof/>
                <w:webHidden/>
              </w:rPr>
              <w:fldChar w:fldCharType="end"/>
            </w:r>
          </w:hyperlink>
        </w:p>
        <w:p w14:paraId="7F98A62B" w14:textId="7BA164A3"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4" w:history="1">
            <w:r w:rsidR="00C076D2" w:rsidRPr="00D4308E">
              <w:rPr>
                <w:rStyle w:val="Hyperlink"/>
                <w:noProof/>
              </w:rPr>
              <w:t>11</w:t>
            </w:r>
            <w:r w:rsidR="00C076D2">
              <w:rPr>
                <w:rFonts w:eastAsiaTheme="minorEastAsia" w:cstheme="minorBidi"/>
                <w:b w:val="0"/>
                <w:bCs w:val="0"/>
                <w:caps w:val="0"/>
                <w:noProof/>
                <w:sz w:val="24"/>
                <w:szCs w:val="24"/>
                <w:lang w:val="nb-NO" w:eastAsia="nb-NO"/>
              </w:rPr>
              <w:tab/>
            </w:r>
            <w:r w:rsidR="00C076D2" w:rsidRPr="00D4308E">
              <w:rPr>
                <w:rStyle w:val="Hyperlink"/>
                <w:noProof/>
              </w:rPr>
              <w:t>Controlling property checkers</w:t>
            </w:r>
            <w:r w:rsidR="00C076D2">
              <w:rPr>
                <w:noProof/>
                <w:webHidden/>
              </w:rPr>
              <w:tab/>
            </w:r>
            <w:r w:rsidR="00C076D2">
              <w:rPr>
                <w:noProof/>
                <w:webHidden/>
              </w:rPr>
              <w:fldChar w:fldCharType="begin"/>
            </w:r>
            <w:r w:rsidR="00C076D2">
              <w:rPr>
                <w:noProof/>
                <w:webHidden/>
              </w:rPr>
              <w:instrText xml:space="preserve"> PAGEREF _Toc25944814 \h </w:instrText>
            </w:r>
            <w:r w:rsidR="00C076D2">
              <w:rPr>
                <w:noProof/>
                <w:webHidden/>
              </w:rPr>
            </w:r>
            <w:r w:rsidR="00C076D2">
              <w:rPr>
                <w:noProof/>
                <w:webHidden/>
              </w:rPr>
              <w:fldChar w:fldCharType="separate"/>
            </w:r>
            <w:r w:rsidR="000F169E">
              <w:rPr>
                <w:noProof/>
                <w:webHidden/>
              </w:rPr>
              <w:t>14</w:t>
            </w:r>
            <w:r w:rsidR="00C076D2">
              <w:rPr>
                <w:noProof/>
                <w:webHidden/>
              </w:rPr>
              <w:fldChar w:fldCharType="end"/>
            </w:r>
          </w:hyperlink>
        </w:p>
        <w:p w14:paraId="1E2BBE7A" w14:textId="5A329A68"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5" w:history="1">
            <w:r w:rsidR="00C076D2" w:rsidRPr="00D4308E">
              <w:rPr>
                <w:rStyle w:val="Hyperlink"/>
                <w:noProof/>
              </w:rPr>
              <w:t>12</w:t>
            </w:r>
            <w:r w:rsidR="00C076D2">
              <w:rPr>
                <w:rFonts w:eastAsiaTheme="minorEastAsia" w:cstheme="minorBidi"/>
                <w:b w:val="0"/>
                <w:bCs w:val="0"/>
                <w:caps w:val="0"/>
                <w:noProof/>
                <w:sz w:val="24"/>
                <w:szCs w:val="24"/>
                <w:lang w:val="nb-NO" w:eastAsia="nb-NO"/>
              </w:rPr>
              <w:tab/>
            </w:r>
            <w:r w:rsidR="00C076D2" w:rsidRPr="00D4308E">
              <w:rPr>
                <w:rStyle w:val="Hyperlink"/>
                <w:noProof/>
              </w:rPr>
              <w:t>VVC parameters and sequence for Randomisation, Sources and Destinations</w:t>
            </w:r>
            <w:r w:rsidR="00C076D2">
              <w:rPr>
                <w:noProof/>
                <w:webHidden/>
              </w:rPr>
              <w:tab/>
            </w:r>
            <w:r w:rsidR="00C076D2">
              <w:rPr>
                <w:noProof/>
                <w:webHidden/>
              </w:rPr>
              <w:fldChar w:fldCharType="begin"/>
            </w:r>
            <w:r w:rsidR="00C076D2">
              <w:rPr>
                <w:noProof/>
                <w:webHidden/>
              </w:rPr>
              <w:instrText xml:space="preserve"> PAGEREF _Toc25944815 \h </w:instrText>
            </w:r>
            <w:r w:rsidR="00C076D2">
              <w:rPr>
                <w:noProof/>
                <w:webHidden/>
              </w:rPr>
            </w:r>
            <w:r w:rsidR="00C076D2">
              <w:rPr>
                <w:noProof/>
                <w:webHidden/>
              </w:rPr>
              <w:fldChar w:fldCharType="separate"/>
            </w:r>
            <w:r w:rsidR="000F169E">
              <w:rPr>
                <w:noProof/>
                <w:webHidden/>
              </w:rPr>
              <w:t>14</w:t>
            </w:r>
            <w:r w:rsidR="00C076D2">
              <w:rPr>
                <w:noProof/>
                <w:webHidden/>
              </w:rPr>
              <w:fldChar w:fldCharType="end"/>
            </w:r>
          </w:hyperlink>
        </w:p>
        <w:p w14:paraId="0F3715BB" w14:textId="43E0BA15"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6" w:history="1">
            <w:r w:rsidR="00C076D2" w:rsidRPr="00D4308E">
              <w:rPr>
                <w:rStyle w:val="Hyperlink"/>
                <w:noProof/>
              </w:rPr>
              <w:t>13</w:t>
            </w:r>
            <w:r w:rsidR="00C076D2">
              <w:rPr>
                <w:rFonts w:eastAsiaTheme="minorEastAsia" w:cstheme="minorBidi"/>
                <w:b w:val="0"/>
                <w:bCs w:val="0"/>
                <w:caps w:val="0"/>
                <w:noProof/>
                <w:sz w:val="24"/>
                <w:szCs w:val="24"/>
                <w:lang w:val="nb-NO" w:eastAsia="nb-NO"/>
              </w:rPr>
              <w:tab/>
            </w:r>
            <w:r w:rsidR="00C076D2" w:rsidRPr="00D4308E">
              <w:rPr>
                <w:rStyle w:val="Hyperlink"/>
                <w:noProof/>
              </w:rPr>
              <w:t>Multiple Central Sequencers</w:t>
            </w:r>
            <w:r w:rsidR="00C076D2">
              <w:rPr>
                <w:noProof/>
                <w:webHidden/>
              </w:rPr>
              <w:tab/>
            </w:r>
            <w:r w:rsidR="00C076D2">
              <w:rPr>
                <w:noProof/>
                <w:webHidden/>
              </w:rPr>
              <w:fldChar w:fldCharType="begin"/>
            </w:r>
            <w:r w:rsidR="00C076D2">
              <w:rPr>
                <w:noProof/>
                <w:webHidden/>
              </w:rPr>
              <w:instrText xml:space="preserve"> PAGEREF _Toc25944816 \h </w:instrText>
            </w:r>
            <w:r w:rsidR="00C076D2">
              <w:rPr>
                <w:noProof/>
                <w:webHidden/>
              </w:rPr>
            </w:r>
            <w:r w:rsidR="00C076D2">
              <w:rPr>
                <w:noProof/>
                <w:webHidden/>
              </w:rPr>
              <w:fldChar w:fldCharType="separate"/>
            </w:r>
            <w:r w:rsidR="000F169E">
              <w:rPr>
                <w:noProof/>
                <w:webHidden/>
              </w:rPr>
              <w:t>15</w:t>
            </w:r>
            <w:r w:rsidR="00C076D2">
              <w:rPr>
                <w:noProof/>
                <w:webHidden/>
              </w:rPr>
              <w:fldChar w:fldCharType="end"/>
            </w:r>
          </w:hyperlink>
        </w:p>
        <w:p w14:paraId="4F495E61" w14:textId="4D441AF8"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7" w:history="1">
            <w:r w:rsidR="00C076D2" w:rsidRPr="00D4308E">
              <w:rPr>
                <w:rStyle w:val="Hyperlink"/>
                <w:noProof/>
              </w:rPr>
              <w:t>14</w:t>
            </w:r>
            <w:r w:rsidR="00C076D2">
              <w:rPr>
                <w:rFonts w:eastAsiaTheme="minorEastAsia" w:cstheme="minorBidi"/>
                <w:b w:val="0"/>
                <w:bCs w:val="0"/>
                <w:caps w:val="0"/>
                <w:noProof/>
                <w:sz w:val="24"/>
                <w:szCs w:val="24"/>
                <w:lang w:val="nb-NO" w:eastAsia="nb-NO"/>
              </w:rPr>
              <w:tab/>
            </w:r>
            <w:r w:rsidR="00C076D2" w:rsidRPr="00D4308E">
              <w:rPr>
                <w:rStyle w:val="Hyperlink"/>
                <w:noProof/>
              </w:rPr>
              <w:t>Monitors</w:t>
            </w:r>
            <w:r w:rsidR="00C076D2">
              <w:rPr>
                <w:noProof/>
                <w:webHidden/>
              </w:rPr>
              <w:tab/>
            </w:r>
            <w:r w:rsidR="00C076D2">
              <w:rPr>
                <w:noProof/>
                <w:webHidden/>
              </w:rPr>
              <w:fldChar w:fldCharType="begin"/>
            </w:r>
            <w:r w:rsidR="00C076D2">
              <w:rPr>
                <w:noProof/>
                <w:webHidden/>
              </w:rPr>
              <w:instrText xml:space="preserve"> PAGEREF _Toc25944817 \h </w:instrText>
            </w:r>
            <w:r w:rsidR="00C076D2">
              <w:rPr>
                <w:noProof/>
                <w:webHidden/>
              </w:rPr>
            </w:r>
            <w:r w:rsidR="00C076D2">
              <w:rPr>
                <w:noProof/>
                <w:webHidden/>
              </w:rPr>
              <w:fldChar w:fldCharType="separate"/>
            </w:r>
            <w:r w:rsidR="000F169E">
              <w:rPr>
                <w:noProof/>
                <w:webHidden/>
              </w:rPr>
              <w:t>15</w:t>
            </w:r>
            <w:r w:rsidR="00C076D2">
              <w:rPr>
                <w:noProof/>
                <w:webHidden/>
              </w:rPr>
              <w:fldChar w:fldCharType="end"/>
            </w:r>
          </w:hyperlink>
        </w:p>
        <w:p w14:paraId="4CB698F6" w14:textId="406CA403"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8" w:history="1">
            <w:r w:rsidR="00C076D2" w:rsidRPr="00D4308E">
              <w:rPr>
                <w:rStyle w:val="Hyperlink"/>
                <w:noProof/>
              </w:rPr>
              <w:t>15</w:t>
            </w:r>
            <w:r w:rsidR="00C076D2">
              <w:rPr>
                <w:rFonts w:eastAsiaTheme="minorEastAsia" w:cstheme="minorBidi"/>
                <w:b w:val="0"/>
                <w:bCs w:val="0"/>
                <w:caps w:val="0"/>
                <w:noProof/>
                <w:sz w:val="24"/>
                <w:szCs w:val="24"/>
                <w:lang w:val="nb-NO" w:eastAsia="nb-NO"/>
              </w:rPr>
              <w:tab/>
            </w:r>
            <w:r w:rsidR="00C076D2" w:rsidRPr="00D4308E">
              <w:rPr>
                <w:rStyle w:val="Hyperlink"/>
                <w:noProof/>
              </w:rPr>
              <w:t>Compile scripts</w:t>
            </w:r>
            <w:r w:rsidR="00C076D2">
              <w:rPr>
                <w:noProof/>
                <w:webHidden/>
              </w:rPr>
              <w:tab/>
            </w:r>
            <w:r w:rsidR="00C076D2">
              <w:rPr>
                <w:noProof/>
                <w:webHidden/>
              </w:rPr>
              <w:fldChar w:fldCharType="begin"/>
            </w:r>
            <w:r w:rsidR="00C076D2">
              <w:rPr>
                <w:noProof/>
                <w:webHidden/>
              </w:rPr>
              <w:instrText xml:space="preserve"> PAGEREF _Toc25944818 \h </w:instrText>
            </w:r>
            <w:r w:rsidR="00C076D2">
              <w:rPr>
                <w:noProof/>
                <w:webHidden/>
              </w:rPr>
            </w:r>
            <w:r w:rsidR="00C076D2">
              <w:rPr>
                <w:noProof/>
                <w:webHidden/>
              </w:rPr>
              <w:fldChar w:fldCharType="separate"/>
            </w:r>
            <w:r w:rsidR="000F169E">
              <w:rPr>
                <w:noProof/>
                <w:webHidden/>
              </w:rPr>
              <w:t>16</w:t>
            </w:r>
            <w:r w:rsidR="00C076D2">
              <w:rPr>
                <w:noProof/>
                <w:webHidden/>
              </w:rPr>
              <w:fldChar w:fldCharType="end"/>
            </w:r>
          </w:hyperlink>
        </w:p>
        <w:p w14:paraId="1416FA86" w14:textId="11150076" w:rsidR="00C076D2" w:rsidRDefault="008023AE">
          <w:pPr>
            <w:pStyle w:val="TOC1"/>
            <w:tabs>
              <w:tab w:val="left" w:pos="540"/>
              <w:tab w:val="right" w:leader="dot" w:pos="15129"/>
            </w:tabs>
            <w:rPr>
              <w:rFonts w:eastAsiaTheme="minorEastAsia" w:cstheme="minorBidi"/>
              <w:b w:val="0"/>
              <w:bCs w:val="0"/>
              <w:caps w:val="0"/>
              <w:noProof/>
              <w:sz w:val="24"/>
              <w:szCs w:val="24"/>
              <w:lang w:val="nb-NO" w:eastAsia="nb-NO"/>
            </w:rPr>
          </w:pPr>
          <w:hyperlink w:anchor="_Toc25944819" w:history="1">
            <w:r w:rsidR="00C076D2" w:rsidRPr="00D4308E">
              <w:rPr>
                <w:rStyle w:val="Hyperlink"/>
                <w:noProof/>
                <w:lang w:val="en-US"/>
              </w:rPr>
              <w:t>16</w:t>
            </w:r>
            <w:r w:rsidR="00C076D2">
              <w:rPr>
                <w:rFonts w:eastAsiaTheme="minorEastAsia" w:cstheme="minorBidi"/>
                <w:b w:val="0"/>
                <w:bCs w:val="0"/>
                <w:caps w:val="0"/>
                <w:noProof/>
                <w:sz w:val="24"/>
                <w:szCs w:val="24"/>
                <w:lang w:val="nb-NO" w:eastAsia="nb-NO"/>
              </w:rPr>
              <w:tab/>
            </w:r>
            <w:r w:rsidR="00C076D2" w:rsidRPr="00D4308E">
              <w:rPr>
                <w:rStyle w:val="Hyperlink"/>
                <w:noProof/>
                <w:lang w:val="en-US"/>
              </w:rPr>
              <w:t>Scope of verbosity control</w:t>
            </w:r>
            <w:r w:rsidR="00C076D2">
              <w:rPr>
                <w:noProof/>
                <w:webHidden/>
              </w:rPr>
              <w:tab/>
            </w:r>
            <w:r w:rsidR="00C076D2">
              <w:rPr>
                <w:noProof/>
                <w:webHidden/>
              </w:rPr>
              <w:fldChar w:fldCharType="begin"/>
            </w:r>
            <w:r w:rsidR="00C076D2">
              <w:rPr>
                <w:noProof/>
                <w:webHidden/>
              </w:rPr>
              <w:instrText xml:space="preserve"> PAGEREF _Toc25944819 \h </w:instrText>
            </w:r>
            <w:r w:rsidR="00C076D2">
              <w:rPr>
                <w:noProof/>
                <w:webHidden/>
              </w:rPr>
            </w:r>
            <w:r w:rsidR="00C076D2">
              <w:rPr>
                <w:noProof/>
                <w:webHidden/>
              </w:rPr>
              <w:fldChar w:fldCharType="separate"/>
            </w:r>
            <w:r w:rsidR="000F169E">
              <w:rPr>
                <w:noProof/>
                <w:webHidden/>
              </w:rPr>
              <w:t>16</w:t>
            </w:r>
            <w:r w:rsidR="00C076D2">
              <w:rPr>
                <w:noProof/>
                <w:webHidden/>
              </w:rPr>
              <w:fldChar w:fldCharType="end"/>
            </w:r>
          </w:hyperlink>
        </w:p>
        <w:p w14:paraId="2D4A7B91" w14:textId="5095A266" w:rsidR="00C2273B" w:rsidRPr="008D1526" w:rsidRDefault="00975E6D">
          <w:pPr>
            <w:rPr>
              <w:b/>
            </w:rPr>
          </w:pPr>
          <w:r>
            <w:fldChar w:fldCharType="end"/>
          </w:r>
        </w:p>
      </w:sdtContent>
    </w:sdt>
    <w:p w14:paraId="3ECE8051" w14:textId="5299C821" w:rsidR="00B220C9" w:rsidRPr="008D1526" w:rsidRDefault="00B220C9"/>
    <w:p w14:paraId="73A3692F" w14:textId="1B7A361C" w:rsidR="00AF7799" w:rsidRDefault="007E7482">
      <w:pPr>
        <w:rPr>
          <w:rFonts w:ascii="Verdana" w:hAnsi="Verdana"/>
          <w:b/>
          <w:kern w:val="28"/>
          <w:sz w:val="24"/>
        </w:rPr>
      </w:pPr>
      <w:bookmarkStart w:id="0" w:name="_Toc17306310"/>
      <w:r w:rsidRPr="002D0C5A">
        <w:rPr>
          <w:noProof/>
          <w:color w:val="595959" w:themeColor="text1" w:themeTint="A6"/>
          <w:lang w:val="nb-NO" w:eastAsia="nb-NO"/>
        </w:rPr>
        <w:drawing>
          <wp:anchor distT="0" distB="0" distL="114300" distR="114300" simplePos="0" relativeHeight="251655167" behindDoc="0" locked="0" layoutInCell="1" allowOverlap="1" wp14:anchorId="11CE29BF" wp14:editId="19E5A824">
            <wp:simplePos x="0" y="0"/>
            <wp:positionH relativeFrom="margin">
              <wp:posOffset>9027795</wp:posOffset>
            </wp:positionH>
            <wp:positionV relativeFrom="paragraph">
              <wp:posOffset>-172932</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AF7799">
        <w:br w:type="page"/>
      </w:r>
    </w:p>
    <w:p w14:paraId="7323EA64" w14:textId="1CDD5F72" w:rsidR="00676E0E" w:rsidRDefault="00676E0E" w:rsidP="000B1AAC">
      <w:pPr>
        <w:pStyle w:val="Heading1"/>
      </w:pPr>
      <w:bookmarkStart w:id="1" w:name="_Toc25944804"/>
      <w:r>
        <w:lastRenderedPageBreak/>
        <w:t>Libraries</w:t>
      </w:r>
      <w:bookmarkEnd w:id="0"/>
      <w:bookmarkEnd w:id="1"/>
    </w:p>
    <w:p w14:paraId="4AB81680" w14:textId="2AA2407B" w:rsidR="00676E0E" w:rsidRPr="00753CE1" w:rsidRDefault="009459B0" w:rsidP="00676E0E">
      <w:pPr>
        <w:rPr>
          <w:rFonts w:ascii="Helvetica Neue" w:hAnsi="Helvetica Neue"/>
        </w:rPr>
      </w:pPr>
      <w:r w:rsidRPr="00753CE1">
        <w:rPr>
          <w:rFonts w:ascii="Helvetica Neue" w:hAnsi="Helvetica Neue"/>
        </w:rPr>
        <w:t xml:space="preserve">In order to use a VVC the following </w:t>
      </w:r>
      <w:r w:rsidR="004042AB" w:rsidRPr="00753CE1">
        <w:rPr>
          <w:rFonts w:ascii="Helvetica Neue" w:hAnsi="Helvetica Neue"/>
        </w:rPr>
        <w:t>libraries</w:t>
      </w:r>
      <w:r w:rsidRPr="00753CE1">
        <w:rPr>
          <w:rFonts w:ascii="Helvetica Neue" w:hAnsi="Helvetica Neue"/>
        </w:rPr>
        <w:t xml:space="preserve"> need to be included:</w:t>
      </w:r>
    </w:p>
    <w:p w14:paraId="3A98A859" w14:textId="638F6DAF" w:rsidR="009459B0" w:rsidRDefault="009459B0" w:rsidP="00676E0E"/>
    <w:p w14:paraId="13503CD0"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uvvm_util</w:t>
      </w:r>
      <w:proofErr w:type="spellEnd"/>
      <w:r w:rsidRPr="009459B0">
        <w:rPr>
          <w:rFonts w:ascii="Courier New" w:hAnsi="Courier New" w:cs="Courier New"/>
          <w:color w:val="333333"/>
          <w:szCs w:val="18"/>
          <w:lang w:val="en-US"/>
        </w:rPr>
        <w:t>;</w:t>
      </w:r>
    </w:p>
    <w:p w14:paraId="6FFC0289" w14:textId="2769300C"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context </w:t>
      </w:r>
      <w:proofErr w:type="spellStart"/>
      <w:r w:rsidRPr="009459B0">
        <w:rPr>
          <w:rFonts w:ascii="Courier New" w:hAnsi="Courier New" w:cs="Courier New"/>
          <w:color w:val="333333"/>
          <w:szCs w:val="18"/>
          <w:lang w:val="en-US"/>
        </w:rPr>
        <w:t>uvvm_</w:t>
      </w:r>
      <w:proofErr w:type="gramStart"/>
      <w:r w:rsidRPr="009459B0">
        <w:rPr>
          <w:rFonts w:ascii="Courier New" w:hAnsi="Courier New" w:cs="Courier New"/>
          <w:color w:val="333333"/>
          <w:szCs w:val="18"/>
          <w:lang w:val="en-US"/>
        </w:rPr>
        <w:t>util.uvvm</w:t>
      </w:r>
      <w:proofErr w:type="gramEnd"/>
      <w:r w:rsidRPr="009459B0">
        <w:rPr>
          <w:rFonts w:ascii="Courier New" w:hAnsi="Courier New" w:cs="Courier New"/>
          <w:color w:val="333333"/>
          <w:szCs w:val="18"/>
          <w:lang w:val="en-US"/>
        </w:rPr>
        <w:t>_util_context</w:t>
      </w:r>
      <w:proofErr w:type="spellEnd"/>
      <w:r w:rsidRPr="009459B0">
        <w:rPr>
          <w:rFonts w:ascii="Courier New" w:hAnsi="Courier New" w:cs="Courier New"/>
          <w:color w:val="333333"/>
          <w:szCs w:val="18"/>
          <w:lang w:val="en-US"/>
        </w:rPr>
        <w:t>;</w:t>
      </w:r>
    </w:p>
    <w:p w14:paraId="09650D83" w14:textId="77777777" w:rsid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8A9540A" w14:textId="485E980D"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library </w:t>
      </w:r>
      <w:proofErr w:type="spellStart"/>
      <w:r w:rsidRPr="009459B0">
        <w:rPr>
          <w:rFonts w:ascii="Courier New" w:hAnsi="Courier New" w:cs="Courier New"/>
          <w:color w:val="333333"/>
          <w:szCs w:val="18"/>
          <w:lang w:val="en-US"/>
        </w:rPr>
        <w:t>uvvm_vvc_framework</w:t>
      </w:r>
      <w:proofErr w:type="spellEnd"/>
      <w:r w:rsidRPr="009459B0">
        <w:rPr>
          <w:rFonts w:ascii="Courier New" w:hAnsi="Courier New" w:cs="Courier New"/>
          <w:color w:val="333333"/>
          <w:szCs w:val="18"/>
          <w:lang w:val="en-US"/>
        </w:rPr>
        <w:t>;</w:t>
      </w:r>
    </w:p>
    <w:p w14:paraId="3309C306"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sidRPr="009459B0">
        <w:rPr>
          <w:rFonts w:ascii="Courier New" w:hAnsi="Courier New" w:cs="Courier New"/>
          <w:color w:val="333333"/>
          <w:szCs w:val="18"/>
          <w:lang w:val="en-US"/>
        </w:rPr>
        <w:t xml:space="preserve">use </w:t>
      </w:r>
      <w:proofErr w:type="spellStart"/>
      <w:r w:rsidRPr="009459B0">
        <w:rPr>
          <w:rFonts w:ascii="Courier New" w:hAnsi="Courier New" w:cs="Courier New"/>
          <w:color w:val="333333"/>
          <w:szCs w:val="18"/>
          <w:lang w:val="en-US"/>
        </w:rPr>
        <w:t>uvvm_vvc_framework.ti_vvc_framework_support_pkg.all</w:t>
      </w:r>
      <w:proofErr w:type="spellEnd"/>
      <w:r w:rsidRPr="009459B0">
        <w:rPr>
          <w:rFonts w:ascii="Courier New" w:hAnsi="Courier New" w:cs="Courier New"/>
          <w:color w:val="333333"/>
          <w:szCs w:val="18"/>
          <w:lang w:val="en-US"/>
        </w:rPr>
        <w:t>;</w:t>
      </w:r>
    </w:p>
    <w:p w14:paraId="188B8A49" w14:textId="77777777"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3C44C279" w14:textId="5D32D023" w:rsidR="009459B0" w:rsidRPr="009459B0" w:rsidRDefault="009459B0" w:rsidP="009459B0">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 xml:space="preserve">library </w:t>
      </w:r>
      <w:proofErr w:type="spellStart"/>
      <w:r w:rsidR="004042AB">
        <w:rPr>
          <w:rFonts w:ascii="Courier New" w:hAnsi="Courier New" w:cs="Courier New"/>
          <w:color w:val="333333"/>
          <w:szCs w:val="18"/>
          <w:lang w:val="en-US"/>
        </w:rPr>
        <w:t>bitvis_vip</w:t>
      </w:r>
      <w:proofErr w:type="spellEnd"/>
      <w:r w:rsidR="004042AB">
        <w:rPr>
          <w:rFonts w:ascii="Courier New" w:hAnsi="Courier New" w:cs="Courier New"/>
          <w:color w:val="333333"/>
          <w:szCs w:val="18"/>
          <w:lang w:val="en-US"/>
        </w:rPr>
        <w:t>_&lt;name&gt;</w:t>
      </w:r>
      <w:r w:rsidRPr="009459B0">
        <w:rPr>
          <w:rFonts w:ascii="Courier New" w:hAnsi="Courier New" w:cs="Courier New"/>
          <w:color w:val="333333"/>
          <w:szCs w:val="18"/>
          <w:lang w:val="en-US"/>
        </w:rPr>
        <w:t>;</w:t>
      </w:r>
    </w:p>
    <w:p w14:paraId="106FAB98" w14:textId="29A79243" w:rsidR="009459B0"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r>
        <w:rPr>
          <w:rFonts w:ascii="Courier New" w:hAnsi="Courier New" w:cs="Courier New"/>
          <w:color w:val="333333"/>
          <w:szCs w:val="18"/>
          <w:lang w:val="en-US"/>
        </w:rPr>
        <w:t>context</w:t>
      </w:r>
      <w:r w:rsidR="009459B0" w:rsidRPr="009459B0">
        <w:rPr>
          <w:rFonts w:ascii="Courier New" w:hAnsi="Courier New" w:cs="Courier New"/>
          <w:color w:val="333333"/>
          <w:szCs w:val="18"/>
          <w:lang w:val="en-US"/>
        </w:rPr>
        <w:t xml:space="preserve"> </w:t>
      </w:r>
      <w:proofErr w:type="spellStart"/>
      <w:r w:rsidRPr="004042AB">
        <w:rPr>
          <w:rFonts w:ascii="Courier New" w:hAnsi="Courier New" w:cs="Courier New"/>
          <w:color w:val="333333"/>
          <w:szCs w:val="18"/>
          <w:lang w:val="en-US"/>
        </w:rPr>
        <w:t>bitvis_vip</w:t>
      </w:r>
      <w:proofErr w:type="spellEnd"/>
      <w:r w:rsidRPr="004042AB">
        <w:rPr>
          <w:rFonts w:ascii="Courier New" w:hAnsi="Courier New" w:cs="Courier New"/>
          <w:color w:val="333333"/>
          <w:szCs w:val="18"/>
          <w:lang w:val="en-US"/>
        </w:rPr>
        <w:t>_&lt;name</w:t>
      </w:r>
      <w:proofErr w:type="gramStart"/>
      <w:r w:rsidRPr="004042AB">
        <w:rPr>
          <w:rFonts w:ascii="Courier New" w:hAnsi="Courier New" w:cs="Courier New"/>
          <w:color w:val="333333"/>
          <w:szCs w:val="18"/>
          <w:lang w:val="en-US"/>
        </w:rPr>
        <w:t>&gt;</w:t>
      </w:r>
      <w:r w:rsidR="009459B0" w:rsidRPr="009459B0">
        <w:rPr>
          <w:rFonts w:ascii="Courier New" w:hAnsi="Courier New" w:cs="Courier New"/>
          <w:color w:val="333333"/>
          <w:szCs w:val="18"/>
          <w:lang w:val="en-US"/>
        </w:rPr>
        <w:t>.</w:t>
      </w:r>
      <w:proofErr w:type="spellStart"/>
      <w:r>
        <w:rPr>
          <w:rFonts w:ascii="Courier New" w:hAnsi="Courier New" w:cs="Courier New"/>
          <w:color w:val="333333"/>
          <w:szCs w:val="18"/>
          <w:lang w:val="en-US"/>
        </w:rPr>
        <w:t>vvc</w:t>
      </w:r>
      <w:proofErr w:type="gramEnd"/>
      <w:r>
        <w:rPr>
          <w:rFonts w:ascii="Courier New" w:hAnsi="Courier New" w:cs="Courier New"/>
          <w:color w:val="333333"/>
          <w:szCs w:val="18"/>
          <w:lang w:val="en-US"/>
        </w:rPr>
        <w:t>_context</w:t>
      </w:r>
      <w:proofErr w:type="spellEnd"/>
      <w:r w:rsidR="009459B0" w:rsidRPr="009459B0">
        <w:rPr>
          <w:rFonts w:ascii="Courier New" w:hAnsi="Courier New" w:cs="Courier New"/>
          <w:color w:val="333333"/>
          <w:szCs w:val="18"/>
          <w:lang w:val="en-US"/>
        </w:rPr>
        <w:t>;</w:t>
      </w:r>
    </w:p>
    <w:p w14:paraId="32834150" w14:textId="26DD88FB" w:rsid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1BDCC9BF" w14:textId="77777777" w:rsidR="004042AB" w:rsidRPr="004042AB" w:rsidRDefault="004042AB" w:rsidP="004042A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333333"/>
          <w:szCs w:val="18"/>
          <w:lang w:val="en-US"/>
        </w:rPr>
      </w:pPr>
    </w:p>
    <w:p w14:paraId="0245A0F7" w14:textId="666E9EE7" w:rsidR="00676E0E" w:rsidRPr="00676E0E" w:rsidRDefault="00676E0E" w:rsidP="00676E0E">
      <w:pPr>
        <w:pStyle w:val="Heading1"/>
      </w:pPr>
      <w:bookmarkStart w:id="2" w:name="_Toc17306311"/>
      <w:bookmarkStart w:id="3" w:name="_Toc25944805"/>
      <w:r w:rsidRPr="00676E0E">
        <w:t>UVVM Initialization</w:t>
      </w:r>
      <w:bookmarkEnd w:id="2"/>
      <w:bookmarkEnd w:id="3"/>
    </w:p>
    <w:p w14:paraId="0A4F3231" w14:textId="087310A4" w:rsidR="005D45C8" w:rsidRPr="00753CE1" w:rsidRDefault="00B745D2" w:rsidP="00676E0E">
      <w:pPr>
        <w:rPr>
          <w:rFonts w:ascii="Helvetica Neue" w:hAnsi="Helvetica Neue"/>
        </w:rPr>
      </w:pPr>
      <w:r w:rsidRPr="00753CE1">
        <w:rPr>
          <w:rFonts w:ascii="Helvetica Neue" w:hAnsi="Helvetica Neue"/>
        </w:rPr>
        <w:t>The</w:t>
      </w:r>
      <w:r w:rsidR="00565B9A" w:rsidRPr="00753CE1">
        <w:rPr>
          <w:rFonts w:ascii="Helvetica Neue" w:hAnsi="Helvetica Neue"/>
        </w:rPr>
        <w:t xml:space="preserve"> following</w:t>
      </w:r>
      <w:r w:rsidRPr="00753CE1">
        <w:rPr>
          <w:rFonts w:ascii="Helvetica Neue" w:hAnsi="Helvetica Neue"/>
        </w:rPr>
        <w:t xml:space="preserve"> mechanisms are required for running UVVM</w:t>
      </w:r>
      <w:r w:rsidR="00356047" w:rsidRPr="00753CE1">
        <w:rPr>
          <w:rFonts w:ascii="Helvetica Neue" w:hAnsi="Helvetica Neue"/>
        </w:rPr>
        <w:t xml:space="preserve"> </w:t>
      </w:r>
      <w:r w:rsidR="002448EE">
        <w:rPr>
          <w:rFonts w:ascii="Helvetica Neue" w:hAnsi="Helvetica Neue"/>
        </w:rPr>
        <w:t>VVC Framework</w:t>
      </w:r>
    </w:p>
    <w:p w14:paraId="673162B7" w14:textId="77777777" w:rsidR="00986D8A" w:rsidRPr="00986D8A" w:rsidRDefault="00986D8A" w:rsidP="00986D8A"/>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9D2278" w:rsidRPr="00A96D85" w14:paraId="5489BFF5" w14:textId="77777777" w:rsidTr="00594C26">
        <w:trPr>
          <w:cantSplit/>
          <w:trHeight w:val="156"/>
        </w:trPr>
        <w:tc>
          <w:tcPr>
            <w:tcW w:w="2830" w:type="dxa"/>
            <w:tcBorders>
              <w:bottom w:val="single" w:sz="4" w:space="0" w:color="auto"/>
            </w:tcBorders>
            <w:shd w:val="clear" w:color="auto" w:fill="000000" w:themeFill="text1"/>
            <w:vAlign w:val="center"/>
          </w:tcPr>
          <w:p w14:paraId="5583519A" w14:textId="08CFAA42" w:rsidR="009D2278" w:rsidRPr="00662DF1" w:rsidRDefault="009D2278" w:rsidP="00594C26">
            <w:pPr>
              <w:tabs>
                <w:tab w:val="right" w:pos="1877"/>
                <w:tab w:val="left" w:pos="4820"/>
              </w:tabs>
              <w:rPr>
                <w:rFonts w:cs="Helvetica"/>
                <w:b/>
              </w:rPr>
            </w:pPr>
            <w:r>
              <w:rPr>
                <w:rFonts w:cs="Helvetica"/>
                <w:b/>
              </w:rPr>
              <w:t>Me</w:t>
            </w:r>
            <w:r w:rsidR="00565B9A">
              <w:rPr>
                <w:rFonts w:cs="Helvetica"/>
                <w:b/>
              </w:rPr>
              <w:t>chanism</w:t>
            </w:r>
          </w:p>
        </w:tc>
        <w:tc>
          <w:tcPr>
            <w:tcW w:w="12299" w:type="dxa"/>
            <w:tcBorders>
              <w:bottom w:val="single" w:sz="4" w:space="0" w:color="auto"/>
            </w:tcBorders>
            <w:shd w:val="clear" w:color="auto" w:fill="000000" w:themeFill="text1"/>
            <w:vAlign w:val="center"/>
          </w:tcPr>
          <w:p w14:paraId="29DE69B3" w14:textId="1ECCD5F5" w:rsidR="009D2278" w:rsidRPr="00662DF1" w:rsidRDefault="009D2278" w:rsidP="00594C26">
            <w:pPr>
              <w:tabs>
                <w:tab w:val="left" w:pos="4820"/>
              </w:tabs>
              <w:rPr>
                <w:rFonts w:cs="Helvetica"/>
                <w:b/>
              </w:rPr>
            </w:pPr>
            <w:r w:rsidRPr="00662DF1">
              <w:rPr>
                <w:rFonts w:cs="Helvetica"/>
                <w:b/>
              </w:rPr>
              <w:t>Description</w:t>
            </w:r>
          </w:p>
        </w:tc>
      </w:tr>
      <w:tr w:rsidR="008603F8" w:rsidRPr="00880E64" w14:paraId="1D95780A" w14:textId="77777777" w:rsidTr="00594C26">
        <w:trPr>
          <w:cantSplit/>
          <w:trHeight w:val="20"/>
        </w:trPr>
        <w:tc>
          <w:tcPr>
            <w:tcW w:w="2830" w:type="dxa"/>
            <w:tcBorders>
              <w:left w:val="nil"/>
              <w:right w:val="nil"/>
            </w:tcBorders>
            <w:shd w:val="clear" w:color="auto" w:fill="auto"/>
          </w:tcPr>
          <w:p w14:paraId="3ECC3012" w14:textId="7EA31B09" w:rsidR="008603F8" w:rsidRDefault="008603F8" w:rsidP="008603F8">
            <w:pPr>
              <w:tabs>
                <w:tab w:val="left" w:pos="4820"/>
              </w:tabs>
              <w:spacing w:line="276" w:lineRule="auto"/>
              <w:rPr>
                <w:rFonts w:cs="Helvetica"/>
                <w:b/>
                <w:szCs w:val="16"/>
              </w:rPr>
            </w:pPr>
            <w:proofErr w:type="spellStart"/>
            <w:r>
              <w:rPr>
                <w:rFonts w:cs="Helvetica"/>
                <w:b/>
                <w:szCs w:val="16"/>
              </w:rPr>
              <w:t>ti_uvvm_engine</w:t>
            </w:r>
            <w:proofErr w:type="spellEnd"/>
          </w:p>
        </w:tc>
        <w:tc>
          <w:tcPr>
            <w:tcW w:w="12299" w:type="dxa"/>
            <w:tcBorders>
              <w:left w:val="nil"/>
              <w:right w:val="nil"/>
            </w:tcBorders>
            <w:shd w:val="clear" w:color="auto" w:fill="auto"/>
          </w:tcPr>
          <w:p w14:paraId="52512194" w14:textId="77777777" w:rsidR="008603F8" w:rsidRPr="009C4146" w:rsidRDefault="008603F8" w:rsidP="008603F8">
            <w:pPr>
              <w:tabs>
                <w:tab w:val="left" w:pos="4820"/>
              </w:tabs>
              <w:rPr>
                <w:rFonts w:cs="Helvetica"/>
                <w:sz w:val="15"/>
                <w:szCs w:val="15"/>
              </w:rPr>
            </w:pPr>
          </w:p>
          <w:p w14:paraId="0D82079B"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t</w:t>
            </w:r>
            <w:r>
              <w:rPr>
                <w:rFonts w:cs="Helvetica"/>
                <w:b/>
                <w:sz w:val="15"/>
                <w:szCs w:val="15"/>
              </w:rPr>
              <w:t>i</w:t>
            </w:r>
            <w:r w:rsidRPr="007B515F">
              <w:rPr>
                <w:rFonts w:cs="Helvetica"/>
                <w:b/>
                <w:sz w:val="15"/>
                <w:szCs w:val="15"/>
              </w:rPr>
              <w:t>_</w:t>
            </w:r>
            <w:r>
              <w:rPr>
                <w:rFonts w:cs="Helvetica"/>
                <w:b/>
                <w:sz w:val="15"/>
                <w:szCs w:val="15"/>
              </w:rPr>
              <w:t>uvvm_engine</w:t>
            </w:r>
            <w:proofErr w:type="spellEnd"/>
            <w:r w:rsidRPr="007B515F">
              <w:rPr>
                <w:rFonts w:cs="Helvetica"/>
                <w:b/>
                <w:sz w:val="15"/>
                <w:szCs w:val="15"/>
              </w:rPr>
              <w:t xml:space="preserve"> </w:t>
            </w:r>
          </w:p>
          <w:p w14:paraId="506A7ACF" w14:textId="77777777" w:rsidR="008603F8" w:rsidRDefault="008603F8" w:rsidP="008603F8">
            <w:pPr>
              <w:tabs>
                <w:tab w:val="left" w:pos="4820"/>
              </w:tabs>
              <w:spacing w:line="276" w:lineRule="auto"/>
              <w:rPr>
                <w:rFonts w:cs="Helvetica"/>
                <w:sz w:val="15"/>
                <w:szCs w:val="15"/>
              </w:rPr>
            </w:pPr>
          </w:p>
          <w:p w14:paraId="1FF62534" w14:textId="0EC1FD26"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entity contains a process that will initialize</w:t>
            </w:r>
            <w:r w:rsidR="00D73B26">
              <w:rPr>
                <w:rFonts w:cs="Helvetica"/>
                <w:sz w:val="15"/>
                <w:szCs w:val="15"/>
              </w:rPr>
              <w:t xml:space="preserve"> the</w:t>
            </w:r>
            <w:r>
              <w:rPr>
                <w:rFonts w:cs="Helvetica"/>
                <w:sz w:val="15"/>
                <w:szCs w:val="15"/>
              </w:rPr>
              <w:t xml:space="preserve"> UVVM </w:t>
            </w:r>
            <w:r w:rsidR="00D73B26">
              <w:rPr>
                <w:rFonts w:cs="Helvetica"/>
                <w:sz w:val="15"/>
                <w:szCs w:val="15"/>
              </w:rPr>
              <w:t xml:space="preserve">environment, and </w:t>
            </w:r>
            <w:proofErr w:type="gramStart"/>
            <w:r w:rsidR="00D73B26">
              <w:rPr>
                <w:rFonts w:cs="Helvetica"/>
                <w:sz w:val="15"/>
                <w:szCs w:val="15"/>
              </w:rPr>
              <w:t>has to</w:t>
            </w:r>
            <w:proofErr w:type="gramEnd"/>
            <w:r w:rsidR="00D73B26">
              <w:rPr>
                <w:rFonts w:cs="Helvetica"/>
                <w:sz w:val="15"/>
                <w:szCs w:val="15"/>
              </w:rPr>
              <w:t xml:space="preserve"> be instantiated in the</w:t>
            </w:r>
            <w:r>
              <w:rPr>
                <w:rFonts w:cs="Helvetica"/>
                <w:sz w:val="15"/>
                <w:szCs w:val="15"/>
              </w:rPr>
              <w:t xml:space="preserve"> testbench harness, or alternatively in the top-level testbench.</w:t>
            </w:r>
          </w:p>
          <w:p w14:paraId="40FDF2BD" w14:textId="77777777" w:rsidR="008603F8" w:rsidRPr="007B515F" w:rsidRDefault="008603F8" w:rsidP="008603F8">
            <w:pPr>
              <w:tabs>
                <w:tab w:val="left" w:pos="4820"/>
              </w:tabs>
              <w:spacing w:line="276" w:lineRule="auto"/>
              <w:rPr>
                <w:rFonts w:cs="Helvetica"/>
                <w:sz w:val="15"/>
                <w:szCs w:val="15"/>
              </w:rPr>
            </w:pPr>
          </w:p>
          <w:p w14:paraId="69561500"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267080C3" w14:textId="77777777" w:rsidR="008603F8" w:rsidRPr="00712243" w:rsidRDefault="008603F8" w:rsidP="008603F8">
            <w:pPr>
              <w:tabs>
                <w:tab w:val="left" w:pos="4820"/>
              </w:tabs>
              <w:spacing w:line="276" w:lineRule="auto"/>
              <w:rPr>
                <w:rFonts w:ascii="Courier New" w:hAnsi="Courier New" w:cs="Courier New"/>
                <w:sz w:val="15"/>
                <w:szCs w:val="15"/>
                <w:lang w:val="nb-NO"/>
              </w:rPr>
            </w:pPr>
            <w:r w:rsidRPr="00712243">
              <w:rPr>
                <w:rFonts w:ascii="Courier New" w:hAnsi="Courier New" w:cs="Courier New"/>
                <w:sz w:val="15"/>
                <w:szCs w:val="15"/>
                <w:lang w:val="nb-NO"/>
              </w:rPr>
              <w:t xml:space="preserve">    </w:t>
            </w:r>
            <w:r>
              <w:rPr>
                <w:rFonts w:ascii="Courier New" w:hAnsi="Courier New" w:cs="Courier New"/>
                <w:sz w:val="15"/>
                <w:szCs w:val="15"/>
                <w:lang w:val="nb-NO"/>
              </w:rPr>
              <w:t>i</w:t>
            </w:r>
            <w:r w:rsidRPr="00712243">
              <w:rPr>
                <w:rFonts w:ascii="Courier New" w:hAnsi="Courier New" w:cs="Courier New"/>
                <w:sz w:val="15"/>
                <w:szCs w:val="15"/>
                <w:lang w:val="nb-NO"/>
              </w:rPr>
              <w:t>_ti_uvvm_engine : entity uvvm_vvc_framework.ti_uvvm_engine;</w:t>
            </w:r>
          </w:p>
          <w:p w14:paraId="3A5D04FF" w14:textId="77777777" w:rsidR="008603F8" w:rsidRPr="000A7A2F" w:rsidRDefault="008603F8" w:rsidP="008603F8">
            <w:pPr>
              <w:tabs>
                <w:tab w:val="left" w:pos="4820"/>
              </w:tabs>
              <w:rPr>
                <w:rFonts w:cs="Helvetica"/>
                <w:sz w:val="15"/>
                <w:szCs w:val="15"/>
                <w:lang w:val="nb-NO"/>
              </w:rPr>
            </w:pPr>
          </w:p>
        </w:tc>
      </w:tr>
      <w:tr w:rsidR="008603F8" w:rsidRPr="00A96D85" w14:paraId="7A671786" w14:textId="77777777" w:rsidTr="00594C26">
        <w:trPr>
          <w:cantSplit/>
          <w:trHeight w:val="20"/>
        </w:trPr>
        <w:tc>
          <w:tcPr>
            <w:tcW w:w="2830" w:type="dxa"/>
            <w:tcBorders>
              <w:left w:val="nil"/>
              <w:right w:val="nil"/>
            </w:tcBorders>
            <w:shd w:val="clear" w:color="auto" w:fill="auto"/>
          </w:tcPr>
          <w:p w14:paraId="4E1959D1" w14:textId="308F1BFE" w:rsidR="008603F8" w:rsidRDefault="008603F8" w:rsidP="008603F8">
            <w:pPr>
              <w:tabs>
                <w:tab w:val="left" w:pos="4820"/>
              </w:tabs>
              <w:spacing w:line="276" w:lineRule="auto"/>
              <w:rPr>
                <w:rFonts w:cs="Helvetica"/>
                <w:b/>
                <w:szCs w:val="16"/>
              </w:rPr>
            </w:pPr>
            <w:proofErr w:type="spellStart"/>
            <w:r>
              <w:rPr>
                <w:rFonts w:cs="Helvetica"/>
                <w:b/>
                <w:szCs w:val="16"/>
              </w:rPr>
              <w:t>await_uvvm_</w:t>
            </w:r>
            <w:proofErr w:type="gramStart"/>
            <w:r>
              <w:rPr>
                <w:rFonts w:cs="Helvetica"/>
                <w:b/>
                <w:szCs w:val="16"/>
              </w:rPr>
              <w:t>initialization</w:t>
            </w:r>
            <w:proofErr w:type="spellEnd"/>
            <w:r w:rsidRPr="00662DF1">
              <w:rPr>
                <w:rFonts w:cs="Helvetica"/>
                <w:b/>
                <w:szCs w:val="16"/>
              </w:rPr>
              <w:t>(</w:t>
            </w:r>
            <w:proofErr w:type="gramEnd"/>
            <w:r w:rsidRPr="00662DF1">
              <w:rPr>
                <w:rFonts w:cs="Helvetica"/>
                <w:b/>
                <w:szCs w:val="16"/>
              </w:rPr>
              <w:t>)</w:t>
            </w:r>
          </w:p>
        </w:tc>
        <w:tc>
          <w:tcPr>
            <w:tcW w:w="12299" w:type="dxa"/>
            <w:tcBorders>
              <w:left w:val="nil"/>
              <w:right w:val="nil"/>
            </w:tcBorders>
            <w:shd w:val="clear" w:color="auto" w:fill="auto"/>
          </w:tcPr>
          <w:p w14:paraId="7D31B091" w14:textId="77777777" w:rsidR="008603F8" w:rsidRPr="009C4146" w:rsidRDefault="008603F8" w:rsidP="008603F8">
            <w:pPr>
              <w:tabs>
                <w:tab w:val="left" w:pos="4820"/>
              </w:tabs>
              <w:rPr>
                <w:rFonts w:cs="Helvetica"/>
                <w:sz w:val="15"/>
                <w:szCs w:val="15"/>
              </w:rPr>
            </w:pPr>
          </w:p>
          <w:p w14:paraId="764FADF2" w14:textId="77777777" w:rsidR="008603F8" w:rsidRPr="007B515F" w:rsidRDefault="008603F8" w:rsidP="008603F8">
            <w:pPr>
              <w:tabs>
                <w:tab w:val="left" w:pos="4820"/>
              </w:tabs>
              <w:spacing w:line="276" w:lineRule="auto"/>
              <w:rPr>
                <w:rFonts w:cs="Helvetica"/>
                <w:b/>
                <w:sz w:val="15"/>
                <w:szCs w:val="15"/>
              </w:rPr>
            </w:pPr>
            <w:proofErr w:type="spellStart"/>
            <w:r w:rsidRPr="007B515F">
              <w:rPr>
                <w:rFonts w:cs="Helvetica"/>
                <w:b/>
                <w:sz w:val="15"/>
                <w:szCs w:val="15"/>
              </w:rPr>
              <w:t>await_</w:t>
            </w:r>
            <w:r>
              <w:rPr>
                <w:rFonts w:cs="Helvetica"/>
                <w:b/>
                <w:sz w:val="15"/>
                <w:szCs w:val="15"/>
              </w:rPr>
              <w:t>uvvm_</w:t>
            </w:r>
            <w:proofErr w:type="gramStart"/>
            <w:r>
              <w:rPr>
                <w:rFonts w:cs="Helvetica"/>
                <w:b/>
                <w:sz w:val="15"/>
                <w:szCs w:val="15"/>
              </w:rPr>
              <w:t>initialization</w:t>
            </w:r>
            <w:proofErr w:type="spellEnd"/>
            <w:r>
              <w:rPr>
                <w:rFonts w:cs="Helvetica"/>
                <w:b/>
                <w:sz w:val="15"/>
                <w:szCs w:val="15"/>
              </w:rPr>
              <w:t>(</w:t>
            </w:r>
            <w:proofErr w:type="gramEnd"/>
            <w:r>
              <w:rPr>
                <w:rFonts w:cs="Helvetica"/>
                <w:b/>
                <w:sz w:val="15"/>
                <w:szCs w:val="15"/>
              </w:rPr>
              <w:t>VOID)</w:t>
            </w:r>
            <w:r w:rsidRPr="007B515F">
              <w:rPr>
                <w:rFonts w:cs="Helvetica"/>
                <w:b/>
                <w:sz w:val="15"/>
                <w:szCs w:val="15"/>
              </w:rPr>
              <w:t xml:space="preserve"> </w:t>
            </w:r>
          </w:p>
          <w:p w14:paraId="69D1261B" w14:textId="77777777" w:rsidR="008603F8" w:rsidRDefault="008603F8" w:rsidP="008603F8">
            <w:pPr>
              <w:tabs>
                <w:tab w:val="left" w:pos="4820"/>
              </w:tabs>
              <w:spacing w:line="276" w:lineRule="auto"/>
              <w:rPr>
                <w:rFonts w:cs="Helvetica"/>
                <w:sz w:val="15"/>
                <w:szCs w:val="15"/>
              </w:rPr>
            </w:pPr>
          </w:p>
          <w:p w14:paraId="17AFCA21" w14:textId="77777777" w:rsidR="008603F8" w:rsidRDefault="008603F8" w:rsidP="008603F8">
            <w:pPr>
              <w:tabs>
                <w:tab w:val="left" w:pos="4820"/>
              </w:tabs>
              <w:spacing w:line="276" w:lineRule="auto"/>
              <w:rPr>
                <w:rFonts w:cs="Helvetica"/>
                <w:sz w:val="15"/>
                <w:szCs w:val="15"/>
              </w:rPr>
            </w:pPr>
            <w:r w:rsidRPr="007B515F">
              <w:rPr>
                <w:rFonts w:cs="Helvetica"/>
                <w:sz w:val="15"/>
                <w:szCs w:val="15"/>
              </w:rPr>
              <w:t>T</w:t>
            </w:r>
            <w:r>
              <w:rPr>
                <w:rFonts w:cs="Helvetica"/>
                <w:sz w:val="15"/>
                <w:szCs w:val="15"/>
              </w:rPr>
              <w:t>his procedure is a blocking procedure that has to be called from the testbench sequencer, prior to any VVC calls, to ensure that the UVVM engine has been initialized and is ready.</w:t>
            </w:r>
            <w:r>
              <w:rPr>
                <w:rFonts w:cs="Helvetica"/>
                <w:sz w:val="15"/>
                <w:szCs w:val="15"/>
              </w:rPr>
              <w:br/>
              <w:t xml:space="preserve">This procedure will check the </w:t>
            </w:r>
            <w:proofErr w:type="spellStart"/>
            <w:r>
              <w:rPr>
                <w:rFonts w:cs="Helvetica"/>
                <w:sz w:val="15"/>
                <w:szCs w:val="15"/>
              </w:rPr>
              <w:t>shared_uvvm_state</w:t>
            </w:r>
            <w:proofErr w:type="spellEnd"/>
            <w:r>
              <w:rPr>
                <w:rFonts w:cs="Helvetica"/>
                <w:sz w:val="15"/>
                <w:szCs w:val="15"/>
              </w:rPr>
              <w:t xml:space="preserve"> on each delta cycle until the UVVM engine has been initialized.</w:t>
            </w:r>
          </w:p>
          <w:p w14:paraId="4DEA122E" w14:textId="77777777" w:rsidR="008603F8" w:rsidRDefault="008603F8" w:rsidP="008603F8">
            <w:pPr>
              <w:tabs>
                <w:tab w:val="left" w:pos="4820"/>
              </w:tabs>
              <w:spacing w:line="276" w:lineRule="auto"/>
              <w:rPr>
                <w:rFonts w:cs="Helvetica"/>
                <w:sz w:val="15"/>
                <w:szCs w:val="15"/>
              </w:rPr>
            </w:pPr>
          </w:p>
          <w:p w14:paraId="27C83F69" w14:textId="77777777" w:rsidR="008603F8" w:rsidRDefault="008603F8" w:rsidP="008603F8">
            <w:pPr>
              <w:tabs>
                <w:tab w:val="left" w:pos="4820"/>
              </w:tabs>
              <w:spacing w:line="276" w:lineRule="auto"/>
              <w:rPr>
                <w:rFonts w:cs="Helvetica"/>
                <w:sz w:val="15"/>
                <w:szCs w:val="15"/>
              </w:rPr>
            </w:pPr>
            <w:r>
              <w:rPr>
                <w:rFonts w:cs="Helvetica"/>
                <w:sz w:val="15"/>
                <w:szCs w:val="15"/>
              </w:rPr>
              <w:t xml:space="preserve">Note that this method is depending on the </w:t>
            </w:r>
            <w:proofErr w:type="spellStart"/>
            <w:r>
              <w:rPr>
                <w:rFonts w:cs="Helvetica"/>
                <w:sz w:val="15"/>
                <w:szCs w:val="15"/>
              </w:rPr>
              <w:t>ti_uvvm_engine</w:t>
            </w:r>
            <w:proofErr w:type="spellEnd"/>
            <w:r>
              <w:rPr>
                <w:rFonts w:cs="Helvetica"/>
                <w:sz w:val="15"/>
                <w:szCs w:val="15"/>
              </w:rPr>
              <w:t xml:space="preserve"> mechanism. </w:t>
            </w:r>
          </w:p>
          <w:p w14:paraId="48356AAC" w14:textId="77777777" w:rsidR="008603F8" w:rsidRPr="0082054B" w:rsidRDefault="008603F8" w:rsidP="008603F8">
            <w:pPr>
              <w:tabs>
                <w:tab w:val="left" w:pos="4820"/>
              </w:tabs>
              <w:spacing w:line="276" w:lineRule="auto"/>
              <w:rPr>
                <w:rFonts w:cs="Helvetica"/>
                <w:sz w:val="15"/>
                <w:szCs w:val="15"/>
              </w:rPr>
            </w:pPr>
            <w:r>
              <w:rPr>
                <w:rFonts w:cs="Helvetica"/>
                <w:sz w:val="15"/>
                <w:szCs w:val="15"/>
              </w:rPr>
              <w:t xml:space="preserve">Note that this method uses the </w:t>
            </w:r>
            <w:proofErr w:type="spellStart"/>
            <w:r w:rsidRPr="00BA10FB">
              <w:rPr>
                <w:rFonts w:ascii="Courier New" w:hAnsi="Courier New" w:cs="Courier New"/>
                <w:sz w:val="15"/>
                <w:szCs w:val="15"/>
              </w:rPr>
              <w:t>t_void</w:t>
            </w:r>
            <w:proofErr w:type="spellEnd"/>
            <w:r>
              <w:rPr>
                <w:rFonts w:cs="Helvetica"/>
                <w:sz w:val="15"/>
                <w:szCs w:val="15"/>
              </w:rPr>
              <w:t xml:space="preserve"> parameter, defined in the UVVM Utility Library types package.</w:t>
            </w:r>
          </w:p>
          <w:p w14:paraId="444A25EC" w14:textId="77777777" w:rsidR="008603F8" w:rsidRPr="007B515F" w:rsidRDefault="008603F8" w:rsidP="008603F8">
            <w:pPr>
              <w:tabs>
                <w:tab w:val="left" w:pos="4820"/>
              </w:tabs>
              <w:spacing w:line="276" w:lineRule="auto"/>
              <w:rPr>
                <w:rFonts w:cs="Helvetica"/>
                <w:sz w:val="15"/>
                <w:szCs w:val="15"/>
              </w:rPr>
            </w:pPr>
          </w:p>
          <w:p w14:paraId="6B9D959D" w14:textId="77777777" w:rsidR="008603F8" w:rsidRPr="007B515F" w:rsidRDefault="008603F8" w:rsidP="008603F8">
            <w:pPr>
              <w:tabs>
                <w:tab w:val="left" w:pos="4820"/>
              </w:tabs>
              <w:spacing w:line="276" w:lineRule="auto"/>
              <w:rPr>
                <w:rFonts w:cs="Helvetica"/>
                <w:sz w:val="15"/>
                <w:szCs w:val="15"/>
              </w:rPr>
            </w:pPr>
            <w:r>
              <w:rPr>
                <w:rFonts w:cs="Helvetica"/>
                <w:sz w:val="15"/>
                <w:szCs w:val="15"/>
              </w:rPr>
              <w:t>Example</w:t>
            </w:r>
            <w:r w:rsidRPr="007B515F">
              <w:rPr>
                <w:rFonts w:cs="Helvetica"/>
                <w:sz w:val="15"/>
                <w:szCs w:val="15"/>
              </w:rPr>
              <w:t>:</w:t>
            </w:r>
          </w:p>
          <w:p w14:paraId="1781A1CC" w14:textId="77777777" w:rsidR="008603F8" w:rsidRPr="005D45C8" w:rsidRDefault="008603F8" w:rsidP="008603F8">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Pr="005D45C8">
              <w:rPr>
                <w:rFonts w:ascii="Courier New" w:hAnsi="Courier New" w:cs="Courier New"/>
                <w:sz w:val="15"/>
                <w:szCs w:val="15"/>
              </w:rPr>
              <w:t>await_</w:t>
            </w:r>
            <w:r>
              <w:rPr>
                <w:rFonts w:ascii="Courier New" w:hAnsi="Courier New" w:cs="Courier New"/>
                <w:sz w:val="15"/>
                <w:szCs w:val="15"/>
              </w:rPr>
              <w:t>uvvm_</w:t>
            </w:r>
            <w:proofErr w:type="gramStart"/>
            <w:r>
              <w:rPr>
                <w:rFonts w:ascii="Courier New" w:hAnsi="Courier New" w:cs="Courier New"/>
                <w:sz w:val="15"/>
                <w:szCs w:val="15"/>
              </w:rPr>
              <w:t>initialization</w:t>
            </w:r>
            <w:proofErr w:type="spellEnd"/>
            <w:r>
              <w:rPr>
                <w:rFonts w:ascii="Courier New" w:hAnsi="Courier New" w:cs="Courier New"/>
                <w:sz w:val="15"/>
                <w:szCs w:val="15"/>
              </w:rPr>
              <w:t>(</w:t>
            </w:r>
            <w:proofErr w:type="gramEnd"/>
            <w:r>
              <w:rPr>
                <w:rFonts w:ascii="Courier New" w:hAnsi="Courier New" w:cs="Courier New"/>
                <w:sz w:val="15"/>
                <w:szCs w:val="15"/>
              </w:rPr>
              <w:t>VOID);</w:t>
            </w:r>
          </w:p>
          <w:p w14:paraId="3D978F74" w14:textId="77777777" w:rsidR="008603F8" w:rsidRPr="009C4146" w:rsidRDefault="008603F8" w:rsidP="008603F8">
            <w:pPr>
              <w:tabs>
                <w:tab w:val="left" w:pos="4820"/>
              </w:tabs>
              <w:rPr>
                <w:rFonts w:cs="Helvetica"/>
                <w:sz w:val="15"/>
                <w:szCs w:val="15"/>
              </w:rPr>
            </w:pPr>
          </w:p>
        </w:tc>
      </w:tr>
    </w:tbl>
    <w:p w14:paraId="13376070" w14:textId="77777777" w:rsidR="005D45C8" w:rsidRDefault="005D45C8" w:rsidP="002F3699">
      <w:pPr>
        <w:rPr>
          <w:rFonts w:ascii="Helvetica Neue Thin" w:hAnsi="Helvetica Neue Thin"/>
          <w:i/>
          <w:iCs/>
          <w:sz w:val="14"/>
          <w:szCs w:val="16"/>
        </w:rPr>
      </w:pPr>
    </w:p>
    <w:p w14:paraId="6790FCE7" w14:textId="4BAFBFFF" w:rsidR="00CC5959" w:rsidRPr="000A7A2F" w:rsidRDefault="00CC5959" w:rsidP="002F3699">
      <w:pPr>
        <w:rPr>
          <w:rFonts w:ascii="Helvetica Neue Thin" w:hAnsi="Helvetica Neue Thin"/>
          <w:iCs/>
          <w:sz w:val="14"/>
          <w:szCs w:val="16"/>
          <w:lang w:val="en-US"/>
        </w:rPr>
      </w:pPr>
    </w:p>
    <w:p w14:paraId="2A646E05" w14:textId="63B0A0D6" w:rsidR="00CC5959" w:rsidRPr="000A7A2F" w:rsidRDefault="00CC5959" w:rsidP="002F3699">
      <w:pPr>
        <w:rPr>
          <w:rFonts w:ascii="Helvetica Neue Thin" w:hAnsi="Helvetica Neue Thin"/>
          <w:iCs/>
          <w:sz w:val="14"/>
          <w:szCs w:val="16"/>
          <w:lang w:val="en-US"/>
        </w:rPr>
      </w:pPr>
    </w:p>
    <w:p w14:paraId="0A170D15" w14:textId="350E670F" w:rsidR="00CC5959" w:rsidRDefault="00CC5959" w:rsidP="002F3699">
      <w:pPr>
        <w:rPr>
          <w:rFonts w:ascii="Helvetica Neue Thin" w:hAnsi="Helvetica Neue Thin"/>
          <w:iCs/>
          <w:sz w:val="14"/>
          <w:szCs w:val="16"/>
          <w:lang w:val="en-US"/>
        </w:rPr>
      </w:pPr>
    </w:p>
    <w:p w14:paraId="04947CE0" w14:textId="2CDACB95" w:rsidR="004042AB" w:rsidRDefault="004042AB" w:rsidP="002F3699">
      <w:pPr>
        <w:rPr>
          <w:rFonts w:ascii="Helvetica Neue Thin" w:hAnsi="Helvetica Neue Thin"/>
          <w:iCs/>
          <w:sz w:val="14"/>
          <w:szCs w:val="16"/>
          <w:lang w:val="en-US"/>
        </w:rPr>
      </w:pPr>
    </w:p>
    <w:p w14:paraId="60C0E5C6" w14:textId="77777777" w:rsidR="004042AB" w:rsidRPr="000A7A2F" w:rsidRDefault="004042AB" w:rsidP="002F3699">
      <w:pPr>
        <w:rPr>
          <w:rFonts w:ascii="Helvetica Neue Thin" w:hAnsi="Helvetica Neue Thin"/>
          <w:iCs/>
          <w:sz w:val="14"/>
          <w:szCs w:val="16"/>
          <w:lang w:val="en-US"/>
        </w:rPr>
      </w:pPr>
    </w:p>
    <w:p w14:paraId="0B38654E" w14:textId="127F7F17" w:rsidR="00CC5959" w:rsidRPr="000A7A2F" w:rsidRDefault="00CC5959" w:rsidP="002F3699">
      <w:pPr>
        <w:rPr>
          <w:rFonts w:ascii="Helvetica Neue Thin" w:hAnsi="Helvetica Neue Thin"/>
          <w:iCs/>
          <w:sz w:val="14"/>
          <w:szCs w:val="16"/>
          <w:lang w:val="en-US"/>
        </w:rPr>
      </w:pPr>
    </w:p>
    <w:p w14:paraId="403B5D11" w14:textId="3631B289" w:rsidR="00CC5959" w:rsidRPr="000A7A2F" w:rsidRDefault="00CC5959" w:rsidP="002F3699">
      <w:pPr>
        <w:rPr>
          <w:rFonts w:ascii="Helvetica Neue Thin" w:hAnsi="Helvetica Neue Thin"/>
          <w:iCs/>
          <w:sz w:val="14"/>
          <w:szCs w:val="16"/>
          <w:lang w:val="en-US"/>
        </w:rPr>
      </w:pPr>
    </w:p>
    <w:p w14:paraId="2B9B0730" w14:textId="1909CF32" w:rsidR="00CC5959" w:rsidRPr="000A7A2F" w:rsidRDefault="00CC5959" w:rsidP="002F3699">
      <w:pPr>
        <w:rPr>
          <w:rFonts w:ascii="Helvetica Neue Thin" w:hAnsi="Helvetica Neue Thin"/>
          <w:iCs/>
          <w:sz w:val="14"/>
          <w:szCs w:val="16"/>
          <w:lang w:val="en-US"/>
        </w:rPr>
      </w:pPr>
    </w:p>
    <w:p w14:paraId="66A61B9E" w14:textId="13DDA4F4" w:rsidR="00895061" w:rsidRDefault="00895061" w:rsidP="007301BE">
      <w:pPr>
        <w:pStyle w:val="Heading1"/>
      </w:pPr>
      <w:bookmarkStart w:id="4" w:name="_Toc17306312"/>
      <w:bookmarkStart w:id="5" w:name="_Toc25944806"/>
      <w:r>
        <w:lastRenderedPageBreak/>
        <w:t xml:space="preserve">UVVM </w:t>
      </w:r>
      <w:r w:rsidR="006F68C0">
        <w:t xml:space="preserve">and VVC </w:t>
      </w:r>
      <w:r w:rsidR="00880E64">
        <w:t>user accessible s</w:t>
      </w:r>
      <w:r>
        <w:t xml:space="preserve">hared </w:t>
      </w:r>
      <w:r w:rsidR="00880E64">
        <w:t>v</w:t>
      </w:r>
      <w:r>
        <w:t>ariables</w:t>
      </w:r>
      <w:bookmarkEnd w:id="4"/>
      <w:bookmarkEnd w:id="5"/>
      <w:r w:rsidR="00880E64">
        <w:t xml:space="preserve"> and global signals</w:t>
      </w:r>
    </w:p>
    <w:p w14:paraId="229D78FE" w14:textId="5840CA7A" w:rsidR="00895061" w:rsidRPr="00753CE1" w:rsidRDefault="00895061" w:rsidP="00895061">
      <w:pPr>
        <w:rPr>
          <w:rFonts w:ascii="Helvetica Neue" w:hAnsi="Helvetica Neue"/>
        </w:rPr>
      </w:pPr>
      <w:r w:rsidRPr="00753CE1">
        <w:rPr>
          <w:rFonts w:ascii="Helvetica Neue" w:hAnsi="Helvetica Neue"/>
        </w:rPr>
        <w:t>UVVM</w:t>
      </w:r>
      <w:r w:rsidR="007D612E" w:rsidRPr="00753CE1">
        <w:rPr>
          <w:rFonts w:ascii="Helvetica Neue" w:hAnsi="Helvetica Neue"/>
        </w:rPr>
        <w:t xml:space="preserve"> and VVC</w:t>
      </w:r>
      <w:r w:rsidRPr="00753CE1">
        <w:rPr>
          <w:rFonts w:ascii="Helvetica Neue" w:hAnsi="Helvetica Neue"/>
        </w:rPr>
        <w:t xml:space="preserve"> </w:t>
      </w:r>
      <w:r w:rsidR="003C56FC" w:rsidRPr="00753CE1">
        <w:rPr>
          <w:rFonts w:ascii="Helvetica Neue" w:hAnsi="Helvetica Neue"/>
        </w:rPr>
        <w:t xml:space="preserve">shared variables </w:t>
      </w:r>
      <w:r w:rsidR="00470ED4">
        <w:rPr>
          <w:rFonts w:ascii="Helvetica Neue" w:hAnsi="Helvetica Neue"/>
        </w:rPr>
        <w:t xml:space="preserve">and global signals </w:t>
      </w:r>
      <w:r w:rsidR="003C56FC" w:rsidRPr="00753CE1">
        <w:rPr>
          <w:rFonts w:ascii="Helvetica Neue" w:hAnsi="Helvetica Neue"/>
        </w:rPr>
        <w:t xml:space="preserve">are defined in </w:t>
      </w:r>
      <w:proofErr w:type="spellStart"/>
      <w:r w:rsidR="00007233">
        <w:rPr>
          <w:rFonts w:ascii="Helvetica Neue" w:hAnsi="Helvetica Neue"/>
        </w:rPr>
        <w:t>global</w:t>
      </w:r>
      <w:r w:rsidR="00D913B9">
        <w:rPr>
          <w:rFonts w:ascii="Helvetica Neue" w:hAnsi="Helvetica Neue"/>
        </w:rPr>
        <w:t>_</w:t>
      </w:r>
      <w:r w:rsidR="00007233">
        <w:rPr>
          <w:rFonts w:ascii="Helvetica Neue" w:hAnsi="Helvetica Neue"/>
        </w:rPr>
        <w:t>signals</w:t>
      </w:r>
      <w:r w:rsidR="00D913B9">
        <w:rPr>
          <w:rFonts w:ascii="Helvetica Neue" w:hAnsi="Helvetica Neue"/>
        </w:rPr>
        <w:t>_</w:t>
      </w:r>
      <w:r w:rsidR="00007233">
        <w:rPr>
          <w:rFonts w:ascii="Helvetica Neue" w:hAnsi="Helvetica Neue"/>
        </w:rPr>
        <w:t>and</w:t>
      </w:r>
      <w:r w:rsidR="00D913B9">
        <w:rPr>
          <w:rFonts w:ascii="Helvetica Neue" w:hAnsi="Helvetica Neue"/>
        </w:rPr>
        <w:t>_</w:t>
      </w:r>
      <w:r w:rsidR="00007233">
        <w:rPr>
          <w:rFonts w:ascii="Helvetica Neue" w:hAnsi="Helvetica Neue"/>
        </w:rPr>
        <w:t>shared</w:t>
      </w:r>
      <w:r w:rsidR="00D913B9">
        <w:rPr>
          <w:rFonts w:ascii="Helvetica Neue" w:hAnsi="Helvetica Neue"/>
        </w:rPr>
        <w:t>_</w:t>
      </w:r>
      <w:r w:rsidR="00007233">
        <w:rPr>
          <w:rFonts w:ascii="Helvetica Neue" w:hAnsi="Helvetica Neue"/>
        </w:rPr>
        <w:t>variables</w:t>
      </w:r>
      <w:r w:rsidR="00D913B9">
        <w:rPr>
          <w:rFonts w:ascii="Helvetica Neue" w:hAnsi="Helvetica Neue"/>
        </w:rPr>
        <w:t>_</w:t>
      </w:r>
      <w:r w:rsidR="003C56FC" w:rsidRPr="00753CE1">
        <w:rPr>
          <w:rFonts w:ascii="Helvetica Neue" w:hAnsi="Helvetica Neue"/>
        </w:rPr>
        <w:t>pkg</w:t>
      </w:r>
      <w:proofErr w:type="spellEnd"/>
      <w:r w:rsidR="007D612E" w:rsidRPr="00753CE1">
        <w:rPr>
          <w:rFonts w:ascii="Helvetica Neue" w:hAnsi="Helvetica Neue"/>
        </w:rPr>
        <w:t xml:space="preserve"> and</w:t>
      </w:r>
      <w:r w:rsidR="00376A94">
        <w:rPr>
          <w:rFonts w:ascii="Helvetica Neue" w:hAnsi="Helvetica Neue"/>
        </w:rPr>
        <w:t xml:space="preserve"> the various</w:t>
      </w:r>
      <w:r w:rsidR="007D612E" w:rsidRPr="00753CE1">
        <w:rPr>
          <w:rFonts w:ascii="Helvetica Neue" w:hAnsi="Helvetica Neue"/>
        </w:rPr>
        <w:t xml:space="preserve"> </w:t>
      </w:r>
      <w:r w:rsidR="00880E64">
        <w:rPr>
          <w:rFonts w:ascii="Helvetica Neue" w:hAnsi="Helvetica Neue"/>
        </w:rPr>
        <w:t xml:space="preserve">VVC packages. </w:t>
      </w:r>
    </w:p>
    <w:p w14:paraId="18D56DA9" w14:textId="4DAE1BC6" w:rsidR="00CC5959" w:rsidRPr="00F42593" w:rsidRDefault="006F68C0" w:rsidP="00CC5959">
      <w:pPr>
        <w:pStyle w:val="Subtitle"/>
        <w:spacing w:before="200" w:after="40"/>
        <w:rPr>
          <w:rFonts w:ascii="Helvetica" w:hAnsi="Helvetica" w:cs="Helvetica"/>
        </w:rPr>
      </w:pPr>
      <w:r>
        <w:rPr>
          <w:rFonts w:ascii="Helvetica" w:hAnsi="Helvetica" w:cs="Helvetica"/>
          <w:color w:val="auto"/>
          <w:sz w:val="28"/>
        </w:rPr>
        <w:t>S</w:t>
      </w:r>
      <w:r w:rsidR="00895061">
        <w:rPr>
          <w:rFonts w:ascii="Helvetica" w:hAnsi="Helvetica" w:cs="Helvetica"/>
          <w:color w:val="auto"/>
          <w:sz w:val="28"/>
        </w:rPr>
        <w:t>hared variables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4443"/>
        <w:gridCol w:w="10680"/>
      </w:tblGrid>
      <w:tr w:rsidR="006F3F9D" w:rsidRPr="00C862E0" w14:paraId="14F39BF0" w14:textId="77777777" w:rsidTr="00EA1F84">
        <w:tc>
          <w:tcPr>
            <w:tcW w:w="1469" w:type="pct"/>
            <w:shd w:val="solid" w:color="000000" w:fill="FFFFFF"/>
          </w:tcPr>
          <w:p w14:paraId="4EDCB4ED" w14:textId="77777777" w:rsidR="006F3F9D" w:rsidRPr="001F04DC" w:rsidRDefault="006F3F9D" w:rsidP="00594C26">
            <w:pPr>
              <w:tabs>
                <w:tab w:val="left" w:pos="4820"/>
              </w:tabs>
              <w:rPr>
                <w:b/>
                <w:bCs/>
                <w:szCs w:val="18"/>
              </w:rPr>
            </w:pPr>
            <w:bookmarkStart w:id="6" w:name="_Hlk507570430"/>
            <w:r>
              <w:rPr>
                <w:b/>
                <w:bCs/>
                <w:szCs w:val="18"/>
              </w:rPr>
              <w:t>Shared variable</w:t>
            </w:r>
          </w:p>
        </w:tc>
        <w:tc>
          <w:tcPr>
            <w:tcW w:w="3531" w:type="pct"/>
            <w:shd w:val="solid" w:color="000000" w:fill="FFFFFF"/>
          </w:tcPr>
          <w:p w14:paraId="50C0F13D" w14:textId="16B9E246" w:rsidR="006F3F9D" w:rsidRPr="001F04DC" w:rsidRDefault="006F3F9D" w:rsidP="00594C26">
            <w:pPr>
              <w:tabs>
                <w:tab w:val="left" w:pos="4820"/>
              </w:tabs>
              <w:rPr>
                <w:b/>
                <w:bCs/>
                <w:szCs w:val="18"/>
              </w:rPr>
            </w:pPr>
            <w:r w:rsidRPr="001F04DC">
              <w:rPr>
                <w:b/>
                <w:bCs/>
                <w:szCs w:val="18"/>
              </w:rPr>
              <w:t>Description</w:t>
            </w:r>
          </w:p>
        </w:tc>
      </w:tr>
      <w:tr w:rsidR="006F3F9D" w:rsidRPr="00C862E0" w14:paraId="56C0F570" w14:textId="77777777" w:rsidTr="00EA1F84">
        <w:tc>
          <w:tcPr>
            <w:tcW w:w="1469" w:type="pct"/>
            <w:shd w:val="clear" w:color="auto" w:fill="auto"/>
          </w:tcPr>
          <w:p w14:paraId="4C83461C" w14:textId="5F3E6581" w:rsidR="006F3F9D" w:rsidRDefault="006F3F9D" w:rsidP="00587C85">
            <w:pPr>
              <w:tabs>
                <w:tab w:val="left" w:pos="4820"/>
              </w:tabs>
              <w:spacing w:before="20" w:after="20" w:line="20" w:lineRule="atLeast"/>
              <w:rPr>
                <w:rFonts w:ascii="Verdana" w:hAnsi="Verdana" w:cs="Helvetica"/>
                <w:sz w:val="14"/>
              </w:rPr>
            </w:pPr>
            <w:proofErr w:type="spellStart"/>
            <w:r w:rsidRPr="0068339F">
              <w:rPr>
                <w:rFonts w:ascii="Verdana" w:hAnsi="Verdana" w:cs="Helvetica"/>
                <w:sz w:val="14"/>
              </w:rPr>
              <w:t>shared_uvvm_status</w:t>
            </w:r>
            <w:proofErr w:type="spellEnd"/>
          </w:p>
        </w:tc>
        <w:tc>
          <w:tcPr>
            <w:tcW w:w="3531" w:type="pct"/>
            <w:shd w:val="clear" w:color="auto" w:fill="auto"/>
          </w:tcPr>
          <w:p w14:paraId="34BD58BE" w14:textId="0B0D7D7C" w:rsidR="006F3F9D" w:rsidRPr="00AB39B3"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VVC related information via the </w:t>
            </w:r>
            <w:proofErr w:type="spellStart"/>
            <w:r w:rsidRPr="00EA1F84">
              <w:rPr>
                <w:rFonts w:ascii="Courier New" w:hAnsi="Courier New" w:cs="Courier New"/>
                <w:sz w:val="14"/>
              </w:rPr>
              <w:t>info_on_finishing_await_any_completion</w:t>
            </w:r>
            <w:proofErr w:type="spellEnd"/>
            <w:r>
              <w:rPr>
                <w:rFonts w:ascii="Verdana" w:hAnsi="Verdana"/>
                <w:sz w:val="14"/>
              </w:rPr>
              <w:t xml:space="preserve"> </w:t>
            </w:r>
            <w:r w:rsidR="00EA1F84">
              <w:rPr>
                <w:rFonts w:ascii="Verdana" w:hAnsi="Verdana"/>
                <w:sz w:val="14"/>
              </w:rPr>
              <w:t>record element</w:t>
            </w:r>
            <w:r>
              <w:rPr>
                <w:rFonts w:ascii="Verdana" w:hAnsi="Verdana"/>
                <w:sz w:val="14"/>
              </w:rPr>
              <w:t>, i.e.</w:t>
            </w:r>
          </w:p>
          <w:p w14:paraId="331155CA" w14:textId="708CB40A" w:rsidR="006F3F9D" w:rsidRPr="00AB39B3" w:rsidRDefault="006F3F9D" w:rsidP="00587C85">
            <w:pPr>
              <w:tabs>
                <w:tab w:val="left" w:pos="4820"/>
              </w:tabs>
              <w:spacing w:before="20" w:after="20" w:line="20" w:lineRule="atLeast"/>
              <w:rPr>
                <w:rFonts w:ascii="Courier New" w:hAnsi="Courier New" w:cs="Courier New"/>
                <w:sz w:val="14"/>
              </w:rPr>
            </w:pPr>
            <w:r>
              <w:rPr>
                <w:rFonts w:ascii="Verdana" w:hAnsi="Verdana"/>
                <w:b/>
                <w:sz w:val="14"/>
              </w:rPr>
              <w:t xml:space="preserve">   </w:t>
            </w:r>
            <w:proofErr w:type="spellStart"/>
            <w:r w:rsidRPr="00AB39B3">
              <w:rPr>
                <w:rFonts w:ascii="Courier New" w:hAnsi="Courier New" w:cs="Courier New"/>
                <w:sz w:val="14"/>
              </w:rPr>
              <w:t>shared_uvvm_status.info_on_finishing_await_any_completion</w:t>
            </w:r>
            <w:proofErr w:type="spellEnd"/>
          </w:p>
          <w:p w14:paraId="41C6F8D8" w14:textId="77777777" w:rsidR="006F3F9D" w:rsidRPr="00587C85" w:rsidRDefault="006F3F9D" w:rsidP="00587C85">
            <w:pPr>
              <w:tabs>
                <w:tab w:val="left" w:pos="4820"/>
              </w:tabs>
              <w:spacing w:before="20" w:after="20" w:line="20" w:lineRule="atLeast"/>
              <w:rPr>
                <w:rFonts w:ascii="Verdana" w:hAnsi="Verdana"/>
                <w:b/>
                <w:sz w:val="14"/>
              </w:rPr>
            </w:pPr>
          </w:p>
          <w:p w14:paraId="0BF0A8B9" w14:textId="77777777" w:rsidR="0096773D" w:rsidRDefault="006F3F9D" w:rsidP="00587C85">
            <w:pPr>
              <w:tabs>
                <w:tab w:val="left" w:pos="4820"/>
              </w:tabs>
              <w:spacing w:before="20" w:after="20" w:line="20" w:lineRule="atLeast"/>
              <w:rPr>
                <w:rFonts w:ascii="Courier New" w:hAnsi="Courier New" w:cs="Courier New"/>
                <w:sz w:val="14"/>
              </w:rPr>
            </w:pPr>
            <w:r>
              <w:rPr>
                <w:rFonts w:ascii="Verdana" w:hAnsi="Verdana"/>
                <w:sz w:val="14"/>
              </w:rPr>
              <w:t xml:space="preserve">This </w:t>
            </w:r>
            <w:r w:rsidR="00EA1F84">
              <w:rPr>
                <w:rFonts w:ascii="Verdana" w:hAnsi="Verdana"/>
                <w:sz w:val="14"/>
              </w:rPr>
              <w:t>record element</w:t>
            </w:r>
            <w:r>
              <w:rPr>
                <w:rFonts w:ascii="Verdana" w:hAnsi="Verdana"/>
                <w:sz w:val="14"/>
              </w:rPr>
              <w:t xml:space="preserve"> give</w:t>
            </w:r>
            <w:r w:rsidR="00EA1F84">
              <w:rPr>
                <w:rFonts w:ascii="Verdana" w:hAnsi="Verdana"/>
                <w:sz w:val="14"/>
              </w:rPr>
              <w:t>s</w:t>
            </w:r>
            <w:r>
              <w:rPr>
                <w:rFonts w:ascii="Verdana" w:hAnsi="Verdana"/>
                <w:sz w:val="14"/>
              </w:rPr>
              <w:t xml:space="preserve"> access to the name</w:t>
            </w:r>
            <w:r w:rsidR="006C516A">
              <w:rPr>
                <w:rFonts w:ascii="Verdana" w:hAnsi="Verdana"/>
                <w:sz w:val="14"/>
              </w:rPr>
              <w:t xml:space="preserve">, </w:t>
            </w:r>
            <w:r>
              <w:rPr>
                <w:rFonts w:ascii="Verdana" w:hAnsi="Verdana"/>
                <w:sz w:val="14"/>
              </w:rPr>
              <w:t xml:space="preserve">command index </w:t>
            </w:r>
            <w:r w:rsidR="00EA1F84">
              <w:rPr>
                <w:rFonts w:ascii="Verdana" w:hAnsi="Verdana"/>
                <w:sz w:val="14"/>
              </w:rPr>
              <w:t xml:space="preserve">and </w:t>
            </w:r>
            <w:r w:rsidR="006C516A">
              <w:rPr>
                <w:rFonts w:ascii="Verdana" w:hAnsi="Verdana"/>
                <w:sz w:val="14"/>
              </w:rPr>
              <w:t xml:space="preserve">the </w:t>
            </w:r>
            <w:r w:rsidR="00EA1F84">
              <w:rPr>
                <w:rFonts w:ascii="Verdana" w:hAnsi="Verdana"/>
                <w:sz w:val="14"/>
              </w:rPr>
              <w:t xml:space="preserve">time </w:t>
            </w:r>
            <w:r w:rsidR="006C516A">
              <w:rPr>
                <w:rFonts w:ascii="Verdana" w:hAnsi="Verdana"/>
                <w:sz w:val="14"/>
              </w:rPr>
              <w:t>of completion o</w:t>
            </w:r>
            <w:r>
              <w:rPr>
                <w:rFonts w:ascii="Verdana" w:hAnsi="Verdana"/>
                <w:sz w:val="14"/>
              </w:rPr>
              <w:t xml:space="preserve">f the VVC that </w:t>
            </w:r>
            <w:r w:rsidR="00EA1F84">
              <w:rPr>
                <w:rFonts w:ascii="Verdana" w:hAnsi="Verdana"/>
                <w:sz w:val="14"/>
              </w:rPr>
              <w:t xml:space="preserve">first fulfilled </w:t>
            </w:r>
            <w:r>
              <w:rPr>
                <w:rFonts w:ascii="Verdana" w:hAnsi="Verdana"/>
                <w:sz w:val="14"/>
              </w:rPr>
              <w:t xml:space="preserve">the </w:t>
            </w:r>
            <w:proofErr w:type="spellStart"/>
            <w:r w:rsidRPr="006C516A">
              <w:rPr>
                <w:rFonts w:ascii="Courier New" w:hAnsi="Courier New" w:cs="Courier New"/>
                <w:sz w:val="14"/>
              </w:rPr>
              <w:t>await_any_</w:t>
            </w:r>
            <w:proofErr w:type="gramStart"/>
            <w:r w:rsidRPr="006C516A">
              <w:rPr>
                <w:rFonts w:ascii="Courier New" w:hAnsi="Courier New" w:cs="Courier New"/>
                <w:sz w:val="14"/>
              </w:rPr>
              <w:t>completion</w:t>
            </w:r>
            <w:proofErr w:type="spellEnd"/>
            <w:r w:rsidRPr="006C516A">
              <w:rPr>
                <w:rFonts w:ascii="Courier New" w:hAnsi="Courier New" w:cs="Courier New"/>
                <w:sz w:val="14"/>
              </w:rPr>
              <w:t>(</w:t>
            </w:r>
            <w:proofErr w:type="gramEnd"/>
            <w:r w:rsidRPr="006C516A">
              <w:rPr>
                <w:rFonts w:ascii="Courier New" w:hAnsi="Courier New" w:cs="Courier New"/>
                <w:sz w:val="14"/>
              </w:rPr>
              <w:t>).</w:t>
            </w:r>
            <w:r>
              <w:rPr>
                <w:rFonts w:ascii="Verdana" w:hAnsi="Verdana"/>
                <w:sz w:val="14"/>
              </w:rPr>
              <w:t xml:space="preserve"> </w:t>
            </w:r>
            <w:r w:rsidR="006C516A">
              <w:rPr>
                <w:rFonts w:ascii="Verdana" w:hAnsi="Verdana"/>
                <w:sz w:val="14"/>
              </w:rPr>
              <w:t>The a</w:t>
            </w:r>
            <w:r>
              <w:rPr>
                <w:rFonts w:ascii="Verdana" w:hAnsi="Verdana"/>
                <w:sz w:val="14"/>
              </w:rPr>
              <w:t>vailable record fields are:</w:t>
            </w:r>
            <w:r>
              <w:rPr>
                <w:rFonts w:ascii="Verdana" w:hAnsi="Verdana"/>
                <w:sz w:val="14"/>
              </w:rPr>
              <w:br/>
            </w:r>
          </w:p>
          <w:p w14:paraId="46E63C77" w14:textId="55BE9896"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vvc_name</w:t>
            </w:r>
            <w:proofErr w:type="spellEnd"/>
            <w:r w:rsidRPr="00C54D29">
              <w:rPr>
                <w:rFonts w:ascii="Courier New" w:hAnsi="Courier New" w:cs="Courier New"/>
                <w:sz w:val="14"/>
              </w:rPr>
              <w:t xml:space="preserve">    </w:t>
            </w:r>
            <w:r w:rsidR="002D6C63" w:rsidRPr="00C54D29">
              <w:rPr>
                <w:rFonts w:ascii="Courier New" w:hAnsi="Courier New" w:cs="Courier New"/>
                <w:sz w:val="14"/>
              </w:rPr>
              <w:t xml:space="preserve">         </w:t>
            </w:r>
            <w:proofErr w:type="gramStart"/>
            <w:r w:rsidR="002D6C63"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string  -- default “no </w:t>
            </w:r>
            <w:proofErr w:type="spellStart"/>
            <w:r w:rsidRPr="00C54D29">
              <w:rPr>
                <w:rFonts w:ascii="Courier New" w:hAnsi="Courier New" w:cs="Courier New"/>
                <w:sz w:val="14"/>
              </w:rPr>
              <w:t>await_any_completion</w:t>
            </w:r>
            <w:proofErr w:type="spellEnd"/>
            <w:r w:rsidRPr="00C54D29">
              <w:rPr>
                <w:rFonts w:ascii="Courier New" w:hAnsi="Courier New" w:cs="Courier New"/>
                <w:sz w:val="14"/>
              </w:rPr>
              <w:t>() yet”</w:t>
            </w:r>
          </w:p>
          <w:p w14:paraId="76118C95" w14:textId="2D3018CE" w:rsidR="00EA1F84" w:rsidRPr="00C54D29" w:rsidRDefault="006F3F9D"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vvc_cmd_idx</w:t>
            </w:r>
            <w:proofErr w:type="spellEnd"/>
            <w:r w:rsidRPr="00C54D29">
              <w:rPr>
                <w:rFonts w:ascii="Courier New" w:hAnsi="Courier New" w:cs="Courier New"/>
                <w:sz w:val="14"/>
                <w:lang w:val="en-US"/>
              </w:rPr>
              <w:t xml:space="preserve"> </w:t>
            </w:r>
            <w:r w:rsidR="002D6C63" w:rsidRPr="00C54D29">
              <w:rPr>
                <w:rFonts w:ascii="Courier New" w:hAnsi="Courier New" w:cs="Courier New"/>
                <w:sz w:val="14"/>
                <w:lang w:val="en-US"/>
              </w:rPr>
              <w:t xml:space="preserve">         </w:t>
            </w:r>
            <w:proofErr w:type="gramStart"/>
            <w:r w:rsidR="002D6C63" w:rsidRPr="00C54D29">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natural -- default 0</w:t>
            </w:r>
          </w:p>
          <w:p w14:paraId="09AA8830" w14:textId="0F62F507" w:rsidR="006F3F9D" w:rsidRPr="00C54D29" w:rsidRDefault="00EA1F84" w:rsidP="00587C8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vvc_time</w:t>
            </w:r>
            <w:r w:rsidR="002D6C63" w:rsidRPr="00C54D29">
              <w:rPr>
                <w:rFonts w:ascii="Courier New" w:hAnsi="Courier New" w:cs="Courier New"/>
                <w:sz w:val="14"/>
                <w:lang w:val="en-US"/>
              </w:rPr>
              <w:t>_of_</w:t>
            </w:r>
            <w:proofErr w:type="gramStart"/>
            <w:r w:rsidR="002D6C63" w:rsidRPr="00C54D29">
              <w:rPr>
                <w:rFonts w:ascii="Courier New" w:hAnsi="Courier New" w:cs="Courier New"/>
                <w:sz w:val="14"/>
                <w:lang w:val="en-US"/>
              </w:rPr>
              <w:t>completion</w:t>
            </w:r>
            <w:proofErr w:type="spellEnd"/>
            <w:r w:rsidRPr="00C54D29">
              <w:rPr>
                <w:rFonts w:ascii="Courier New" w:hAnsi="Courier New" w:cs="Courier New"/>
                <w:sz w:val="14"/>
                <w:lang w:val="en-US"/>
              </w:rPr>
              <w:t xml:space="preserve"> :</w:t>
            </w:r>
            <w:proofErr w:type="gramEnd"/>
            <w:r w:rsidRPr="00C54D29">
              <w:rPr>
                <w:rFonts w:ascii="Courier New" w:hAnsi="Courier New" w:cs="Courier New"/>
                <w:sz w:val="14"/>
                <w:lang w:val="en-US"/>
              </w:rPr>
              <w:t xml:space="preserve"> time </w:t>
            </w:r>
            <w:r w:rsidR="002D6C63" w:rsidRPr="00C54D29">
              <w:rPr>
                <w:rFonts w:ascii="Courier New" w:hAnsi="Courier New" w:cs="Courier New"/>
                <w:sz w:val="14"/>
                <w:lang w:val="en-US"/>
              </w:rPr>
              <w:t xml:space="preserve">   --</w:t>
            </w:r>
            <w:r w:rsidRPr="00C54D29">
              <w:rPr>
                <w:rFonts w:ascii="Courier New" w:hAnsi="Courier New" w:cs="Courier New"/>
                <w:sz w:val="14"/>
                <w:lang w:val="en-US"/>
              </w:rPr>
              <w:t xml:space="preserve"> default </w:t>
            </w:r>
            <w:r w:rsidR="002D6C63" w:rsidRPr="00C54D29">
              <w:rPr>
                <w:rFonts w:ascii="Courier New" w:hAnsi="Courier New" w:cs="Courier New"/>
                <w:sz w:val="14"/>
                <w:lang w:val="en-US"/>
              </w:rPr>
              <w:t>0 ns</w:t>
            </w:r>
          </w:p>
          <w:p w14:paraId="292833EA" w14:textId="77777777" w:rsidR="00EA1F84" w:rsidRPr="00EA1F84" w:rsidRDefault="00EA1F84" w:rsidP="00587C85">
            <w:pPr>
              <w:tabs>
                <w:tab w:val="left" w:pos="4820"/>
              </w:tabs>
              <w:spacing w:before="20" w:after="20" w:line="20" w:lineRule="atLeast"/>
              <w:rPr>
                <w:rFonts w:ascii="Courier New" w:hAnsi="Courier New" w:cs="Courier New"/>
                <w:sz w:val="14"/>
                <w:lang w:val="en-US"/>
              </w:rPr>
            </w:pPr>
          </w:p>
          <w:p w14:paraId="286F75A1" w14:textId="77777777" w:rsidR="006F3F9D" w:rsidRDefault="006F3F9D" w:rsidP="00623020">
            <w:pPr>
              <w:tabs>
                <w:tab w:val="left" w:pos="4820"/>
              </w:tabs>
              <w:spacing w:before="20" w:after="20" w:line="20" w:lineRule="atLeast"/>
              <w:rPr>
                <w:rFonts w:ascii="Verdana" w:hAnsi="Verdana"/>
                <w:sz w:val="14"/>
              </w:rPr>
            </w:pPr>
            <w:r>
              <w:rPr>
                <w:rFonts w:ascii="Verdana" w:hAnsi="Verdana"/>
                <w:sz w:val="14"/>
              </w:rPr>
              <w:t xml:space="preserve">For </w:t>
            </w:r>
            <w:r w:rsidR="00EA1F84">
              <w:rPr>
                <w:rFonts w:ascii="Verdana" w:hAnsi="Verdana"/>
                <w:sz w:val="14"/>
              </w:rPr>
              <w:t xml:space="preserve">more </w:t>
            </w:r>
            <w:r>
              <w:rPr>
                <w:rFonts w:ascii="Verdana" w:hAnsi="Verdana"/>
                <w:sz w:val="14"/>
              </w:rPr>
              <w:t xml:space="preserve">information regarding </w:t>
            </w:r>
            <w:r w:rsidR="00EA1F84">
              <w:rPr>
                <w:rFonts w:ascii="Verdana" w:hAnsi="Verdana"/>
                <w:sz w:val="14"/>
              </w:rPr>
              <w:t xml:space="preserve">other fields available in the </w:t>
            </w:r>
            <w:proofErr w:type="spellStart"/>
            <w:r w:rsidRPr="00EA1F84">
              <w:rPr>
                <w:rFonts w:ascii="Courier New" w:hAnsi="Courier New" w:cs="Courier New"/>
                <w:sz w:val="14"/>
              </w:rPr>
              <w:t>shared_uvvm_status</w:t>
            </w:r>
            <w:proofErr w:type="spellEnd"/>
            <w:r>
              <w:rPr>
                <w:rFonts w:ascii="Verdana" w:hAnsi="Verdana"/>
                <w:sz w:val="14"/>
              </w:rPr>
              <w:t xml:space="preserve"> see the UVVM </w:t>
            </w:r>
            <w:proofErr w:type="spellStart"/>
            <w:r>
              <w:rPr>
                <w:rFonts w:ascii="Verdana" w:hAnsi="Verdana"/>
                <w:sz w:val="14"/>
              </w:rPr>
              <w:t>Util</w:t>
            </w:r>
            <w:proofErr w:type="spellEnd"/>
            <w:r>
              <w:rPr>
                <w:rFonts w:ascii="Verdana" w:hAnsi="Verdana"/>
                <w:sz w:val="14"/>
              </w:rPr>
              <w:t xml:space="preserve"> </w:t>
            </w:r>
            <w:proofErr w:type="spellStart"/>
            <w:r>
              <w:rPr>
                <w:rFonts w:ascii="Verdana" w:hAnsi="Verdana"/>
                <w:sz w:val="14"/>
              </w:rPr>
              <w:t>QuickRef</w:t>
            </w:r>
            <w:proofErr w:type="spellEnd"/>
            <w:r>
              <w:rPr>
                <w:rFonts w:ascii="Verdana" w:hAnsi="Verdana"/>
                <w:sz w:val="14"/>
              </w:rPr>
              <w:t>, section 1.4</w:t>
            </w:r>
          </w:p>
          <w:p w14:paraId="3116E7A2" w14:textId="076AD4B9" w:rsidR="007D639C" w:rsidRDefault="007D639C" w:rsidP="00623020">
            <w:pPr>
              <w:tabs>
                <w:tab w:val="left" w:pos="4820"/>
              </w:tabs>
              <w:spacing w:before="20" w:after="20" w:line="20" w:lineRule="atLeast"/>
              <w:rPr>
                <w:rFonts w:ascii="Verdana" w:hAnsi="Verdana"/>
                <w:sz w:val="14"/>
              </w:rPr>
            </w:pPr>
          </w:p>
        </w:tc>
      </w:tr>
      <w:tr w:rsidR="006F3F9D" w:rsidRPr="00C862E0" w14:paraId="439C128B" w14:textId="77777777" w:rsidTr="00EA1F84">
        <w:tc>
          <w:tcPr>
            <w:tcW w:w="1469" w:type="pct"/>
            <w:shd w:val="clear" w:color="auto" w:fill="auto"/>
          </w:tcPr>
          <w:p w14:paraId="7C39FF29" w14:textId="2ECFF4EB" w:rsidR="006F3F9D" w:rsidRPr="0068339F"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vvc_config</w:t>
            </w:r>
            <w:proofErr w:type="spellEnd"/>
          </w:p>
        </w:tc>
        <w:tc>
          <w:tcPr>
            <w:tcW w:w="3531" w:type="pct"/>
            <w:shd w:val="clear" w:color="auto" w:fill="auto"/>
          </w:tcPr>
          <w:p w14:paraId="2B01F815" w14:textId="37367F02" w:rsidR="006F3F9D" w:rsidRDefault="006F3F9D" w:rsidP="00587C85">
            <w:pPr>
              <w:tabs>
                <w:tab w:val="left" w:pos="4820"/>
              </w:tabs>
              <w:spacing w:before="20" w:after="20" w:line="20" w:lineRule="atLeast"/>
              <w:rPr>
                <w:rFonts w:ascii="Verdana" w:hAnsi="Verdana"/>
                <w:sz w:val="14"/>
              </w:rPr>
            </w:pPr>
            <w:r>
              <w:rPr>
                <w:rFonts w:ascii="Verdana" w:hAnsi="Verdana"/>
                <w:sz w:val="14"/>
              </w:rPr>
              <w:t xml:space="preserve">Shared variable providing access to configuration parameters for each VVC instance and channel if applicable. E.g. </w:t>
            </w:r>
          </w:p>
          <w:p w14:paraId="40B353FB" w14:textId="77777777" w:rsidR="0096773D" w:rsidRDefault="0096773D" w:rsidP="00587C85">
            <w:pPr>
              <w:tabs>
                <w:tab w:val="left" w:pos="4820"/>
              </w:tabs>
              <w:spacing w:before="20" w:after="20" w:line="20" w:lineRule="atLeast"/>
              <w:rPr>
                <w:rFonts w:ascii="Verdana" w:hAnsi="Verdana"/>
                <w:sz w:val="14"/>
              </w:rPr>
            </w:pPr>
          </w:p>
          <w:p w14:paraId="09D9F38A" w14:textId="3ECD8821"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shared_sbi_vvc_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1).</w:t>
            </w:r>
            <w:proofErr w:type="spellStart"/>
            <w:r w:rsidRPr="00C54D29">
              <w:rPr>
                <w:rFonts w:ascii="Courier New" w:hAnsi="Courier New" w:cs="Courier New"/>
                <w:sz w:val="14"/>
              </w:rPr>
              <w:t>inter_bfm_delay.delay_type</w:t>
            </w:r>
            <w:proofErr w:type="spellEnd"/>
            <w:r w:rsidRPr="00C54D29">
              <w:rPr>
                <w:rFonts w:ascii="Courier New" w:hAnsi="Courier New" w:cs="Courier New"/>
                <w:sz w:val="14"/>
              </w:rPr>
              <w:t xml:space="preserve"> := TIME_START2START;</w:t>
            </w:r>
          </w:p>
          <w:p w14:paraId="6F7D6EF7" w14:textId="7F98EBAF"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shared_uart_vvc_</w:t>
            </w:r>
            <w:proofErr w:type="gramStart"/>
            <w:r w:rsidRPr="00C54D29">
              <w:rPr>
                <w:rFonts w:ascii="Courier New" w:hAnsi="Courier New" w:cs="Courier New"/>
                <w:sz w:val="14"/>
              </w:rPr>
              <w:t>config</w:t>
            </w:r>
            <w:proofErr w:type="spellEnd"/>
            <w:r w:rsidRPr="00C54D29">
              <w:rPr>
                <w:rFonts w:ascii="Courier New" w:hAnsi="Courier New" w:cs="Courier New"/>
                <w:sz w:val="14"/>
              </w:rPr>
              <w:t>(</w:t>
            </w:r>
            <w:proofErr w:type="gramEnd"/>
            <w:r w:rsidRPr="00C54D29">
              <w:rPr>
                <w:rFonts w:ascii="Courier New" w:hAnsi="Courier New" w:cs="Courier New"/>
                <w:sz w:val="14"/>
              </w:rPr>
              <w:t>RX,1).</w:t>
            </w:r>
            <w:proofErr w:type="spellStart"/>
            <w:r w:rsidRPr="00C54D29">
              <w:rPr>
                <w:rFonts w:ascii="Courier New" w:hAnsi="Courier New" w:cs="Courier New"/>
                <w:sz w:val="14"/>
              </w:rPr>
              <w:t>bfm_config.bit_time</w:t>
            </w:r>
            <w:proofErr w:type="spellEnd"/>
            <w:r w:rsidRPr="00C54D29">
              <w:rPr>
                <w:rFonts w:ascii="Courier New" w:hAnsi="Courier New" w:cs="Courier New"/>
                <w:sz w:val="14"/>
              </w:rPr>
              <w:t xml:space="preserve"> := C_BIT_TIME;</w:t>
            </w:r>
          </w:p>
          <w:p w14:paraId="774F988B" w14:textId="2C45092B"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862E0" w14:paraId="27E21996" w14:textId="77777777" w:rsidTr="00EA1F84">
        <w:tc>
          <w:tcPr>
            <w:tcW w:w="1469" w:type="pct"/>
            <w:shd w:val="clear" w:color="auto" w:fill="auto"/>
          </w:tcPr>
          <w:p w14:paraId="7B094534" w14:textId="63736C8A" w:rsidR="006F3F9D" w:rsidRDefault="006F3F9D" w:rsidP="00587C8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Pr>
                <w:rFonts w:ascii="Verdana" w:hAnsi="Verdana" w:cs="Helvetica"/>
                <w:sz w:val="14"/>
              </w:rPr>
              <w:t>vvc_status</w:t>
            </w:r>
            <w:proofErr w:type="spellEnd"/>
          </w:p>
        </w:tc>
        <w:tc>
          <w:tcPr>
            <w:tcW w:w="3531" w:type="pct"/>
            <w:shd w:val="clear" w:color="auto" w:fill="auto"/>
          </w:tcPr>
          <w:p w14:paraId="1CD26A89" w14:textId="2187FE7A" w:rsidR="006F3F9D" w:rsidRDefault="006F3F9D" w:rsidP="00587C85">
            <w:pPr>
              <w:tabs>
                <w:tab w:val="left" w:pos="4820"/>
              </w:tabs>
              <w:spacing w:before="20" w:after="20" w:line="20" w:lineRule="atLeast"/>
              <w:rPr>
                <w:rFonts w:ascii="Verdana" w:hAnsi="Verdana"/>
                <w:sz w:val="14"/>
              </w:rPr>
            </w:pPr>
            <w:r>
              <w:rPr>
                <w:rFonts w:ascii="Verdana" w:hAnsi="Verdana"/>
                <w:sz w:val="14"/>
              </w:rPr>
              <w:t>Shared variable providing access to status parameters for each VVC instance and channel if applicable. E.g.</w:t>
            </w:r>
          </w:p>
          <w:p w14:paraId="793A6575" w14:textId="77777777" w:rsidR="0096773D" w:rsidRDefault="0096773D" w:rsidP="00587C85">
            <w:pPr>
              <w:tabs>
                <w:tab w:val="left" w:pos="4820"/>
              </w:tabs>
              <w:spacing w:before="20" w:after="20" w:line="20" w:lineRule="atLeast"/>
              <w:rPr>
                <w:rFonts w:ascii="Verdana" w:hAnsi="Verdana"/>
                <w:sz w:val="14"/>
              </w:rPr>
            </w:pPr>
          </w:p>
          <w:p w14:paraId="27E06834" w14:textId="6DF07A59" w:rsidR="006F3F9D" w:rsidRPr="00C54D29" w:rsidRDefault="006F3F9D" w:rsidP="00587C8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v_num_pending_</w:t>
            </w:r>
            <w:proofErr w:type="gramStart"/>
            <w:r w:rsidRPr="00C54D29">
              <w:rPr>
                <w:rFonts w:ascii="Courier New" w:hAnsi="Courier New" w:cs="Courier New"/>
                <w:sz w:val="14"/>
              </w:rPr>
              <w:t>cmds</w:t>
            </w:r>
            <w:proofErr w:type="spellEnd"/>
            <w:r w:rsidRPr="00C54D29">
              <w:rPr>
                <w:rFonts w:ascii="Courier New" w:hAnsi="Courier New" w:cs="Courier New"/>
                <w:sz w:val="14"/>
              </w:rPr>
              <w:t xml:space="preserve"> :</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shared_sbi_vvc_status</w:t>
            </w:r>
            <w:proofErr w:type="spellEnd"/>
            <w:r w:rsidRPr="00C54D29">
              <w:rPr>
                <w:rFonts w:ascii="Courier New" w:hAnsi="Courier New" w:cs="Courier New"/>
                <w:sz w:val="14"/>
              </w:rPr>
              <w:t>(1).</w:t>
            </w:r>
            <w:proofErr w:type="spellStart"/>
            <w:r w:rsidRPr="00C54D29">
              <w:rPr>
                <w:rFonts w:ascii="Courier New" w:hAnsi="Courier New" w:cs="Courier New"/>
                <w:sz w:val="14"/>
              </w:rPr>
              <w:t>pending_cmd_cnt</w:t>
            </w:r>
            <w:proofErr w:type="spellEnd"/>
            <w:r w:rsidRPr="00C54D29">
              <w:rPr>
                <w:rFonts w:ascii="Courier New" w:hAnsi="Courier New" w:cs="Courier New"/>
                <w:sz w:val="14"/>
              </w:rPr>
              <w:t>;</w:t>
            </w:r>
          </w:p>
          <w:p w14:paraId="2BDB4B10" w14:textId="59ABAE82" w:rsidR="006F3F9D" w:rsidRPr="00C54D29" w:rsidRDefault="006F3F9D"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proofErr w:type="spellStart"/>
            <w:r w:rsidRPr="00C54D29">
              <w:rPr>
                <w:rFonts w:ascii="Courier New" w:hAnsi="Courier New" w:cs="Courier New"/>
                <w:sz w:val="14"/>
              </w:rPr>
              <w:t>v_current_cmd_</w:t>
            </w:r>
            <w:proofErr w:type="gramStart"/>
            <w:r w:rsidRPr="00C54D29">
              <w:rPr>
                <w:rFonts w:ascii="Courier New" w:hAnsi="Courier New" w:cs="Courier New"/>
                <w:sz w:val="14"/>
              </w:rPr>
              <w:t>idx</w:t>
            </w:r>
            <w:proofErr w:type="spellEnd"/>
            <w:r w:rsidRPr="00C54D29">
              <w:rPr>
                <w:rFonts w:ascii="Courier New" w:hAnsi="Courier New" w:cs="Courier New"/>
                <w:sz w:val="14"/>
              </w:rPr>
              <w:t xml:space="preserve"> </w:t>
            </w:r>
            <w:r w:rsidR="00C54D29" w:rsidRPr="00C54D29">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shared_uart_vvc_status</w:t>
            </w:r>
            <w:proofErr w:type="spellEnd"/>
            <w:r w:rsidRPr="00C54D29">
              <w:rPr>
                <w:rFonts w:ascii="Courier New" w:hAnsi="Courier New" w:cs="Courier New"/>
                <w:sz w:val="14"/>
              </w:rPr>
              <w:t>(TX,2).</w:t>
            </w:r>
            <w:proofErr w:type="spellStart"/>
            <w:r w:rsidRPr="00C54D29">
              <w:rPr>
                <w:rFonts w:ascii="Courier New" w:hAnsi="Courier New" w:cs="Courier New"/>
                <w:sz w:val="14"/>
              </w:rPr>
              <w:t>current_cmd_idx</w:t>
            </w:r>
            <w:proofErr w:type="spellEnd"/>
            <w:r w:rsidRPr="00C54D29">
              <w:rPr>
                <w:rFonts w:ascii="Courier New" w:hAnsi="Courier New" w:cs="Courier New"/>
                <w:sz w:val="14"/>
              </w:rPr>
              <w:t>;</w:t>
            </w:r>
          </w:p>
          <w:p w14:paraId="65A12A2D" w14:textId="59FECABE" w:rsidR="004D4C9C" w:rsidRPr="00C54D29" w:rsidRDefault="004D4C9C" w:rsidP="00623020">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w:t>
            </w:r>
            <w:r w:rsidR="00C54D29">
              <w:rPr>
                <w:rFonts w:ascii="Courier New" w:hAnsi="Courier New" w:cs="Courier New"/>
                <w:sz w:val="14"/>
              </w:rPr>
              <w:t xml:space="preserve"> </w:t>
            </w:r>
            <w:proofErr w:type="spellStart"/>
            <w:r w:rsidRPr="00C54D29">
              <w:rPr>
                <w:rFonts w:ascii="Courier New" w:hAnsi="Courier New" w:cs="Courier New"/>
                <w:sz w:val="14"/>
              </w:rPr>
              <w:t>v_</w:t>
            </w:r>
            <w:r w:rsidR="00C54D29" w:rsidRPr="00C54D29">
              <w:rPr>
                <w:rFonts w:ascii="Courier New" w:hAnsi="Courier New" w:cs="Courier New"/>
                <w:sz w:val="14"/>
              </w:rPr>
              <w:t>previous_cmd_</w:t>
            </w:r>
            <w:proofErr w:type="gramStart"/>
            <w:r w:rsidR="00C54D29" w:rsidRPr="00C54D29">
              <w:rPr>
                <w:rFonts w:ascii="Courier New" w:hAnsi="Courier New" w:cs="Courier New"/>
                <w:sz w:val="14"/>
              </w:rPr>
              <w:t>idx</w:t>
            </w:r>
            <w:proofErr w:type="spellEnd"/>
            <w:r w:rsidR="00C54D29" w:rsidRPr="00C54D29">
              <w:rPr>
                <w:rFonts w:ascii="Courier New" w:hAnsi="Courier New" w:cs="Courier New"/>
                <w:sz w:val="14"/>
              </w:rPr>
              <w:t xml:space="preserve"> :</w:t>
            </w:r>
            <w:proofErr w:type="gramEnd"/>
            <w:r w:rsidR="00C54D29" w:rsidRPr="00C54D29">
              <w:rPr>
                <w:rFonts w:ascii="Courier New" w:hAnsi="Courier New" w:cs="Courier New"/>
                <w:sz w:val="14"/>
              </w:rPr>
              <w:t xml:space="preserve">= </w:t>
            </w:r>
            <w:proofErr w:type="spellStart"/>
            <w:r w:rsidR="00C54D29" w:rsidRPr="00C54D29">
              <w:rPr>
                <w:rFonts w:ascii="Courier New" w:hAnsi="Courier New" w:cs="Courier New"/>
                <w:sz w:val="14"/>
              </w:rPr>
              <w:t>shared_uart_vvc_status</w:t>
            </w:r>
            <w:proofErr w:type="spellEnd"/>
            <w:r w:rsidR="00C54D29" w:rsidRPr="00C54D29">
              <w:rPr>
                <w:rFonts w:ascii="Courier New" w:hAnsi="Courier New" w:cs="Courier New"/>
                <w:sz w:val="14"/>
              </w:rPr>
              <w:t>(TX,2).</w:t>
            </w:r>
            <w:proofErr w:type="spellStart"/>
            <w:r w:rsidR="00C54D29" w:rsidRPr="00C54D29">
              <w:rPr>
                <w:rFonts w:ascii="Courier New" w:hAnsi="Courier New" w:cs="Courier New"/>
                <w:sz w:val="14"/>
              </w:rPr>
              <w:t>previous_cmd_idx</w:t>
            </w:r>
            <w:proofErr w:type="spellEnd"/>
            <w:r w:rsidR="00C54D29" w:rsidRPr="00C54D29">
              <w:rPr>
                <w:rFonts w:ascii="Courier New" w:hAnsi="Courier New" w:cs="Courier New"/>
                <w:sz w:val="14"/>
              </w:rPr>
              <w:t>;</w:t>
            </w:r>
          </w:p>
          <w:p w14:paraId="528A8A22" w14:textId="0AF67460" w:rsidR="007D639C" w:rsidRPr="00CA23D3" w:rsidRDefault="007D639C" w:rsidP="00623020">
            <w:pPr>
              <w:tabs>
                <w:tab w:val="left" w:pos="4820"/>
              </w:tabs>
              <w:spacing w:before="20" w:after="20" w:line="20" w:lineRule="atLeast"/>
              <w:rPr>
                <w:rFonts w:ascii="Courier New" w:hAnsi="Courier New" w:cs="Courier New"/>
                <w:sz w:val="14"/>
              </w:rPr>
            </w:pPr>
          </w:p>
        </w:tc>
      </w:tr>
      <w:tr w:rsidR="006F3F9D" w:rsidRPr="00CB1452" w14:paraId="6537F5DE" w14:textId="77777777" w:rsidTr="00EA1F84">
        <w:tc>
          <w:tcPr>
            <w:tcW w:w="1469" w:type="pct"/>
            <w:shd w:val="clear" w:color="auto" w:fill="auto"/>
          </w:tcPr>
          <w:p w14:paraId="7083FB10" w14:textId="006D7746" w:rsidR="006F3F9D" w:rsidRDefault="003A68A5" w:rsidP="00587C85">
            <w:pPr>
              <w:tabs>
                <w:tab w:val="left" w:pos="4820"/>
              </w:tabs>
              <w:spacing w:before="20" w:after="20" w:line="20" w:lineRule="atLeast"/>
              <w:rPr>
                <w:rFonts w:ascii="Verdana" w:hAnsi="Verdana" w:cs="Helvetica"/>
                <w:sz w:val="14"/>
              </w:rPr>
            </w:pPr>
            <w:r>
              <w:rPr>
                <w:rFonts w:ascii="Verdana" w:hAnsi="Verdana" w:cs="Helvetica"/>
                <w:sz w:val="14"/>
              </w:rPr>
              <w:t>global</w:t>
            </w:r>
            <w:r w:rsidR="006F3F9D">
              <w:rPr>
                <w:rFonts w:ascii="Verdana" w:hAnsi="Verdana" w:cs="Helvetica"/>
                <w:sz w:val="14"/>
              </w:rPr>
              <w:t>_&lt;</w:t>
            </w:r>
            <w:proofErr w:type="spellStart"/>
            <w:r w:rsidR="006F3F9D">
              <w:rPr>
                <w:rFonts w:ascii="Verdana" w:hAnsi="Verdana" w:cs="Helvetica"/>
                <w:sz w:val="14"/>
              </w:rPr>
              <w:t>vvc_name</w:t>
            </w:r>
            <w:proofErr w:type="spellEnd"/>
            <w:r w:rsidR="006F3F9D">
              <w:rPr>
                <w:rFonts w:ascii="Verdana" w:hAnsi="Verdana" w:cs="Helvetica"/>
                <w:sz w:val="14"/>
              </w:rPr>
              <w:t>&gt;_</w:t>
            </w:r>
            <w:proofErr w:type="spellStart"/>
            <w:r w:rsidR="004C153E">
              <w:rPr>
                <w:rFonts w:ascii="Verdana" w:hAnsi="Verdana" w:cs="Helvetica"/>
                <w:sz w:val="14"/>
              </w:rPr>
              <w:t>vvc_</w:t>
            </w:r>
            <w:r w:rsidR="006F3F9D">
              <w:rPr>
                <w:rFonts w:ascii="Verdana" w:hAnsi="Verdana" w:cs="Helvetica"/>
                <w:sz w:val="14"/>
              </w:rPr>
              <w:t>transaction_</w:t>
            </w:r>
            <w:r w:rsidR="004C153E">
              <w:rPr>
                <w:rFonts w:ascii="Verdana" w:hAnsi="Verdana" w:cs="Helvetica"/>
                <w:sz w:val="14"/>
              </w:rPr>
              <w:t>trigger</w:t>
            </w:r>
            <w:proofErr w:type="spellEnd"/>
          </w:p>
        </w:tc>
        <w:tc>
          <w:tcPr>
            <w:tcW w:w="3531" w:type="pct"/>
            <w:shd w:val="clear" w:color="auto" w:fill="auto"/>
          </w:tcPr>
          <w:p w14:paraId="55CE44F3" w14:textId="3EC8EC70" w:rsidR="007D639C" w:rsidRPr="00CB1452" w:rsidRDefault="00141384" w:rsidP="00C649D5">
            <w:pPr>
              <w:tabs>
                <w:tab w:val="left" w:pos="4820"/>
              </w:tabs>
              <w:spacing w:before="20" w:after="20" w:line="20" w:lineRule="atLeast"/>
              <w:rPr>
                <w:rFonts w:ascii="Courier New" w:hAnsi="Courier New" w:cs="Courier New"/>
                <w:sz w:val="14"/>
                <w:lang w:val="en-US"/>
              </w:rPr>
            </w:pPr>
            <w:r>
              <w:rPr>
                <w:rFonts w:ascii="Verdana" w:hAnsi="Verdana"/>
                <w:sz w:val="14"/>
              </w:rPr>
              <w:t xml:space="preserve">Global trigger signal for when a VVC has updated </w:t>
            </w:r>
            <w:r w:rsidR="003D7C3C">
              <w:rPr>
                <w:rFonts w:ascii="Verdana" w:hAnsi="Verdana"/>
                <w:sz w:val="14"/>
              </w:rPr>
              <w:t>its</w:t>
            </w:r>
            <w:r>
              <w:rPr>
                <w:rFonts w:ascii="Verdana" w:hAnsi="Verdana"/>
                <w:sz w:val="14"/>
              </w:rPr>
              <w:t xml:space="preserve"> shared variable </w:t>
            </w:r>
            <w:r w:rsidR="003D7C3C">
              <w:rPr>
                <w:rFonts w:ascii="Verdana" w:hAnsi="Verdana"/>
                <w:sz w:val="14"/>
              </w:rPr>
              <w:t>with</w:t>
            </w:r>
            <w:r>
              <w:rPr>
                <w:rFonts w:ascii="Verdana" w:hAnsi="Verdana"/>
                <w:sz w:val="14"/>
              </w:rPr>
              <w:t xml:space="preserve"> VVC transaction info.</w:t>
            </w:r>
            <w:r w:rsidR="00E01728">
              <w:rPr>
                <w:rFonts w:ascii="Verdana" w:hAnsi="Verdana"/>
                <w:sz w:val="14"/>
              </w:rPr>
              <w:t xml:space="preserve"> See section </w:t>
            </w:r>
            <w:r w:rsidR="00E01728">
              <w:rPr>
                <w:rFonts w:ascii="Verdana" w:hAnsi="Verdana"/>
                <w:sz w:val="14"/>
              </w:rPr>
              <w:fldChar w:fldCharType="begin"/>
            </w:r>
            <w:r w:rsidR="00E01728">
              <w:rPr>
                <w:rFonts w:ascii="Verdana" w:hAnsi="Verdana"/>
                <w:sz w:val="14"/>
              </w:rPr>
              <w:instrText xml:space="preserve"> REF _Ref30420376 \r \h </w:instrText>
            </w:r>
            <w:r w:rsidR="00E01728">
              <w:rPr>
                <w:rFonts w:ascii="Verdana" w:hAnsi="Verdana"/>
                <w:sz w:val="14"/>
              </w:rPr>
            </w:r>
            <w:r w:rsidR="00E01728">
              <w:rPr>
                <w:rFonts w:ascii="Verdana" w:hAnsi="Verdana"/>
                <w:sz w:val="14"/>
              </w:rPr>
              <w:fldChar w:fldCharType="separate"/>
            </w:r>
            <w:r w:rsidR="000F169E">
              <w:rPr>
                <w:rFonts w:ascii="Verdana" w:hAnsi="Verdana"/>
                <w:sz w:val="14"/>
              </w:rPr>
              <w:t>6</w:t>
            </w:r>
            <w:r w:rsidR="00E01728">
              <w:rPr>
                <w:rFonts w:ascii="Verdana" w:hAnsi="Verdana"/>
                <w:sz w:val="14"/>
              </w:rPr>
              <w:fldChar w:fldCharType="end"/>
            </w:r>
            <w:r w:rsidR="00E01728">
              <w:rPr>
                <w:rFonts w:ascii="Verdana" w:hAnsi="Verdana"/>
                <w:sz w:val="14"/>
              </w:rPr>
              <w:t xml:space="preserve"> for more details.</w:t>
            </w:r>
          </w:p>
        </w:tc>
      </w:tr>
      <w:tr w:rsidR="003A68A5" w:rsidRPr="00CB1452" w14:paraId="15CE5D8D" w14:textId="77777777" w:rsidTr="00EA1F84">
        <w:tc>
          <w:tcPr>
            <w:tcW w:w="1469" w:type="pct"/>
            <w:shd w:val="clear" w:color="auto" w:fill="auto"/>
          </w:tcPr>
          <w:p w14:paraId="08CD2F0E" w14:textId="0546EAFB" w:rsidR="003A68A5" w:rsidRDefault="003A68A5" w:rsidP="003A68A5">
            <w:pPr>
              <w:tabs>
                <w:tab w:val="left" w:pos="4820"/>
              </w:tabs>
              <w:spacing w:before="20" w:after="20" w:line="20" w:lineRule="atLeast"/>
              <w:rPr>
                <w:rFonts w:ascii="Verdana" w:hAnsi="Verdana" w:cs="Helvetica"/>
                <w:sz w:val="14"/>
              </w:rPr>
            </w:pPr>
            <w:r>
              <w:rPr>
                <w:rFonts w:ascii="Verdana" w:hAnsi="Verdana" w:cs="Helvetica"/>
                <w:sz w:val="14"/>
              </w:rPr>
              <w:t>shared_&lt;</w:t>
            </w:r>
            <w:proofErr w:type="spellStart"/>
            <w:r>
              <w:rPr>
                <w:rFonts w:ascii="Verdana" w:hAnsi="Verdana" w:cs="Helvetica"/>
                <w:sz w:val="14"/>
              </w:rPr>
              <w:t>vvc_name</w:t>
            </w:r>
            <w:proofErr w:type="spellEnd"/>
            <w:r>
              <w:rPr>
                <w:rFonts w:ascii="Verdana" w:hAnsi="Verdana" w:cs="Helvetica"/>
                <w:sz w:val="14"/>
              </w:rPr>
              <w:t>&gt;_</w:t>
            </w:r>
            <w:proofErr w:type="spellStart"/>
            <w:r w:rsidR="004C153E">
              <w:rPr>
                <w:rFonts w:ascii="Verdana" w:hAnsi="Verdana" w:cs="Helvetica"/>
                <w:sz w:val="14"/>
              </w:rPr>
              <w:t>vvc_</w:t>
            </w:r>
            <w:r>
              <w:rPr>
                <w:rFonts w:ascii="Verdana" w:hAnsi="Verdana" w:cs="Helvetica"/>
                <w:sz w:val="14"/>
              </w:rPr>
              <w:t>transaction_info</w:t>
            </w:r>
            <w:proofErr w:type="spellEnd"/>
          </w:p>
        </w:tc>
        <w:tc>
          <w:tcPr>
            <w:tcW w:w="3531" w:type="pct"/>
            <w:shd w:val="clear" w:color="auto" w:fill="auto"/>
          </w:tcPr>
          <w:p w14:paraId="22FF58A7" w14:textId="10DCF37E" w:rsidR="003A68A5" w:rsidRDefault="003A68A5" w:rsidP="003A68A5">
            <w:pPr>
              <w:tabs>
                <w:tab w:val="left" w:pos="4820"/>
              </w:tabs>
              <w:spacing w:before="20" w:after="20" w:line="20" w:lineRule="atLeast"/>
              <w:rPr>
                <w:rFonts w:ascii="Verdana" w:hAnsi="Verdana"/>
                <w:sz w:val="14"/>
              </w:rPr>
            </w:pPr>
            <w:r>
              <w:rPr>
                <w:rFonts w:ascii="Verdana" w:hAnsi="Verdana"/>
                <w:sz w:val="14"/>
              </w:rPr>
              <w:t>Shared variable providing access to VVC instances transaction information</w:t>
            </w:r>
            <w:r w:rsidR="00E14B6D">
              <w:rPr>
                <w:rFonts w:ascii="Verdana" w:hAnsi="Verdana"/>
                <w:sz w:val="14"/>
              </w:rPr>
              <w:t xml:space="preserve"> (DTT)</w:t>
            </w:r>
            <w:r w:rsidR="004C153E">
              <w:rPr>
                <w:rFonts w:ascii="Verdana" w:hAnsi="Verdana"/>
                <w:sz w:val="14"/>
              </w:rPr>
              <w:t xml:space="preserve">. See section </w:t>
            </w:r>
            <w:r w:rsidR="004C153E">
              <w:rPr>
                <w:rFonts w:ascii="Verdana" w:hAnsi="Verdana"/>
                <w:sz w:val="14"/>
              </w:rPr>
              <w:fldChar w:fldCharType="begin"/>
            </w:r>
            <w:r w:rsidR="004C153E">
              <w:rPr>
                <w:rFonts w:ascii="Verdana" w:hAnsi="Verdana"/>
                <w:sz w:val="14"/>
              </w:rPr>
              <w:instrText xml:space="preserve"> REF _Ref30420376 \r \h </w:instrText>
            </w:r>
            <w:r w:rsidR="004C153E">
              <w:rPr>
                <w:rFonts w:ascii="Verdana" w:hAnsi="Verdana"/>
                <w:sz w:val="14"/>
              </w:rPr>
            </w:r>
            <w:r w:rsidR="004C153E">
              <w:rPr>
                <w:rFonts w:ascii="Verdana" w:hAnsi="Verdana"/>
                <w:sz w:val="14"/>
              </w:rPr>
              <w:fldChar w:fldCharType="separate"/>
            </w:r>
            <w:r w:rsidR="000F169E">
              <w:rPr>
                <w:rFonts w:ascii="Verdana" w:hAnsi="Verdana"/>
                <w:sz w:val="14"/>
              </w:rPr>
              <w:t>6</w:t>
            </w:r>
            <w:r w:rsidR="004C153E">
              <w:rPr>
                <w:rFonts w:ascii="Verdana" w:hAnsi="Verdana"/>
                <w:sz w:val="14"/>
              </w:rPr>
              <w:fldChar w:fldCharType="end"/>
            </w:r>
            <w:r w:rsidR="004C153E">
              <w:rPr>
                <w:rFonts w:ascii="Verdana" w:hAnsi="Verdana"/>
                <w:sz w:val="14"/>
              </w:rPr>
              <w:t xml:space="preserve"> for more details.</w:t>
            </w:r>
            <w:r>
              <w:rPr>
                <w:rFonts w:ascii="Verdana" w:hAnsi="Verdana"/>
                <w:sz w:val="14"/>
              </w:rPr>
              <w:t xml:space="preserve"> </w:t>
            </w:r>
          </w:p>
          <w:p w14:paraId="38F8B943" w14:textId="77777777" w:rsidR="003A68A5" w:rsidRDefault="003A68A5" w:rsidP="003A68A5">
            <w:pPr>
              <w:tabs>
                <w:tab w:val="left" w:pos="4820"/>
              </w:tabs>
              <w:spacing w:before="20" w:after="20" w:line="20" w:lineRule="atLeast"/>
              <w:rPr>
                <w:rFonts w:ascii="Verdana" w:hAnsi="Verdana"/>
                <w:sz w:val="14"/>
              </w:rPr>
            </w:pPr>
            <w:r>
              <w:rPr>
                <w:rFonts w:ascii="Verdana" w:hAnsi="Verdana"/>
                <w:sz w:val="14"/>
              </w:rPr>
              <w:t xml:space="preserve">Available information is dependent on VVC type and typical information is: </w:t>
            </w:r>
          </w:p>
          <w:p w14:paraId="38E81AD4" w14:textId="77777777" w:rsidR="003A68A5" w:rsidRDefault="003A68A5" w:rsidP="003A68A5">
            <w:pPr>
              <w:tabs>
                <w:tab w:val="left" w:pos="4820"/>
              </w:tabs>
              <w:spacing w:before="20" w:after="20" w:line="20" w:lineRule="atLeast"/>
              <w:rPr>
                <w:rFonts w:ascii="Verdana" w:hAnsi="Verdana"/>
                <w:sz w:val="14"/>
              </w:rPr>
            </w:pPr>
          </w:p>
          <w:p w14:paraId="3B5A088A" w14:textId="20186FB7" w:rsidR="003A68A5" w:rsidRPr="00C54D29" w:rsidRDefault="003A68A5" w:rsidP="003A68A5">
            <w:pPr>
              <w:tabs>
                <w:tab w:val="left" w:pos="4820"/>
              </w:tabs>
              <w:spacing w:before="20" w:after="20" w:line="20" w:lineRule="atLeast"/>
              <w:rPr>
                <w:rFonts w:ascii="Courier New" w:hAnsi="Courier New" w:cs="Courier New"/>
                <w:sz w:val="14"/>
              </w:rPr>
            </w:pPr>
            <w:r w:rsidRPr="00C54D29">
              <w:rPr>
                <w:rFonts w:ascii="Courier New" w:hAnsi="Courier New" w:cs="Courier New"/>
                <w:sz w:val="14"/>
              </w:rPr>
              <w:t xml:space="preserve">   operation </w:t>
            </w:r>
            <w:r w:rsidR="003D7C3C">
              <w:rPr>
                <w:rFonts w:ascii="Courier New" w:hAnsi="Courier New" w:cs="Courier New"/>
                <w:sz w:val="14"/>
              </w:rPr>
              <w:t xml:space="preserve">       </w:t>
            </w:r>
            <w:proofErr w:type="gramStart"/>
            <w:r w:rsidR="003D7C3C">
              <w:rPr>
                <w:rFonts w:ascii="Courier New" w:hAnsi="Courier New" w:cs="Courier New"/>
                <w:sz w:val="14"/>
              </w:rPr>
              <w:t xml:space="preserve">  </w:t>
            </w:r>
            <w:r w:rsidRPr="00C54D29">
              <w:rPr>
                <w:rFonts w:ascii="Courier New" w:hAnsi="Courier New" w:cs="Courier New"/>
                <w:sz w:val="14"/>
              </w:rPr>
              <w:t>:</w:t>
            </w:r>
            <w:proofErr w:type="gramEnd"/>
            <w:r w:rsidRPr="00C54D29">
              <w:rPr>
                <w:rFonts w:ascii="Courier New" w:hAnsi="Courier New" w:cs="Courier New"/>
                <w:sz w:val="14"/>
              </w:rPr>
              <w:t xml:space="preserve"> </w:t>
            </w:r>
            <w:proofErr w:type="spellStart"/>
            <w:r w:rsidRPr="00C54D29">
              <w:rPr>
                <w:rFonts w:ascii="Courier New" w:hAnsi="Courier New" w:cs="Courier New"/>
                <w:sz w:val="14"/>
              </w:rPr>
              <w:t>t_operation</w:t>
            </w:r>
            <w:proofErr w:type="spellEnd"/>
            <w:r w:rsidRPr="00C54D29">
              <w:rPr>
                <w:rFonts w:ascii="Courier New" w:hAnsi="Courier New" w:cs="Courier New"/>
                <w:sz w:val="14"/>
              </w:rPr>
              <w:t>; -- default NO_OPERATION</w:t>
            </w:r>
          </w:p>
          <w:p w14:paraId="08066197" w14:textId="033EFD50" w:rsidR="003A68A5" w:rsidRDefault="003A68A5" w:rsidP="003A68A5">
            <w:pPr>
              <w:tabs>
                <w:tab w:val="left" w:pos="4820"/>
              </w:tabs>
              <w:spacing w:before="20" w:after="20" w:line="20" w:lineRule="atLeast"/>
              <w:rPr>
                <w:rFonts w:ascii="Courier New" w:hAnsi="Courier New" w:cs="Courier New"/>
                <w:sz w:val="14"/>
                <w:lang w:val="en-US"/>
              </w:rPr>
            </w:pPr>
            <w:r w:rsidRPr="00C54D29">
              <w:rPr>
                <w:rFonts w:ascii="Courier New" w:hAnsi="Courier New" w:cs="Courier New"/>
                <w:sz w:val="14"/>
                <w:lang w:val="en-US"/>
              </w:rPr>
              <w:t xml:space="preserve">   data </w:t>
            </w:r>
            <w:r>
              <w:rPr>
                <w:rFonts w:ascii="Courier New" w:hAnsi="Courier New" w:cs="Courier New"/>
                <w:sz w:val="14"/>
                <w:lang w:val="en-US"/>
              </w:rPr>
              <w:t xml:space="preserve">     </w:t>
            </w:r>
            <w:r w:rsidR="003D7C3C">
              <w:rPr>
                <w:rFonts w:ascii="Courier New" w:hAnsi="Courier New" w:cs="Courier New"/>
                <w:sz w:val="14"/>
                <w:lang w:val="en-US"/>
              </w:rPr>
              <w:t xml:space="preserve">       </w:t>
            </w:r>
            <w:proofErr w:type="gramStart"/>
            <w:r w:rsidR="003D7C3C">
              <w:rPr>
                <w:rFonts w:ascii="Courier New" w:hAnsi="Courier New" w:cs="Courier New"/>
                <w:sz w:val="14"/>
                <w:lang w:val="en-US"/>
              </w:rPr>
              <w:t xml:space="preserve">  </w:t>
            </w:r>
            <w:r w:rsidRPr="00C54D29">
              <w:rPr>
                <w:rFonts w:ascii="Courier New" w:hAnsi="Courier New" w:cs="Courier New"/>
                <w:sz w:val="14"/>
                <w:lang w:val="en-US"/>
              </w:rPr>
              <w:t>:</w:t>
            </w:r>
            <w:proofErr w:type="gramEnd"/>
            <w:r w:rsidRPr="00C54D29">
              <w:rPr>
                <w:rFonts w:ascii="Courier New" w:hAnsi="Courier New" w:cs="Courier New"/>
                <w:sz w:val="14"/>
                <w:lang w:val="en-US"/>
              </w:rPr>
              <w:t xml:space="preserve"> </w:t>
            </w:r>
            <w:proofErr w:type="spellStart"/>
            <w:r w:rsidRPr="00C54D29">
              <w:rPr>
                <w:rFonts w:ascii="Courier New" w:hAnsi="Courier New" w:cs="Courier New"/>
                <w:sz w:val="14"/>
                <w:lang w:val="en-US"/>
              </w:rPr>
              <w:t>std_logic_vector</w:t>
            </w:r>
            <w:proofErr w:type="spellEnd"/>
            <w:r w:rsidRPr="00C54D29">
              <w:rPr>
                <w:rFonts w:ascii="Courier New" w:hAnsi="Courier New" w:cs="Courier New"/>
                <w:sz w:val="14"/>
                <w:lang w:val="en-US"/>
              </w:rPr>
              <w:t xml:space="preserve">(C_VVC_CMD_DATA_MAX_LENGTH-1 </w:t>
            </w:r>
            <w:proofErr w:type="spellStart"/>
            <w:r w:rsidRPr="00C54D29">
              <w:rPr>
                <w:rFonts w:ascii="Courier New" w:hAnsi="Courier New" w:cs="Courier New"/>
                <w:sz w:val="14"/>
                <w:lang w:val="en-US"/>
              </w:rPr>
              <w:t>downto</w:t>
            </w:r>
            <w:proofErr w:type="spellEnd"/>
            <w:r w:rsidRPr="00C54D29">
              <w:rPr>
                <w:rFonts w:ascii="Courier New" w:hAnsi="Courier New" w:cs="Courier New"/>
                <w:sz w:val="14"/>
                <w:lang w:val="en-US"/>
              </w:rPr>
              <w:t xml:space="preserve"> 0); -- default 0x0</w:t>
            </w:r>
          </w:p>
          <w:p w14:paraId="72141D0E" w14:textId="598808B0" w:rsidR="003D7C3C" w:rsidRDefault="003D7C3C" w:rsidP="003A68A5">
            <w:pPr>
              <w:tabs>
                <w:tab w:val="left" w:pos="4820"/>
              </w:tabs>
              <w:spacing w:before="20" w:after="20" w:line="20" w:lineRule="atLeast"/>
              <w:rPr>
                <w:rFonts w:ascii="Courier New" w:hAnsi="Courier New" w:cs="Courier New"/>
                <w:sz w:val="14"/>
                <w:lang w:val="nb-NO"/>
              </w:rPr>
            </w:pPr>
            <w:r w:rsidRPr="003D7C3C">
              <w:rPr>
                <w:rFonts w:ascii="Courier New" w:hAnsi="Courier New" w:cs="Courier New"/>
                <w:sz w:val="14"/>
                <w:lang w:val="en-US"/>
              </w:rPr>
              <w:t xml:space="preserve">   </w:t>
            </w:r>
            <w:r w:rsidRPr="003D7C3C">
              <w:rPr>
                <w:rFonts w:ascii="Courier New" w:hAnsi="Courier New" w:cs="Courier New"/>
                <w:sz w:val="14"/>
                <w:lang w:val="nb-NO"/>
              </w:rPr>
              <w:t xml:space="preserve">vvc_meta  </w:t>
            </w:r>
            <w:r>
              <w:rPr>
                <w:rFonts w:ascii="Courier New" w:hAnsi="Courier New" w:cs="Courier New"/>
                <w:sz w:val="14"/>
                <w:lang w:val="nb-NO"/>
              </w:rPr>
              <w:t xml:space="preserve">         </w:t>
            </w:r>
            <w:r w:rsidRPr="003D7C3C">
              <w:rPr>
                <w:rFonts w:ascii="Courier New" w:hAnsi="Courier New" w:cs="Courier New"/>
                <w:sz w:val="14"/>
                <w:lang w:val="nb-NO"/>
              </w:rPr>
              <w:t>: t_vvc_meta</w:t>
            </w:r>
            <w:r>
              <w:rPr>
                <w:rFonts w:ascii="Courier New" w:hAnsi="Courier New" w:cs="Courier New"/>
                <w:sz w:val="14"/>
                <w:lang w:val="nb-NO"/>
              </w:rPr>
              <w:t>;</w:t>
            </w:r>
            <w:r w:rsidRPr="003D7C3C">
              <w:rPr>
                <w:rFonts w:ascii="Courier New" w:hAnsi="Courier New" w:cs="Courier New"/>
                <w:sz w:val="14"/>
                <w:lang w:val="nb-NO"/>
              </w:rPr>
              <w:t xml:space="preserve"> </w:t>
            </w:r>
            <w:r>
              <w:rPr>
                <w:rFonts w:ascii="Courier New" w:hAnsi="Courier New" w:cs="Courier New"/>
                <w:sz w:val="14"/>
                <w:lang w:val="nb-NO"/>
              </w:rPr>
              <w:t>–- default C_VVC_META_DEFAFULT</w:t>
            </w:r>
          </w:p>
          <w:p w14:paraId="552E68B1" w14:textId="1399214D" w:rsidR="003D7C3C" w:rsidRPr="003D7C3C" w:rsidRDefault="003D7C3C" w:rsidP="003A68A5">
            <w:pPr>
              <w:tabs>
                <w:tab w:val="left" w:pos="4820"/>
              </w:tabs>
              <w:spacing w:before="20" w:after="20" w:line="20" w:lineRule="atLeast"/>
              <w:rPr>
                <w:rFonts w:ascii="Courier New" w:hAnsi="Courier New" w:cs="Courier New"/>
                <w:sz w:val="14"/>
                <w:lang w:val="en-US"/>
              </w:rPr>
            </w:pPr>
            <w:r w:rsidRPr="003D7C3C">
              <w:rPr>
                <w:rFonts w:ascii="Courier New" w:hAnsi="Courier New" w:cs="Courier New"/>
                <w:sz w:val="14"/>
                <w:lang w:val="nb-NO"/>
              </w:rPr>
              <w:t xml:space="preserve">   </w:t>
            </w:r>
            <w:proofErr w:type="spellStart"/>
            <w:r w:rsidRPr="003D7C3C">
              <w:rPr>
                <w:rFonts w:ascii="Courier New" w:hAnsi="Courier New" w:cs="Courier New"/>
                <w:sz w:val="14"/>
                <w:lang w:val="en-US"/>
              </w:rPr>
              <w:t>transaction_</w:t>
            </w:r>
            <w:proofErr w:type="gramStart"/>
            <w:r w:rsidRPr="003D7C3C">
              <w:rPr>
                <w:rFonts w:ascii="Courier New" w:hAnsi="Courier New" w:cs="Courier New"/>
                <w:sz w:val="14"/>
                <w:lang w:val="en-US"/>
              </w:rPr>
              <w:t>status</w:t>
            </w:r>
            <w:proofErr w:type="spellEnd"/>
            <w:r w:rsidRPr="003D7C3C">
              <w:rPr>
                <w:rFonts w:ascii="Courier New" w:hAnsi="Courier New" w:cs="Courier New"/>
                <w:sz w:val="14"/>
                <w:lang w:val="en-US"/>
              </w:rPr>
              <w:t xml:space="preserve"> :</w:t>
            </w:r>
            <w:proofErr w:type="gramEnd"/>
            <w:r w:rsidRPr="003D7C3C">
              <w:rPr>
                <w:rFonts w:ascii="Courier New" w:hAnsi="Courier New" w:cs="Courier New"/>
                <w:sz w:val="14"/>
                <w:lang w:val="en-US"/>
              </w:rPr>
              <w:t xml:space="preserve"> </w:t>
            </w:r>
            <w:proofErr w:type="spellStart"/>
            <w:r w:rsidRPr="003D7C3C">
              <w:rPr>
                <w:rFonts w:ascii="Courier New" w:hAnsi="Courier New" w:cs="Courier New"/>
                <w:sz w:val="14"/>
                <w:lang w:val="en-US"/>
              </w:rPr>
              <w:t>t_transaction_stat</w:t>
            </w:r>
            <w:r>
              <w:rPr>
                <w:rFonts w:ascii="Courier New" w:hAnsi="Courier New" w:cs="Courier New"/>
                <w:sz w:val="14"/>
                <w:lang w:val="en-US"/>
              </w:rPr>
              <w:t>us</w:t>
            </w:r>
            <w:proofErr w:type="spellEnd"/>
            <w:r>
              <w:rPr>
                <w:rFonts w:ascii="Courier New" w:hAnsi="Courier New" w:cs="Courier New"/>
                <w:sz w:val="14"/>
                <w:lang w:val="en-US"/>
              </w:rPr>
              <w:t>; -- default C_TRANSACTION_STATUS_DEFAULT (INACTIVE)</w:t>
            </w:r>
          </w:p>
          <w:p w14:paraId="6D51E278" w14:textId="7969F5F3" w:rsidR="004C153E" w:rsidRDefault="004C153E" w:rsidP="003A68A5">
            <w:pPr>
              <w:tabs>
                <w:tab w:val="left" w:pos="4820"/>
              </w:tabs>
              <w:spacing w:before="20" w:after="20" w:line="20" w:lineRule="atLeast"/>
              <w:rPr>
                <w:rFonts w:ascii="Courier New" w:hAnsi="Courier New" w:cs="Courier New"/>
                <w:sz w:val="14"/>
                <w:lang w:val="en-US"/>
              </w:rPr>
            </w:pPr>
          </w:p>
          <w:p w14:paraId="710D5BE4" w14:textId="1D56A404" w:rsidR="004C153E" w:rsidRPr="00C54D29" w:rsidRDefault="004C153E" w:rsidP="003A68A5">
            <w:pPr>
              <w:tabs>
                <w:tab w:val="left" w:pos="4820"/>
              </w:tabs>
              <w:spacing w:before="20" w:after="20" w:line="20" w:lineRule="atLeast"/>
              <w:rPr>
                <w:rFonts w:ascii="Courier New" w:hAnsi="Courier New" w:cs="Courier New"/>
                <w:sz w:val="14"/>
                <w:lang w:val="en-US"/>
              </w:rPr>
            </w:pPr>
            <w:r>
              <w:rPr>
                <w:rFonts w:ascii="Verdana" w:hAnsi="Verdana"/>
                <w:sz w:val="14"/>
              </w:rPr>
              <w:t xml:space="preserve">Note that </w:t>
            </w:r>
            <w:r w:rsidR="003D7C3C">
              <w:rPr>
                <w:rFonts w:ascii="Verdana" w:hAnsi="Verdana"/>
                <w:sz w:val="14"/>
              </w:rPr>
              <w:t xml:space="preserve">this shared variable </w:t>
            </w:r>
            <w:r>
              <w:rPr>
                <w:rFonts w:ascii="Verdana" w:hAnsi="Verdana"/>
                <w:sz w:val="14"/>
              </w:rPr>
              <w:t>is replacing the shared_&lt;</w:t>
            </w:r>
            <w:proofErr w:type="spellStart"/>
            <w:r>
              <w:rPr>
                <w:rFonts w:ascii="Verdana" w:hAnsi="Verdana"/>
                <w:sz w:val="14"/>
              </w:rPr>
              <w:t>vvc_name</w:t>
            </w:r>
            <w:proofErr w:type="spellEnd"/>
            <w:r>
              <w:rPr>
                <w:rFonts w:ascii="Verdana" w:hAnsi="Verdana"/>
                <w:sz w:val="14"/>
              </w:rPr>
              <w:t>&gt;_</w:t>
            </w:r>
            <w:proofErr w:type="spellStart"/>
            <w:r>
              <w:rPr>
                <w:rFonts w:ascii="Verdana" w:hAnsi="Verdana"/>
                <w:sz w:val="14"/>
              </w:rPr>
              <w:t>transaction_info</w:t>
            </w:r>
            <w:proofErr w:type="spellEnd"/>
            <w:r>
              <w:rPr>
                <w:rFonts w:ascii="Verdana" w:hAnsi="Verdana"/>
                <w:sz w:val="14"/>
              </w:rPr>
              <w:t>, which will soon be deprecated.</w:t>
            </w:r>
          </w:p>
          <w:p w14:paraId="4292D3A6" w14:textId="77777777" w:rsidR="003A68A5" w:rsidRDefault="003A68A5" w:rsidP="003A68A5">
            <w:pPr>
              <w:tabs>
                <w:tab w:val="left" w:pos="4820"/>
              </w:tabs>
              <w:spacing w:before="20" w:after="20" w:line="20" w:lineRule="atLeast"/>
              <w:rPr>
                <w:rFonts w:ascii="Verdana" w:hAnsi="Verdana"/>
                <w:sz w:val="14"/>
              </w:rPr>
            </w:pPr>
          </w:p>
        </w:tc>
      </w:tr>
      <w:bookmarkEnd w:id="6"/>
    </w:tbl>
    <w:p w14:paraId="38B54B4C" w14:textId="77777777" w:rsidR="00CC5959" w:rsidRPr="00A94063" w:rsidRDefault="00CC5959" w:rsidP="002F3699">
      <w:pPr>
        <w:rPr>
          <w:rFonts w:ascii="Helvetica Neue Thin" w:hAnsi="Helvetica Neue Thin"/>
          <w:iCs/>
          <w:sz w:val="14"/>
          <w:szCs w:val="16"/>
          <w:lang w:val="en-US"/>
        </w:rPr>
      </w:pPr>
    </w:p>
    <w:p w14:paraId="259D84A1" w14:textId="3F7C9EC6" w:rsidR="002D0C5A" w:rsidRDefault="002D0C5A" w:rsidP="002F3699">
      <w:pPr>
        <w:rPr>
          <w:rFonts w:ascii="Helvetica Neue Thin" w:hAnsi="Helvetica Neue Thin"/>
          <w:iCs/>
          <w:sz w:val="14"/>
          <w:szCs w:val="16"/>
          <w:lang w:val="en-US"/>
        </w:rPr>
      </w:pPr>
    </w:p>
    <w:p w14:paraId="2AE3EA92" w14:textId="20378D8A" w:rsidR="007D639C" w:rsidRDefault="007D639C" w:rsidP="002F3699">
      <w:pPr>
        <w:rPr>
          <w:rFonts w:ascii="Helvetica Neue Thin" w:hAnsi="Helvetica Neue Thin"/>
          <w:iCs/>
          <w:sz w:val="14"/>
          <w:szCs w:val="16"/>
          <w:lang w:val="en-US"/>
        </w:rPr>
      </w:pPr>
    </w:p>
    <w:p w14:paraId="0E3DA1CE" w14:textId="4B53C9C7" w:rsidR="007D639C" w:rsidRDefault="007D639C" w:rsidP="002F3699">
      <w:pPr>
        <w:rPr>
          <w:rFonts w:ascii="Helvetica Neue Thin" w:hAnsi="Helvetica Neue Thin"/>
          <w:iCs/>
          <w:sz w:val="14"/>
          <w:szCs w:val="16"/>
          <w:lang w:val="en-US"/>
        </w:rPr>
      </w:pPr>
    </w:p>
    <w:p w14:paraId="6870AC09" w14:textId="56C64FB1" w:rsidR="007D639C" w:rsidRDefault="007D639C" w:rsidP="002F3699">
      <w:pPr>
        <w:rPr>
          <w:rFonts w:ascii="Helvetica Neue Thin" w:hAnsi="Helvetica Neue Thin"/>
          <w:iCs/>
          <w:sz w:val="14"/>
          <w:szCs w:val="16"/>
          <w:lang w:val="en-US"/>
        </w:rPr>
      </w:pPr>
    </w:p>
    <w:p w14:paraId="10EC1744" w14:textId="6D910E5F" w:rsidR="007D639C" w:rsidRDefault="007D639C" w:rsidP="002F3699">
      <w:pPr>
        <w:rPr>
          <w:rFonts w:ascii="Helvetica Neue Thin" w:hAnsi="Helvetica Neue Thin"/>
          <w:iCs/>
          <w:sz w:val="14"/>
          <w:szCs w:val="16"/>
          <w:lang w:val="en-US"/>
        </w:rPr>
      </w:pPr>
    </w:p>
    <w:p w14:paraId="70E14021" w14:textId="6D058973" w:rsidR="00D73B26" w:rsidRDefault="00D73B26" w:rsidP="002F3699">
      <w:pPr>
        <w:rPr>
          <w:rFonts w:ascii="Helvetica Neue Thin" w:hAnsi="Helvetica Neue Thin"/>
          <w:iCs/>
          <w:sz w:val="14"/>
          <w:szCs w:val="16"/>
          <w:lang w:val="en-US"/>
        </w:rPr>
      </w:pPr>
    </w:p>
    <w:p w14:paraId="0876E20A" w14:textId="1694C88B" w:rsidR="00B220C9" w:rsidRDefault="00B220C9" w:rsidP="002F3699">
      <w:pPr>
        <w:rPr>
          <w:rFonts w:ascii="Helvetica Neue Thin" w:hAnsi="Helvetica Neue Thin"/>
          <w:iCs/>
          <w:sz w:val="14"/>
          <w:szCs w:val="16"/>
          <w:lang w:val="en-US"/>
        </w:rPr>
      </w:pPr>
    </w:p>
    <w:p w14:paraId="64DE45A0" w14:textId="3E21EFC1" w:rsidR="00B220C9" w:rsidRDefault="00B220C9" w:rsidP="002F3699">
      <w:pPr>
        <w:rPr>
          <w:rFonts w:ascii="Helvetica Neue Thin" w:hAnsi="Helvetica Neue Thin"/>
          <w:iCs/>
          <w:sz w:val="14"/>
          <w:szCs w:val="16"/>
          <w:lang w:val="en-US"/>
        </w:rPr>
      </w:pPr>
    </w:p>
    <w:p w14:paraId="36F796C8" w14:textId="53603E10" w:rsidR="00B220C9" w:rsidRDefault="00B220C9" w:rsidP="002F3699">
      <w:pPr>
        <w:rPr>
          <w:rFonts w:ascii="Helvetica Neue Thin" w:hAnsi="Helvetica Neue Thin"/>
          <w:iCs/>
          <w:sz w:val="14"/>
          <w:szCs w:val="16"/>
          <w:lang w:val="en-US"/>
        </w:rPr>
      </w:pPr>
    </w:p>
    <w:p w14:paraId="2E39C9A0" w14:textId="79F8C27B" w:rsidR="00B220C9" w:rsidRDefault="00B220C9" w:rsidP="002F3699">
      <w:pPr>
        <w:rPr>
          <w:rFonts w:ascii="Helvetica Neue Thin" w:hAnsi="Helvetica Neue Thin"/>
          <w:iCs/>
          <w:sz w:val="14"/>
          <w:szCs w:val="16"/>
          <w:lang w:val="en-US"/>
        </w:rPr>
      </w:pPr>
    </w:p>
    <w:p w14:paraId="5749F433" w14:textId="77777777" w:rsidR="00B220C9" w:rsidRDefault="00B220C9" w:rsidP="002F3699">
      <w:pPr>
        <w:rPr>
          <w:rFonts w:ascii="Helvetica Neue Thin" w:hAnsi="Helvetica Neue Thin"/>
          <w:iCs/>
          <w:sz w:val="14"/>
          <w:szCs w:val="16"/>
          <w:lang w:val="en-US"/>
        </w:rPr>
      </w:pPr>
    </w:p>
    <w:p w14:paraId="0D150A84" w14:textId="59586DFB" w:rsidR="007D639C" w:rsidRDefault="007D639C" w:rsidP="002F3699">
      <w:pPr>
        <w:rPr>
          <w:rFonts w:ascii="Helvetica Neue Thin" w:hAnsi="Helvetica Neue Thin"/>
          <w:iCs/>
          <w:sz w:val="14"/>
          <w:szCs w:val="16"/>
          <w:lang w:val="en-US"/>
        </w:rPr>
      </w:pPr>
    </w:p>
    <w:p w14:paraId="308B52F1" w14:textId="47D96FA6" w:rsidR="007301BE" w:rsidRDefault="00672117" w:rsidP="007301BE">
      <w:pPr>
        <w:pStyle w:val="Heading1"/>
      </w:pPr>
      <w:bookmarkStart w:id="7" w:name="_Toc17306313"/>
      <w:bookmarkStart w:id="8" w:name="_Ref19025279"/>
      <w:bookmarkStart w:id="9" w:name="_Ref19194024"/>
      <w:bookmarkStart w:id="10" w:name="_Toc25944807"/>
      <w:r w:rsidRPr="007301BE">
        <w:t xml:space="preserve">VVC </w:t>
      </w:r>
      <w:r w:rsidR="007F51B6" w:rsidRPr="007301BE">
        <w:t xml:space="preserve">Status, </w:t>
      </w:r>
      <w:r w:rsidRPr="007301BE">
        <w:t>Configuration</w:t>
      </w:r>
      <w:r w:rsidR="007F51B6" w:rsidRPr="007301BE">
        <w:t xml:space="preserve"> and Transaction information</w:t>
      </w:r>
      <w:bookmarkEnd w:id="7"/>
      <w:bookmarkEnd w:id="8"/>
      <w:bookmarkEnd w:id="9"/>
      <w:bookmarkEnd w:id="10"/>
    </w:p>
    <w:p w14:paraId="403D79F0" w14:textId="01890CC1" w:rsidR="001D4ABE" w:rsidRPr="00346290" w:rsidRDefault="007F51B6" w:rsidP="00926099">
      <w:pPr>
        <w:rPr>
          <w:rFonts w:ascii="Helvetica Neue" w:hAnsi="Helvetica Neue"/>
        </w:rPr>
      </w:pPr>
      <w:r w:rsidRPr="00346290">
        <w:rPr>
          <w:rFonts w:ascii="Helvetica Neue" w:hAnsi="Helvetica Neue"/>
        </w:rPr>
        <w:t xml:space="preserve">The </w:t>
      </w:r>
      <w:r w:rsidR="001D4ABE" w:rsidRPr="00346290">
        <w:rPr>
          <w:rFonts w:ascii="Helvetica Neue" w:hAnsi="Helvetica Neue"/>
        </w:rPr>
        <w:t xml:space="preserve">VVC </w:t>
      </w:r>
      <w:r w:rsidRPr="00346290">
        <w:rPr>
          <w:rFonts w:ascii="Helvetica Neue" w:hAnsi="Helvetica Neue"/>
        </w:rPr>
        <w:t xml:space="preserve">status, configuration and transaction information records </w:t>
      </w:r>
      <w:r w:rsidR="001D4ABE" w:rsidRPr="00346290">
        <w:rPr>
          <w:rFonts w:ascii="Helvetica Neue" w:hAnsi="Helvetica Neue"/>
        </w:rPr>
        <w:t xml:space="preserve">are defined in </w:t>
      </w:r>
      <w:r w:rsidR="008352FA" w:rsidRPr="00346290">
        <w:rPr>
          <w:rFonts w:ascii="Helvetica Neue" w:hAnsi="Helvetica Neue"/>
        </w:rPr>
        <w:t xml:space="preserve">each individual </w:t>
      </w:r>
      <w:r w:rsidR="001D4ABE" w:rsidRPr="00346290">
        <w:rPr>
          <w:rFonts w:ascii="Helvetica Neue" w:hAnsi="Helvetica Neue"/>
        </w:rPr>
        <w:t xml:space="preserve">VVC </w:t>
      </w:r>
      <w:r w:rsidR="004A2791" w:rsidRPr="00346290">
        <w:rPr>
          <w:rFonts w:ascii="Helvetica Neue" w:hAnsi="Helvetica Neue"/>
        </w:rPr>
        <w:t>methods</w:t>
      </w:r>
      <w:r w:rsidR="001D4ABE" w:rsidRPr="00346290">
        <w:rPr>
          <w:rFonts w:ascii="Helvetica Neue" w:hAnsi="Helvetica Neue"/>
        </w:rPr>
        <w:t xml:space="preserve"> package.</w:t>
      </w:r>
    </w:p>
    <w:p w14:paraId="01BB0988" w14:textId="77777777" w:rsidR="0053769C" w:rsidRPr="00346290" w:rsidRDefault="0053769C" w:rsidP="0053769C">
      <w:pPr>
        <w:pStyle w:val="NoSpacing"/>
        <w:rPr>
          <w:rFonts w:ascii="Helvetica Neue" w:hAnsi="Helvetica Neue"/>
          <w:b/>
          <w:sz w:val="8"/>
          <w:szCs w:val="8"/>
        </w:rPr>
      </w:pPr>
    </w:p>
    <w:p w14:paraId="540089E8" w14:textId="57286431" w:rsidR="0089558A" w:rsidRDefault="006F68C0" w:rsidP="000A29B7">
      <w:pPr>
        <w:rPr>
          <w:rFonts w:ascii="Helvetica Neue Thin" w:hAnsi="Helvetica Neue Thin"/>
          <w:iCs/>
          <w:szCs w:val="18"/>
        </w:rPr>
      </w:pPr>
      <w:r w:rsidRPr="00346290">
        <w:rPr>
          <w:rFonts w:ascii="Helvetica Neue" w:hAnsi="Helvetica Neue"/>
          <w:iCs/>
          <w:szCs w:val="18"/>
        </w:rPr>
        <w:t>E</w:t>
      </w:r>
      <w:r w:rsidR="008B1B85" w:rsidRPr="00346290">
        <w:rPr>
          <w:rFonts w:ascii="Helvetica Neue" w:hAnsi="Helvetica Neue"/>
          <w:iCs/>
          <w:szCs w:val="18"/>
        </w:rPr>
        <w:t xml:space="preserve">ach VVC instance and channel </w:t>
      </w:r>
      <w:r w:rsidRPr="00346290">
        <w:rPr>
          <w:rFonts w:ascii="Helvetica Neue" w:hAnsi="Helvetica Neue"/>
          <w:iCs/>
          <w:szCs w:val="18"/>
        </w:rPr>
        <w:t>can be configured and useful information can be accessed from the test</w:t>
      </w:r>
      <w:r w:rsidR="00B64A2F" w:rsidRPr="00346290">
        <w:rPr>
          <w:rFonts w:ascii="Helvetica Neue" w:hAnsi="Helvetica Neue"/>
          <w:iCs/>
          <w:szCs w:val="18"/>
        </w:rPr>
        <w:t>bench</w:t>
      </w:r>
      <w:r w:rsidRPr="00346290">
        <w:rPr>
          <w:rFonts w:ascii="Helvetica Neue" w:hAnsi="Helvetica Neue"/>
          <w:iCs/>
          <w:szCs w:val="18"/>
        </w:rPr>
        <w:t xml:space="preserve"> via </w:t>
      </w:r>
      <w:r w:rsidR="000D22B0" w:rsidRPr="00346290">
        <w:rPr>
          <w:rFonts w:ascii="Helvetica Neue" w:hAnsi="Helvetica Neue"/>
          <w:iCs/>
          <w:szCs w:val="18"/>
        </w:rPr>
        <w:t xml:space="preserve">dedicated </w:t>
      </w:r>
      <w:r w:rsidRPr="00346290">
        <w:rPr>
          <w:rFonts w:ascii="Helvetica Neue" w:hAnsi="Helvetica Neue"/>
          <w:iCs/>
          <w:szCs w:val="18"/>
        </w:rPr>
        <w:t>shared variables</w:t>
      </w:r>
      <w:r>
        <w:rPr>
          <w:rFonts w:ascii="Helvetica Neue Thin" w:hAnsi="Helvetica Neue Thin"/>
          <w:iCs/>
          <w:szCs w:val="18"/>
        </w:rPr>
        <w:t>.</w:t>
      </w:r>
      <w:r w:rsidR="00B64A2F">
        <w:rPr>
          <w:rFonts w:ascii="Helvetica Neue Thin" w:hAnsi="Helvetica Neue Thin"/>
          <w:iCs/>
          <w:szCs w:val="18"/>
        </w:rPr>
        <w:t xml:space="preserve"> </w:t>
      </w:r>
    </w:p>
    <w:p w14:paraId="43988172" w14:textId="77777777" w:rsidR="00EA2DCC" w:rsidRPr="00EA2DCC" w:rsidRDefault="00EA2DCC" w:rsidP="000A29B7">
      <w:pPr>
        <w:rPr>
          <w:rFonts w:ascii="Helvetica Neue Thin" w:hAnsi="Helvetica Neue Thin"/>
          <w:iCs/>
          <w:sz w:val="8"/>
          <w:szCs w:val="18"/>
        </w:rPr>
      </w:pPr>
    </w:p>
    <w:p w14:paraId="45D5B730" w14:textId="67205A39" w:rsidR="0089558A" w:rsidRDefault="00104328" w:rsidP="000A29B7">
      <w:pPr>
        <w:rPr>
          <w:rFonts w:ascii="Helvetica Neue Thin" w:hAnsi="Helvetica Neue Thin"/>
          <w:iCs/>
          <w:szCs w:val="18"/>
        </w:rPr>
      </w:pPr>
      <w:r>
        <w:rPr>
          <w:rFonts w:ascii="Helvetica Neue Thin" w:hAnsi="Helvetica Neue Thin"/>
          <w:iCs/>
          <w:szCs w:val="18"/>
        </w:rPr>
        <w:t>From the VVC configuration shared variable</w:t>
      </w:r>
      <w:r w:rsidR="00EA1F84">
        <w:rPr>
          <w:rFonts w:ascii="Helvetica Neue Thin" w:hAnsi="Helvetica Neue Thin"/>
          <w:iCs/>
          <w:szCs w:val="18"/>
        </w:rPr>
        <w:t>,</w:t>
      </w:r>
      <w:r>
        <w:rPr>
          <w:rFonts w:ascii="Helvetica Neue Thin" w:hAnsi="Helvetica Neue Thin"/>
          <w:iCs/>
          <w:szCs w:val="18"/>
        </w:rPr>
        <w:t xml:space="preserve"> one is given the ability to tailor each VVC to one’s needs, in addition to access the BFM configuration record via the </w:t>
      </w:r>
      <w:proofErr w:type="spellStart"/>
      <w:r w:rsidRPr="00104328">
        <w:rPr>
          <w:rFonts w:ascii="Courier New" w:hAnsi="Courier New" w:cs="Courier New"/>
          <w:iCs/>
          <w:szCs w:val="18"/>
        </w:rPr>
        <w:t>bfm_config</w:t>
      </w:r>
      <w:proofErr w:type="spellEnd"/>
      <w:r>
        <w:rPr>
          <w:rFonts w:ascii="Helvetica Neue Thin" w:hAnsi="Helvetica Neue Thin"/>
          <w:iCs/>
          <w:szCs w:val="18"/>
        </w:rPr>
        <w:t xml:space="preserve"> identifier. </w:t>
      </w:r>
      <w:r w:rsidR="003163CE">
        <w:rPr>
          <w:rFonts w:ascii="Helvetica Neue Thin" w:hAnsi="Helvetica Neue Thin"/>
          <w:iCs/>
          <w:szCs w:val="18"/>
        </w:rPr>
        <w:t>In addition to BFM configuration possibility, the c</w:t>
      </w:r>
      <w:r>
        <w:rPr>
          <w:rFonts w:ascii="Helvetica Neue Thin" w:hAnsi="Helvetica Neue Thin"/>
          <w:iCs/>
          <w:szCs w:val="18"/>
        </w:rPr>
        <w:t xml:space="preserve">onfiguration settings </w:t>
      </w:r>
      <w:r w:rsidR="003163CE">
        <w:rPr>
          <w:rFonts w:ascii="Helvetica Neue Thin" w:hAnsi="Helvetica Neue Thin"/>
          <w:iCs/>
          <w:szCs w:val="18"/>
        </w:rPr>
        <w:t>consist of command and result queue settings, BFM access separation delay and a VVC dedicated message ID panel.</w:t>
      </w:r>
      <w:r w:rsidR="005C5654">
        <w:rPr>
          <w:rFonts w:ascii="Helvetica Neue Thin" w:hAnsi="Helvetica Neue Thin"/>
          <w:iCs/>
          <w:szCs w:val="18"/>
        </w:rPr>
        <w:br/>
      </w:r>
      <w:r w:rsidR="003163CE">
        <w:rPr>
          <w:rFonts w:ascii="Helvetica Neue Thin" w:hAnsi="Helvetica Neue Thin"/>
          <w:iCs/>
          <w:szCs w:val="18"/>
        </w:rPr>
        <w:t xml:space="preserve">Note that some BFMs </w:t>
      </w:r>
      <w:r w:rsidR="000D22B0">
        <w:rPr>
          <w:rFonts w:ascii="Helvetica Neue Thin" w:hAnsi="Helvetica Neue Thin"/>
          <w:iCs/>
          <w:szCs w:val="18"/>
        </w:rPr>
        <w:t>require</w:t>
      </w:r>
      <w:r w:rsidR="003163CE">
        <w:rPr>
          <w:rFonts w:ascii="Helvetica Neue Thin" w:hAnsi="Helvetica Neue Thin"/>
          <w:iCs/>
          <w:szCs w:val="18"/>
        </w:rPr>
        <w:t xml:space="preserve"> user configuration, e.g.</w:t>
      </w:r>
      <w:r w:rsidR="00EA51EB">
        <w:rPr>
          <w:rFonts w:ascii="Helvetica Neue Thin" w:hAnsi="Helvetica Neue Thin"/>
          <w:iCs/>
          <w:szCs w:val="18"/>
        </w:rPr>
        <w:t xml:space="preserve"> the</w:t>
      </w:r>
      <w:r w:rsidR="003163CE">
        <w:rPr>
          <w:rFonts w:ascii="Helvetica Neue Thin" w:hAnsi="Helvetica Neue Thin"/>
          <w:iCs/>
          <w:szCs w:val="18"/>
        </w:rPr>
        <w:t xml:space="preserve"> </w:t>
      </w:r>
      <w:proofErr w:type="spellStart"/>
      <w:r w:rsidR="003163CE" w:rsidRPr="003163CE">
        <w:rPr>
          <w:rFonts w:ascii="Courier New" w:hAnsi="Courier New" w:cs="Courier New"/>
          <w:iCs/>
          <w:szCs w:val="18"/>
        </w:rPr>
        <w:t>bit_time</w:t>
      </w:r>
      <w:proofErr w:type="spellEnd"/>
      <w:r w:rsidR="003163CE">
        <w:rPr>
          <w:rFonts w:ascii="Helvetica Neue Thin" w:hAnsi="Helvetica Neue Thin"/>
          <w:iCs/>
          <w:szCs w:val="18"/>
        </w:rPr>
        <w:t xml:space="preserve"> setting in serial interface BFMs. </w:t>
      </w:r>
    </w:p>
    <w:p w14:paraId="79F29BEF" w14:textId="77777777" w:rsidR="00AD0DCE" w:rsidRPr="00EA2DCC" w:rsidRDefault="00AD0DCE" w:rsidP="000A29B7">
      <w:pPr>
        <w:rPr>
          <w:rFonts w:ascii="Helvetica Neue Thin" w:hAnsi="Helvetica Neue Thin"/>
          <w:iCs/>
          <w:sz w:val="8"/>
          <w:szCs w:val="18"/>
        </w:rPr>
      </w:pPr>
    </w:p>
    <w:p w14:paraId="6E5CFED3" w14:textId="57FF4B6D" w:rsidR="000A29B7" w:rsidRDefault="000D22B0" w:rsidP="000A29B7">
      <w:pPr>
        <w:rPr>
          <w:rFonts w:ascii="Helvetica Neue Thin" w:hAnsi="Helvetica Neue Thin"/>
          <w:iCs/>
          <w:szCs w:val="18"/>
        </w:rPr>
      </w:pPr>
      <w:r>
        <w:rPr>
          <w:rFonts w:ascii="Helvetica Neue Thin" w:hAnsi="Helvetica Neue Thin"/>
          <w:iCs/>
          <w:szCs w:val="18"/>
        </w:rPr>
        <w:t xml:space="preserve">The VVC status shared variable provide access to </w:t>
      </w:r>
      <w:r w:rsidR="0094494D">
        <w:rPr>
          <w:rFonts w:ascii="Helvetica Neue Thin" w:hAnsi="Helvetica Neue Thin"/>
          <w:iCs/>
          <w:szCs w:val="18"/>
        </w:rPr>
        <w:t xml:space="preserve">the </w:t>
      </w:r>
      <w:r>
        <w:rPr>
          <w:rFonts w:ascii="Helvetica Neue Thin" w:hAnsi="Helvetica Neue Thin"/>
          <w:iCs/>
          <w:szCs w:val="18"/>
        </w:rPr>
        <w:t>command status parameters</w:t>
      </w:r>
      <w:r w:rsidR="0094494D">
        <w:rPr>
          <w:rFonts w:ascii="Helvetica Neue Thin" w:hAnsi="Helvetica Neue Thin"/>
          <w:iCs/>
          <w:szCs w:val="18"/>
        </w:rPr>
        <w:t xml:space="preserve"> for each </w:t>
      </w:r>
      <w:r w:rsidR="00286549">
        <w:rPr>
          <w:rFonts w:ascii="Helvetica Neue Thin" w:hAnsi="Helvetica Neue Thin"/>
          <w:iCs/>
          <w:szCs w:val="18"/>
        </w:rPr>
        <w:t xml:space="preserve">of the </w:t>
      </w:r>
      <w:r w:rsidR="0094494D">
        <w:rPr>
          <w:rFonts w:ascii="Helvetica Neue Thin" w:hAnsi="Helvetica Neue Thin"/>
          <w:iCs/>
          <w:szCs w:val="18"/>
        </w:rPr>
        <w:t>VVC</w:t>
      </w:r>
      <w:r w:rsidR="00286549">
        <w:rPr>
          <w:rFonts w:ascii="Helvetica Neue Thin" w:hAnsi="Helvetica Neue Thin"/>
          <w:iCs/>
          <w:szCs w:val="18"/>
        </w:rPr>
        <w:t>s</w:t>
      </w:r>
      <w:r>
        <w:rPr>
          <w:rFonts w:ascii="Helvetica Neue Thin" w:hAnsi="Helvetica Neue Thin"/>
          <w:iCs/>
          <w:szCs w:val="18"/>
        </w:rPr>
        <w:t>, such as</w:t>
      </w:r>
      <w:r w:rsidR="0094494D">
        <w:rPr>
          <w:rFonts w:ascii="Helvetica Neue Thin" w:hAnsi="Helvetica Neue Thin"/>
          <w:iCs/>
          <w:szCs w:val="18"/>
        </w:rPr>
        <w:t xml:space="preserve"> the</w:t>
      </w:r>
      <w:r>
        <w:rPr>
          <w:rFonts w:ascii="Helvetica Neue Thin" w:hAnsi="Helvetica Neue Thin"/>
          <w:iCs/>
          <w:szCs w:val="18"/>
        </w:rPr>
        <w:t xml:space="preserve"> current and previous command inde</w:t>
      </w:r>
      <w:r w:rsidR="0094494D">
        <w:rPr>
          <w:rFonts w:ascii="Helvetica Neue Thin" w:hAnsi="Helvetica Neue Thin"/>
          <w:iCs/>
          <w:szCs w:val="18"/>
        </w:rPr>
        <w:t xml:space="preserve">x, and the number of pending commands in the VVCs command queue. This provide a helpful tool, e.g. when synchronizing VVCs in the test sequencer </w:t>
      </w:r>
      <w:r w:rsidR="00286549">
        <w:rPr>
          <w:rFonts w:ascii="Helvetica Neue Thin" w:hAnsi="Helvetica Neue Thin"/>
          <w:iCs/>
          <w:szCs w:val="18"/>
        </w:rPr>
        <w:t>using</w:t>
      </w:r>
      <w:r w:rsidR="0094494D">
        <w:rPr>
          <w:rFonts w:ascii="Helvetica Neue Thin" w:hAnsi="Helvetica Neue Thin"/>
          <w:iCs/>
          <w:szCs w:val="18"/>
        </w:rPr>
        <w:t xml:space="preserve"> the </w:t>
      </w:r>
      <w:proofErr w:type="spellStart"/>
      <w:r w:rsidR="0094494D" w:rsidRPr="0094494D">
        <w:rPr>
          <w:rFonts w:ascii="Courier New" w:hAnsi="Courier New" w:cs="Courier New"/>
          <w:iCs/>
          <w:szCs w:val="18"/>
        </w:rPr>
        <w:t>await_</w:t>
      </w:r>
      <w:proofErr w:type="gramStart"/>
      <w:r w:rsidR="0094494D" w:rsidRPr="0094494D">
        <w:rPr>
          <w:rFonts w:ascii="Courier New" w:hAnsi="Courier New" w:cs="Courier New"/>
          <w:iCs/>
          <w:szCs w:val="18"/>
        </w:rPr>
        <w:t>completion</w:t>
      </w:r>
      <w:proofErr w:type="spellEnd"/>
      <w:r w:rsidR="0094494D" w:rsidRPr="0094494D">
        <w:rPr>
          <w:rFonts w:ascii="Courier New" w:hAnsi="Courier New" w:cs="Courier New"/>
          <w:iCs/>
          <w:szCs w:val="18"/>
        </w:rPr>
        <w:t>(</w:t>
      </w:r>
      <w:proofErr w:type="gramEnd"/>
      <w:r w:rsidR="0094494D" w:rsidRPr="0094494D">
        <w:rPr>
          <w:rFonts w:ascii="Courier New" w:hAnsi="Courier New" w:cs="Courier New"/>
          <w:iCs/>
          <w:szCs w:val="18"/>
        </w:rPr>
        <w:t>)</w:t>
      </w:r>
      <w:r w:rsidR="0094494D">
        <w:rPr>
          <w:rFonts w:ascii="Helvetica Neue Thin" w:hAnsi="Helvetica Neue Thin"/>
          <w:iCs/>
          <w:szCs w:val="18"/>
        </w:rPr>
        <w:t xml:space="preserve"> or </w:t>
      </w:r>
      <w:proofErr w:type="spellStart"/>
      <w:r w:rsidR="0094494D" w:rsidRPr="0094494D">
        <w:rPr>
          <w:rFonts w:ascii="Courier New" w:hAnsi="Courier New" w:cs="Courier New"/>
          <w:iCs/>
          <w:szCs w:val="18"/>
        </w:rPr>
        <w:t>await_any_completion</w:t>
      </w:r>
      <w:proofErr w:type="spellEnd"/>
      <w:r w:rsidR="0094494D" w:rsidRPr="0094494D">
        <w:rPr>
          <w:rFonts w:ascii="Courier New" w:hAnsi="Courier New" w:cs="Courier New"/>
          <w:iCs/>
          <w:szCs w:val="18"/>
        </w:rPr>
        <w:t>()</w:t>
      </w:r>
      <w:r w:rsidR="0094494D">
        <w:rPr>
          <w:rFonts w:ascii="Helvetica Neue Thin" w:hAnsi="Helvetica Neue Thin"/>
          <w:iCs/>
          <w:szCs w:val="18"/>
        </w:rPr>
        <w:t xml:space="preserve"> method</w:t>
      </w:r>
      <w:r w:rsidR="001850D9">
        <w:rPr>
          <w:rFonts w:ascii="Helvetica Neue Thin" w:hAnsi="Helvetica Neue Thin"/>
          <w:iCs/>
          <w:szCs w:val="18"/>
        </w:rPr>
        <w:t>s</w:t>
      </w:r>
      <w:r w:rsidR="000A29B7">
        <w:rPr>
          <w:rFonts w:ascii="Helvetica Neue Thin" w:hAnsi="Helvetica Neue Thin"/>
          <w:iCs/>
          <w:szCs w:val="18"/>
        </w:rPr>
        <w:t xml:space="preserve">. </w:t>
      </w:r>
    </w:p>
    <w:p w14:paraId="1F38B53D" w14:textId="77777777" w:rsidR="00AD0DCE" w:rsidRPr="00EA2DCC" w:rsidRDefault="00AD0DCE" w:rsidP="000A29B7">
      <w:pPr>
        <w:rPr>
          <w:rFonts w:ascii="Helvetica Neue Thin" w:hAnsi="Helvetica Neue Thin"/>
          <w:iCs/>
          <w:sz w:val="8"/>
          <w:szCs w:val="18"/>
        </w:rPr>
      </w:pPr>
    </w:p>
    <w:p w14:paraId="2C293AD4" w14:textId="70FDD774" w:rsidR="000A29B7" w:rsidRDefault="000A29B7" w:rsidP="000A29B7">
      <w:pPr>
        <w:rPr>
          <w:rFonts w:ascii="Helvetica Neue Thin" w:hAnsi="Helvetica Neue Thin"/>
          <w:iCs/>
          <w:szCs w:val="18"/>
        </w:rPr>
      </w:pPr>
      <w:r>
        <w:rPr>
          <w:rFonts w:ascii="Helvetica Neue Thin" w:hAnsi="Helvetica Neue Thin"/>
          <w:iCs/>
          <w:szCs w:val="18"/>
        </w:rPr>
        <w:t xml:space="preserve">When using a wave viewer during simulation, the transaction shared variable </w:t>
      </w:r>
      <w:r w:rsidR="00AB39B3">
        <w:rPr>
          <w:rFonts w:ascii="Helvetica Neue Thin" w:hAnsi="Helvetica Neue Thin"/>
          <w:iCs/>
          <w:szCs w:val="18"/>
        </w:rPr>
        <w:t>provides</w:t>
      </w:r>
      <w:r>
        <w:rPr>
          <w:rFonts w:ascii="Helvetica Neue Thin" w:hAnsi="Helvetica Neue Thin"/>
          <w:iCs/>
          <w:szCs w:val="18"/>
        </w:rPr>
        <w:t xml:space="preserve"> helpful information regarding current VVC operation and transaction information</w:t>
      </w:r>
      <w:r w:rsidR="00AB39B3">
        <w:rPr>
          <w:rFonts w:ascii="Helvetica Neue Thin" w:hAnsi="Helvetica Neue Thin"/>
          <w:iCs/>
          <w:szCs w:val="18"/>
        </w:rPr>
        <w:t xml:space="preserve"> such as </w:t>
      </w:r>
      <w:r w:rsidR="00AB39B3" w:rsidRPr="00AB39B3">
        <w:rPr>
          <w:rFonts w:ascii="Courier New" w:hAnsi="Courier New" w:cs="Courier New"/>
          <w:iCs/>
          <w:szCs w:val="18"/>
        </w:rPr>
        <w:t>address</w:t>
      </w:r>
      <w:r w:rsidR="00AB39B3">
        <w:rPr>
          <w:rFonts w:ascii="Helvetica Neue Thin" w:hAnsi="Helvetica Neue Thin"/>
          <w:iCs/>
          <w:szCs w:val="18"/>
        </w:rPr>
        <w:t xml:space="preserve"> and </w:t>
      </w:r>
      <w:r w:rsidR="00AB39B3" w:rsidRPr="00AB39B3">
        <w:rPr>
          <w:rFonts w:ascii="Courier New" w:hAnsi="Courier New" w:cs="Courier New"/>
          <w:iCs/>
          <w:szCs w:val="18"/>
        </w:rPr>
        <w:t>data</w:t>
      </w:r>
      <w:r w:rsidR="00AB39B3">
        <w:rPr>
          <w:rFonts w:ascii="Helvetica Neue Thin" w:hAnsi="Helvetica Neue Thin"/>
          <w:iCs/>
          <w:szCs w:val="18"/>
        </w:rPr>
        <w:t>. Note that</w:t>
      </w:r>
      <w:r w:rsidR="00286549">
        <w:rPr>
          <w:rFonts w:ascii="Helvetica Neue Thin" w:hAnsi="Helvetica Neue Thin"/>
          <w:iCs/>
          <w:szCs w:val="18"/>
        </w:rPr>
        <w:t xml:space="preserve"> the</w:t>
      </w:r>
      <w:r w:rsidR="00AB39B3">
        <w:rPr>
          <w:rFonts w:ascii="Helvetica Neue Thin" w:hAnsi="Helvetica Neue Thin"/>
          <w:iCs/>
          <w:szCs w:val="18"/>
        </w:rPr>
        <w:t xml:space="preserve"> accessible fields depend on the VVC and its implementation.</w:t>
      </w:r>
      <w:r w:rsidR="0089558A">
        <w:rPr>
          <w:rFonts w:ascii="Helvetica Neue Thin" w:hAnsi="Helvetica Neue Thin"/>
          <w:iCs/>
          <w:szCs w:val="18"/>
        </w:rPr>
        <w:t xml:space="preserve"> A</w:t>
      </w:r>
      <w:r w:rsidR="00D04D95">
        <w:rPr>
          <w:rFonts w:ascii="Helvetica Neue Thin" w:hAnsi="Helvetica Neue Thin"/>
          <w:iCs/>
          <w:szCs w:val="18"/>
        </w:rPr>
        <w:t xml:space="preserve">n </w:t>
      </w:r>
      <w:r w:rsidR="0089558A">
        <w:rPr>
          <w:rFonts w:ascii="Helvetica Neue Thin" w:hAnsi="Helvetica Neue Thin"/>
          <w:iCs/>
          <w:szCs w:val="18"/>
        </w:rPr>
        <w:t>example of two SBI VVCs performing FIFO write operation</w:t>
      </w:r>
      <w:r w:rsidR="00112EE7">
        <w:rPr>
          <w:rFonts w:ascii="Helvetica Neue Thin" w:hAnsi="Helvetica Neue Thin"/>
          <w:iCs/>
          <w:szCs w:val="18"/>
        </w:rPr>
        <w:t>s</w:t>
      </w:r>
      <w:r w:rsidR="0089558A">
        <w:rPr>
          <w:rFonts w:ascii="Helvetica Neue Thin" w:hAnsi="Helvetica Neue Thin"/>
          <w:iCs/>
          <w:szCs w:val="18"/>
        </w:rPr>
        <w:t>, followed by check operation</w:t>
      </w:r>
      <w:r w:rsidR="00112EE7">
        <w:rPr>
          <w:rFonts w:ascii="Helvetica Neue Thin" w:hAnsi="Helvetica Neue Thin"/>
          <w:iCs/>
          <w:szCs w:val="18"/>
        </w:rPr>
        <w:t>s</w:t>
      </w:r>
      <w:r w:rsidR="00D04D95">
        <w:rPr>
          <w:rFonts w:ascii="Helvetica Neue Thin" w:hAnsi="Helvetica Neue Thin"/>
          <w:iCs/>
          <w:szCs w:val="18"/>
        </w:rPr>
        <w:t>,</w:t>
      </w:r>
      <w:r w:rsidR="0089558A">
        <w:rPr>
          <w:rFonts w:ascii="Helvetica Neue Thin" w:hAnsi="Helvetica Neue Thin"/>
          <w:iCs/>
          <w:szCs w:val="18"/>
        </w:rPr>
        <w:t xml:space="preserve"> is shown in </w:t>
      </w:r>
      <w:r w:rsidR="0089558A">
        <w:rPr>
          <w:rFonts w:ascii="Helvetica Neue Thin" w:hAnsi="Helvetica Neue Thin"/>
          <w:iCs/>
          <w:szCs w:val="18"/>
        </w:rPr>
        <w:fldChar w:fldCharType="begin"/>
      </w:r>
      <w:r w:rsidR="0089558A">
        <w:rPr>
          <w:rFonts w:ascii="Helvetica Neue Thin" w:hAnsi="Helvetica Neue Thin"/>
          <w:iCs/>
          <w:szCs w:val="18"/>
        </w:rPr>
        <w:instrText xml:space="preserve"> REF _Ref508095131 \h </w:instrText>
      </w:r>
      <w:r w:rsidR="0089558A">
        <w:rPr>
          <w:rFonts w:ascii="Helvetica Neue Thin" w:hAnsi="Helvetica Neue Thin"/>
          <w:iCs/>
          <w:szCs w:val="18"/>
        </w:rPr>
      </w:r>
      <w:r w:rsidR="0089558A">
        <w:rPr>
          <w:rFonts w:ascii="Helvetica Neue Thin" w:hAnsi="Helvetica Neue Thin"/>
          <w:iCs/>
          <w:szCs w:val="18"/>
        </w:rPr>
        <w:fldChar w:fldCharType="separate"/>
      </w:r>
      <w:r w:rsidR="000F169E">
        <w:t xml:space="preserve">Figure </w:t>
      </w:r>
      <w:r w:rsidR="000F169E">
        <w:rPr>
          <w:noProof/>
        </w:rPr>
        <w:t>1</w:t>
      </w:r>
      <w:r w:rsidR="0089558A">
        <w:rPr>
          <w:rFonts w:ascii="Helvetica Neue Thin" w:hAnsi="Helvetica Neue Thin"/>
          <w:iCs/>
          <w:szCs w:val="18"/>
        </w:rPr>
        <w:fldChar w:fldCharType="end"/>
      </w:r>
      <w:r w:rsidR="0089558A">
        <w:rPr>
          <w:rFonts w:ascii="Helvetica Neue Thin" w:hAnsi="Helvetica Neue Thin"/>
          <w:iCs/>
          <w:szCs w:val="18"/>
        </w:rPr>
        <w:t>.</w:t>
      </w:r>
    </w:p>
    <w:p w14:paraId="546E9CBA" w14:textId="0F30160F" w:rsidR="004B3609" w:rsidRDefault="004B3609" w:rsidP="000A29B7">
      <w:pPr>
        <w:rPr>
          <w:rFonts w:ascii="Helvetica Neue Thin" w:hAnsi="Helvetica Neue Thin"/>
          <w:iCs/>
          <w:szCs w:val="18"/>
        </w:rPr>
      </w:pPr>
    </w:p>
    <w:p w14:paraId="5E2C3EB5" w14:textId="77777777" w:rsidR="0089558A" w:rsidRDefault="0089558A" w:rsidP="0089558A">
      <w:pPr>
        <w:keepNext/>
        <w:jc w:val="center"/>
      </w:pPr>
      <w:r>
        <w:rPr>
          <w:rFonts w:ascii="Helvetica Neue Thin" w:hAnsi="Helvetica Neue Thin"/>
          <w:iCs/>
          <w:noProof/>
          <w:szCs w:val="18"/>
        </w:rPr>
        <w:drawing>
          <wp:inline distT="0" distB="0" distL="0" distR="0" wp14:anchorId="0980016B" wp14:editId="1020C056">
            <wp:extent cx="7107671" cy="1860605"/>
            <wp:effectExtent l="0" t="0" r="0" b="635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ernal_transaction_info_wave_view.PNG"/>
                    <pic:cNvPicPr/>
                  </pic:nvPicPr>
                  <pic:blipFill>
                    <a:blip r:embed="rId9">
                      <a:extLst>
                        <a:ext uri="{28A0092B-C50C-407E-A947-70E740481C1C}">
                          <a14:useLocalDpi xmlns:a14="http://schemas.microsoft.com/office/drawing/2010/main" val="0"/>
                        </a:ext>
                      </a:extLst>
                    </a:blip>
                    <a:stretch>
                      <a:fillRect/>
                    </a:stretch>
                  </pic:blipFill>
                  <pic:spPr>
                    <a:xfrm>
                      <a:off x="0" y="0"/>
                      <a:ext cx="7237199" cy="1894512"/>
                    </a:xfrm>
                    <a:prstGeom prst="rect">
                      <a:avLst/>
                    </a:prstGeom>
                  </pic:spPr>
                </pic:pic>
              </a:graphicData>
            </a:graphic>
          </wp:inline>
        </w:drawing>
      </w:r>
    </w:p>
    <w:p w14:paraId="42CB035C" w14:textId="38D31F2C" w:rsidR="004B3609" w:rsidRDefault="0089558A" w:rsidP="0089558A">
      <w:pPr>
        <w:pStyle w:val="Caption"/>
        <w:jc w:val="center"/>
        <w:rPr>
          <w:rFonts w:ascii="Helvetica Neue Thin" w:hAnsi="Helvetica Neue Thin"/>
          <w:iCs/>
          <w:szCs w:val="18"/>
        </w:rPr>
      </w:pPr>
      <w:bookmarkStart w:id="11" w:name="_Ref508095131"/>
      <w:r>
        <w:t xml:space="preserve">Figure </w:t>
      </w:r>
      <w:r w:rsidR="007D3017">
        <w:fldChar w:fldCharType="begin"/>
      </w:r>
      <w:r w:rsidR="007D3017">
        <w:instrText xml:space="preserve"> SEQ Figure \* ARABIC </w:instrText>
      </w:r>
      <w:r w:rsidR="007D3017">
        <w:fldChar w:fldCharType="separate"/>
      </w:r>
      <w:r w:rsidR="000F169E">
        <w:rPr>
          <w:noProof/>
        </w:rPr>
        <w:t>1</w:t>
      </w:r>
      <w:r w:rsidR="007D3017">
        <w:fldChar w:fldCharType="end"/>
      </w:r>
      <w:bookmarkEnd w:id="11"/>
      <w:r>
        <w:t xml:space="preserve"> VVC Transaction info example</w:t>
      </w:r>
    </w:p>
    <w:p w14:paraId="426A17A0" w14:textId="018D227C" w:rsidR="006655A8" w:rsidRDefault="006655A8"/>
    <w:p w14:paraId="63AAC1EF" w14:textId="77777777" w:rsidR="004F4CEB" w:rsidRDefault="004F4CEB">
      <w:pPr>
        <w:rPr>
          <w:rFonts w:ascii="Verdana" w:hAnsi="Verdana"/>
          <w:b/>
          <w:kern w:val="28"/>
          <w:sz w:val="24"/>
        </w:rPr>
      </w:pPr>
      <w:bookmarkStart w:id="12" w:name="_Toc17306314"/>
      <w:bookmarkStart w:id="13" w:name="_Ref19102567"/>
      <w:r>
        <w:br w:type="page"/>
      </w:r>
    </w:p>
    <w:p w14:paraId="2040BCAF" w14:textId="306209DC" w:rsidR="001B39DA" w:rsidRDefault="001B39DA" w:rsidP="006655A8">
      <w:pPr>
        <w:pStyle w:val="Heading1"/>
      </w:pPr>
      <w:bookmarkStart w:id="14" w:name="_Toc25944808"/>
      <w:bookmarkStart w:id="15" w:name="_Ref19280432"/>
      <w:bookmarkStart w:id="16" w:name="_Ref19280682"/>
      <w:bookmarkStart w:id="17" w:name="_Ref19280684"/>
      <w:bookmarkStart w:id="18" w:name="_Ref19281075"/>
      <w:r>
        <w:lastRenderedPageBreak/>
        <w:t>Activity Watchdog</w:t>
      </w:r>
      <w:bookmarkEnd w:id="14"/>
    </w:p>
    <w:p w14:paraId="2A19F8B7" w14:textId="5C7386E5" w:rsidR="001C4F0A" w:rsidRDefault="001B39DA" w:rsidP="001C4F0A">
      <w:r>
        <w:t xml:space="preserve">UVVM VVC Framework has an activity watchdog </w:t>
      </w:r>
      <w:r w:rsidR="00AE6E80">
        <w:t xml:space="preserve">mechanism which </w:t>
      </w:r>
      <w:r>
        <w:t xml:space="preserve">all </w:t>
      </w:r>
      <w:r w:rsidR="007433DF">
        <w:t xml:space="preserve">Bitvis </w:t>
      </w:r>
      <w:r>
        <w:t>VVCs support</w:t>
      </w:r>
      <w:r w:rsidR="00AE6E80">
        <w:t xml:space="preserve">. All VVCs </w:t>
      </w:r>
      <w:r w:rsidR="00203C35">
        <w:t xml:space="preserve">can be </w:t>
      </w:r>
      <w:r w:rsidR="00AE6E80">
        <w:t xml:space="preserve">automatically registered in the activity watchdog register </w:t>
      </w:r>
      <w:r w:rsidR="006E55E7">
        <w:t xml:space="preserve">at start-up </w:t>
      </w:r>
      <w:r w:rsidR="00AE6E80">
        <w:t xml:space="preserve">and </w:t>
      </w:r>
      <w:r w:rsidR="00BD30F3">
        <w:t>will during simulation update the activity watchdog with their current activity status</w:t>
      </w:r>
      <w:r w:rsidR="006E55E7">
        <w:t xml:space="preserve">, i.e. active </w:t>
      </w:r>
      <w:r w:rsidR="00A11249">
        <w:t>or</w:t>
      </w:r>
      <w:r w:rsidR="006E55E7">
        <w:t xml:space="preserve"> inactive</w:t>
      </w:r>
      <w:r w:rsidR="00BD30F3">
        <w:t xml:space="preserve">. A </w:t>
      </w:r>
      <w:r w:rsidR="001C4F0A">
        <w:t>timeout counter</w:t>
      </w:r>
      <w:r w:rsidR="00BD30F3">
        <w:t xml:space="preserve"> will start </w:t>
      </w:r>
      <w:r w:rsidR="00A11249">
        <w:t>when no</w:t>
      </w:r>
      <w:r w:rsidR="00BD30F3">
        <w:t xml:space="preserve"> VVC activity is registered in the activity watchdog</w:t>
      </w:r>
      <w:r w:rsidR="0076057E">
        <w:t>. The timeout counter</w:t>
      </w:r>
      <w:r w:rsidR="001C4F0A">
        <w:t xml:space="preserve"> </w:t>
      </w:r>
      <w:r w:rsidR="00A11249">
        <w:t xml:space="preserve">is </w:t>
      </w:r>
      <w:r w:rsidR="006E55E7">
        <w:t>r</w:t>
      </w:r>
      <w:r w:rsidR="001C4F0A">
        <w:t xml:space="preserve">eset </w:t>
      </w:r>
      <w:r w:rsidR="00397DBC">
        <w:t xml:space="preserve">on any </w:t>
      </w:r>
      <w:r w:rsidR="001C4F0A">
        <w:t>VVC activity. An alert will be raised if no VVC ha</w:t>
      </w:r>
      <w:r w:rsidR="006E55E7">
        <w:t>s</w:t>
      </w:r>
      <w:r w:rsidR="001C4F0A">
        <w:t xml:space="preserve"> an activity prior to the timeout counter </w:t>
      </w:r>
      <w:r w:rsidR="00203C35">
        <w:t>reaching</w:t>
      </w:r>
      <w:r w:rsidR="001C4F0A">
        <w:t xml:space="preserve"> the specified timeout value.</w:t>
      </w:r>
    </w:p>
    <w:p w14:paraId="52C70AE3" w14:textId="77777777" w:rsidR="006E55E7" w:rsidRDefault="006E55E7" w:rsidP="001C4F0A"/>
    <w:p w14:paraId="48D3F6F8" w14:textId="122706F2" w:rsidR="000205D8" w:rsidRDefault="009553DA" w:rsidP="001C4F0A">
      <w:r>
        <w:t xml:space="preserve">The activity watchdog </w:t>
      </w:r>
      <w:proofErr w:type="gramStart"/>
      <w:r>
        <w:t>has to</w:t>
      </w:r>
      <w:proofErr w:type="gramEnd"/>
      <w:r>
        <w:t xml:space="preserve"> be i</w:t>
      </w:r>
      <w:r w:rsidR="00724BB8">
        <w:t>ncluded</w:t>
      </w:r>
      <w:r>
        <w:t xml:space="preserve"> </w:t>
      </w:r>
      <w:r w:rsidR="006E55E7">
        <w:t>a</w:t>
      </w:r>
      <w:r>
        <w:t xml:space="preserve">s a concurrent procedure </w:t>
      </w:r>
      <w:r w:rsidR="008234C4">
        <w:t xml:space="preserve">parallel </w:t>
      </w:r>
      <w:r w:rsidR="00724BB8">
        <w:t>to the testbench sequencer or in the</w:t>
      </w:r>
      <w:r>
        <w:t xml:space="preserve"> test harness</w:t>
      </w:r>
      <w:r w:rsidR="00724BB8">
        <w:t xml:space="preserve"> in order to be activated</w:t>
      </w:r>
      <w:r w:rsidR="00F51DFC">
        <w:t>.</w:t>
      </w:r>
      <w:r w:rsidR="00A11249">
        <w:t xml:space="preserve"> </w:t>
      </w:r>
      <w:r w:rsidR="00724BB8">
        <w:br/>
      </w:r>
      <w:r w:rsidR="00A11249">
        <w:t>Note that the activity watchdog will raise a TB_WARNING if the number of expected VVCs do</w:t>
      </w:r>
      <w:r w:rsidR="008234C4">
        <w:t>es</w:t>
      </w:r>
      <w:r w:rsidR="00A11249">
        <w:t xml:space="preserve"> not match the number of registered VVCs in the activity watchdog register</w:t>
      </w:r>
      <w:r w:rsidR="003141D0">
        <w:t xml:space="preserve">, and that </w:t>
      </w:r>
      <w:r w:rsidR="00DF6319">
        <w:t xml:space="preserve">leaf VVCs (e.g. </w:t>
      </w:r>
      <w:r w:rsidR="003141D0">
        <w:t>channels</w:t>
      </w:r>
      <w:r w:rsidR="00DF6319">
        <w:t>)</w:t>
      </w:r>
      <w:r w:rsidR="003141D0">
        <w:t xml:space="preserve"> are counted individually.</w:t>
      </w:r>
      <w:r w:rsidR="00A11249">
        <w:tab/>
      </w:r>
    </w:p>
    <w:p w14:paraId="349B3A65" w14:textId="421BF581" w:rsidR="00E32CC9" w:rsidRDefault="00E32CC9" w:rsidP="001C4F0A"/>
    <w:p w14:paraId="707D0E76" w14:textId="6E2B5395" w:rsidR="002A23B4" w:rsidRPr="001B4FBB" w:rsidRDefault="00E32CC9" w:rsidP="001B4FBB">
      <w:r>
        <w:t>Note that some VVC</w:t>
      </w:r>
      <w:r w:rsidR="007433DF">
        <w:t>s should not register their</w:t>
      </w:r>
      <w:r w:rsidR="008234C4">
        <w:t xml:space="preserve"> activity</w:t>
      </w:r>
      <w:r>
        <w:t xml:space="preserve"> </w:t>
      </w:r>
      <w:r w:rsidR="007433DF">
        <w:t xml:space="preserve">to </w:t>
      </w:r>
      <w:r w:rsidR="008234C4">
        <w:t>the</w:t>
      </w:r>
      <w:r>
        <w:t xml:space="preserve"> activity watchdog</w:t>
      </w:r>
      <w:r w:rsidR="008234C4">
        <w:t>. This currently applies to the clock generator VVC</w:t>
      </w:r>
      <w:r w:rsidR="00A61D45">
        <w:t>, as this VVC may continue to be active even after all other testbench activity has stopped.</w:t>
      </w:r>
      <w:r>
        <w:t xml:space="preserve"> T</w:t>
      </w:r>
      <w:r w:rsidR="00B1770D">
        <w:t>his</w:t>
      </w:r>
      <w:r>
        <w:t xml:space="preserve"> VVC will have to be included in the number of expected VVCs registered in the activity watchdog </w:t>
      </w:r>
      <w:proofErr w:type="gramStart"/>
      <w:r>
        <w:t>register, but</w:t>
      </w:r>
      <w:proofErr w:type="gramEnd"/>
      <w:r>
        <w:t xml:space="preserve"> will not have any effect on the activity watchdog timeout counter.</w:t>
      </w:r>
      <w:r w:rsidR="001B4FBB">
        <w:t xml:space="preserve"> </w:t>
      </w:r>
      <w:r w:rsidR="00D91F8C">
        <w:t>Also note that i</w:t>
      </w:r>
      <w:r w:rsidR="00AB09C3">
        <w:t>f</w:t>
      </w:r>
      <w:r w:rsidR="002A23B4">
        <w:t xml:space="preserve"> the number of </w:t>
      </w:r>
      <w:r w:rsidR="00F92EBB">
        <w:t xml:space="preserve">registered </w:t>
      </w:r>
      <w:r w:rsidR="002A23B4">
        <w:t xml:space="preserve">VVCs exceed </w:t>
      </w:r>
      <w:r w:rsidR="002A23B4" w:rsidRPr="002A23B4">
        <w:rPr>
          <w:rFonts w:ascii="Menlo" w:hAnsi="Menlo" w:cs="Menlo"/>
          <w:color w:val="24292E"/>
          <w:szCs w:val="18"/>
          <w:lang w:val="en-US" w:eastAsia="nb-NO"/>
        </w:rPr>
        <w:t>C_MAX_TB_VVC_NUM</w:t>
      </w:r>
      <w:r w:rsidR="00AB09C3">
        <w:t>, d</w:t>
      </w:r>
      <w:r w:rsidR="002A23B4">
        <w:t xml:space="preserve">efault set to 20 in the adaptations package, a TB_ERROR will be raised by the activity watchdog. </w:t>
      </w:r>
    </w:p>
    <w:p w14:paraId="1BC70BF0" w14:textId="1013208A" w:rsidR="00BD30F3" w:rsidRDefault="00A11249" w:rsidP="001C4F0A">
      <w:r>
        <w:tab/>
      </w:r>
    </w:p>
    <w:p w14:paraId="3C9A4C9C" w14:textId="0679C249" w:rsidR="00047342" w:rsidRDefault="00047342" w:rsidP="001B39DA"/>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58"/>
        <w:gridCol w:w="1406"/>
        <w:gridCol w:w="2129"/>
        <w:gridCol w:w="10030"/>
      </w:tblGrid>
      <w:tr w:rsidR="00047342" w:rsidRPr="00C862E0" w14:paraId="09DF2F8C" w14:textId="77777777" w:rsidTr="00C30E64">
        <w:tc>
          <w:tcPr>
            <w:tcW w:w="515" w:type="pct"/>
            <w:shd w:val="solid" w:color="000000" w:fill="FFFFFF"/>
          </w:tcPr>
          <w:p w14:paraId="2B560240" w14:textId="77777777" w:rsidR="00047342" w:rsidRPr="001F04DC" w:rsidRDefault="00047342" w:rsidP="00047342">
            <w:pPr>
              <w:tabs>
                <w:tab w:val="left" w:pos="4820"/>
              </w:tabs>
              <w:rPr>
                <w:b/>
                <w:bCs/>
                <w:szCs w:val="18"/>
              </w:rPr>
            </w:pPr>
            <w:r>
              <w:rPr>
                <w:b/>
                <w:bCs/>
                <w:szCs w:val="18"/>
              </w:rPr>
              <w:t>Field name</w:t>
            </w:r>
          </w:p>
        </w:tc>
        <w:tc>
          <w:tcPr>
            <w:tcW w:w="465" w:type="pct"/>
            <w:shd w:val="solid" w:color="000000" w:fill="FFFFFF"/>
          </w:tcPr>
          <w:p w14:paraId="1DA12D6A" w14:textId="77777777" w:rsidR="00047342" w:rsidRPr="001F04DC" w:rsidRDefault="00047342" w:rsidP="00047342">
            <w:pPr>
              <w:tabs>
                <w:tab w:val="left" w:pos="4820"/>
              </w:tabs>
              <w:rPr>
                <w:b/>
                <w:bCs/>
                <w:szCs w:val="18"/>
              </w:rPr>
            </w:pPr>
            <w:r>
              <w:rPr>
                <w:b/>
                <w:bCs/>
                <w:szCs w:val="18"/>
              </w:rPr>
              <w:t>Type name</w:t>
            </w:r>
          </w:p>
        </w:tc>
        <w:tc>
          <w:tcPr>
            <w:tcW w:w="704" w:type="pct"/>
            <w:shd w:val="solid" w:color="000000" w:fill="FFFFFF"/>
          </w:tcPr>
          <w:p w14:paraId="41311EBA" w14:textId="50D086F2" w:rsidR="00047342" w:rsidRPr="001F04DC" w:rsidRDefault="00047342" w:rsidP="00047342">
            <w:pPr>
              <w:tabs>
                <w:tab w:val="left" w:pos="4820"/>
              </w:tabs>
              <w:rPr>
                <w:b/>
                <w:bCs/>
                <w:szCs w:val="18"/>
              </w:rPr>
            </w:pPr>
            <w:r>
              <w:rPr>
                <w:b/>
                <w:bCs/>
                <w:szCs w:val="18"/>
              </w:rPr>
              <w:t>Default</w:t>
            </w:r>
          </w:p>
        </w:tc>
        <w:tc>
          <w:tcPr>
            <w:tcW w:w="3316" w:type="pct"/>
            <w:shd w:val="solid" w:color="000000" w:fill="FFFFFF"/>
          </w:tcPr>
          <w:p w14:paraId="4B57FF05" w14:textId="09A95BBD" w:rsidR="00047342" w:rsidRPr="001F04DC" w:rsidRDefault="00047342" w:rsidP="00047342">
            <w:pPr>
              <w:tabs>
                <w:tab w:val="left" w:pos="4820"/>
              </w:tabs>
              <w:rPr>
                <w:b/>
                <w:bCs/>
                <w:szCs w:val="18"/>
              </w:rPr>
            </w:pPr>
            <w:r w:rsidRPr="001F04DC">
              <w:rPr>
                <w:b/>
                <w:bCs/>
                <w:szCs w:val="18"/>
              </w:rPr>
              <w:t>Description</w:t>
            </w:r>
          </w:p>
        </w:tc>
      </w:tr>
      <w:tr w:rsidR="00C30E64" w:rsidRPr="00C862E0" w14:paraId="22093248" w14:textId="77777777" w:rsidTr="00C30E64">
        <w:tc>
          <w:tcPr>
            <w:tcW w:w="515" w:type="pct"/>
            <w:shd w:val="clear" w:color="auto" w:fill="auto"/>
          </w:tcPr>
          <w:p w14:paraId="522FC156" w14:textId="5271476E" w:rsidR="00C30E64" w:rsidRDefault="00C30E64" w:rsidP="00C30E64">
            <w:pPr>
              <w:tabs>
                <w:tab w:val="left" w:pos="4820"/>
              </w:tabs>
              <w:spacing w:before="20" w:after="20" w:line="20" w:lineRule="atLeast"/>
              <w:rPr>
                <w:rFonts w:ascii="Verdana" w:hAnsi="Verdana" w:cs="Helvetica"/>
                <w:sz w:val="14"/>
              </w:rPr>
            </w:pPr>
            <w:proofErr w:type="spellStart"/>
            <w:r>
              <w:rPr>
                <w:rFonts w:ascii="Verdana" w:hAnsi="Verdana" w:cs="Helvetica"/>
                <w:sz w:val="14"/>
              </w:rPr>
              <w:t>num_exp_vvc</w:t>
            </w:r>
            <w:proofErr w:type="spellEnd"/>
          </w:p>
        </w:tc>
        <w:tc>
          <w:tcPr>
            <w:tcW w:w="465" w:type="pct"/>
          </w:tcPr>
          <w:p w14:paraId="0D18D1EB" w14:textId="19CB5950" w:rsidR="00C30E64" w:rsidRDefault="00C30E64" w:rsidP="00C30E64">
            <w:pPr>
              <w:tabs>
                <w:tab w:val="left" w:pos="4820"/>
              </w:tabs>
              <w:spacing w:before="20" w:after="20" w:line="20" w:lineRule="atLeast"/>
              <w:rPr>
                <w:rFonts w:ascii="Verdana" w:hAnsi="Verdana"/>
                <w:sz w:val="14"/>
              </w:rPr>
            </w:pPr>
            <w:r>
              <w:rPr>
                <w:rFonts w:ascii="Verdana" w:hAnsi="Verdana" w:cs="Courier New"/>
                <w:sz w:val="14"/>
              </w:rPr>
              <w:t>natural</w:t>
            </w:r>
          </w:p>
        </w:tc>
        <w:tc>
          <w:tcPr>
            <w:tcW w:w="704" w:type="pct"/>
          </w:tcPr>
          <w:p w14:paraId="594AEE5C" w14:textId="77777777" w:rsidR="00C30E64" w:rsidRDefault="00C30E64" w:rsidP="00C30E64">
            <w:pPr>
              <w:tabs>
                <w:tab w:val="left" w:pos="4820"/>
              </w:tabs>
              <w:spacing w:before="20" w:after="20" w:line="20" w:lineRule="atLeast"/>
              <w:rPr>
                <w:rFonts w:ascii="Verdana" w:hAnsi="Verdana"/>
                <w:sz w:val="14"/>
              </w:rPr>
            </w:pPr>
          </w:p>
        </w:tc>
        <w:tc>
          <w:tcPr>
            <w:tcW w:w="3316" w:type="pct"/>
            <w:shd w:val="clear" w:color="auto" w:fill="auto"/>
          </w:tcPr>
          <w:p w14:paraId="0C39D767" w14:textId="52E98F87" w:rsidR="00C30E64" w:rsidRDefault="004B09FB" w:rsidP="00C30E64">
            <w:pPr>
              <w:tabs>
                <w:tab w:val="left" w:pos="4820"/>
              </w:tabs>
              <w:spacing w:before="20" w:after="20" w:line="20" w:lineRule="atLeast"/>
              <w:rPr>
                <w:rFonts w:ascii="Verdana" w:hAnsi="Verdana"/>
                <w:sz w:val="14"/>
              </w:rPr>
            </w:pPr>
            <w:r w:rsidRPr="001D6AA6">
              <w:rPr>
                <w:rFonts w:ascii="Verdana" w:hAnsi="Verdana" w:cs="Courier New"/>
                <w:sz w:val="14"/>
                <w:szCs w:val="14"/>
              </w:rPr>
              <w:t>Expected number of VVCs which should be registered in activity watchdog VVC register (including any clock generator VVC).</w:t>
            </w:r>
            <w:r w:rsidRPr="001D6AA6">
              <w:rPr>
                <w:rFonts w:ascii="Verdana" w:hAnsi="Verdana" w:cs="Courier New"/>
                <w:sz w:val="14"/>
                <w:szCs w:val="14"/>
              </w:rPr>
              <w:br/>
            </w:r>
            <w:r w:rsidRPr="001D6AA6">
              <w:rPr>
                <w:rFonts w:ascii="Verdana" w:hAnsi="Verdana"/>
                <w:sz w:val="14"/>
                <w:szCs w:val="14"/>
              </w:rPr>
              <w:t>Note that each channel is counted in the number of registered VVCs in the activity watchdog register.</w:t>
            </w:r>
          </w:p>
        </w:tc>
      </w:tr>
      <w:tr w:rsidR="00C30E64" w:rsidRPr="00C862E0" w14:paraId="45849376" w14:textId="77777777" w:rsidTr="00C30E64">
        <w:tc>
          <w:tcPr>
            <w:tcW w:w="515" w:type="pct"/>
            <w:shd w:val="clear" w:color="auto" w:fill="D0CECE" w:themeFill="background2" w:themeFillShade="E6"/>
          </w:tcPr>
          <w:p w14:paraId="55DABFE8" w14:textId="3CD09B98" w:rsidR="00C30E64" w:rsidRPr="0068339F" w:rsidRDefault="00C30E64" w:rsidP="00C30E64">
            <w:pPr>
              <w:tabs>
                <w:tab w:val="center" w:pos="1194"/>
              </w:tabs>
              <w:spacing w:before="20" w:after="20" w:line="20" w:lineRule="atLeast"/>
              <w:rPr>
                <w:rFonts w:ascii="Verdana" w:hAnsi="Verdana" w:cs="Helvetica"/>
                <w:sz w:val="14"/>
              </w:rPr>
            </w:pPr>
            <w:r>
              <w:rPr>
                <w:rFonts w:ascii="Verdana" w:hAnsi="Verdana" w:cs="Helvetica"/>
                <w:sz w:val="14"/>
              </w:rPr>
              <w:t>timeout</w:t>
            </w:r>
          </w:p>
        </w:tc>
        <w:tc>
          <w:tcPr>
            <w:tcW w:w="465" w:type="pct"/>
            <w:shd w:val="clear" w:color="auto" w:fill="D0CECE" w:themeFill="background2" w:themeFillShade="E6"/>
          </w:tcPr>
          <w:p w14:paraId="4401199F" w14:textId="29EDE472"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time</w:t>
            </w:r>
          </w:p>
        </w:tc>
        <w:tc>
          <w:tcPr>
            <w:tcW w:w="704" w:type="pct"/>
            <w:shd w:val="clear" w:color="auto" w:fill="D0CECE" w:themeFill="background2" w:themeFillShade="E6"/>
          </w:tcPr>
          <w:p w14:paraId="67335480" w14:textId="77777777" w:rsidR="00C30E64" w:rsidRDefault="00C30E64" w:rsidP="00C30E64">
            <w:pPr>
              <w:tabs>
                <w:tab w:val="left" w:pos="4820"/>
              </w:tabs>
              <w:spacing w:before="20" w:after="20" w:line="20" w:lineRule="atLeast"/>
              <w:rPr>
                <w:rFonts w:ascii="Verdana" w:hAnsi="Verdana" w:cs="Courier New"/>
                <w:sz w:val="14"/>
              </w:rPr>
            </w:pPr>
          </w:p>
        </w:tc>
        <w:tc>
          <w:tcPr>
            <w:tcW w:w="3316" w:type="pct"/>
            <w:shd w:val="clear" w:color="auto" w:fill="D0CECE" w:themeFill="background2" w:themeFillShade="E6"/>
          </w:tcPr>
          <w:p w14:paraId="7940C9A4" w14:textId="2661B52B" w:rsidR="00C30E64" w:rsidRPr="006A72DF" w:rsidRDefault="00C30E64" w:rsidP="00C30E64">
            <w:pPr>
              <w:tabs>
                <w:tab w:val="left" w:pos="4820"/>
              </w:tabs>
              <w:spacing w:before="20" w:after="20" w:line="20" w:lineRule="atLeast"/>
              <w:rPr>
                <w:rFonts w:ascii="Verdana" w:hAnsi="Verdana" w:cs="Courier New"/>
                <w:sz w:val="14"/>
              </w:rPr>
            </w:pPr>
            <w:r>
              <w:rPr>
                <w:rFonts w:ascii="Verdana" w:hAnsi="Verdana"/>
                <w:sz w:val="14"/>
              </w:rPr>
              <w:t xml:space="preserve">Timeout value after last VVC activity. </w:t>
            </w:r>
          </w:p>
        </w:tc>
      </w:tr>
      <w:tr w:rsidR="00C30E64" w:rsidRPr="00C862E0" w14:paraId="21DC318A" w14:textId="77777777" w:rsidTr="00C30E64">
        <w:tc>
          <w:tcPr>
            <w:tcW w:w="515" w:type="pct"/>
            <w:shd w:val="clear" w:color="auto" w:fill="FFFFFF" w:themeFill="background1"/>
          </w:tcPr>
          <w:p w14:paraId="7B9F2197" w14:textId="07F346F9"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alert_level</w:t>
            </w:r>
            <w:proofErr w:type="spellEnd"/>
          </w:p>
        </w:tc>
        <w:tc>
          <w:tcPr>
            <w:tcW w:w="465" w:type="pct"/>
            <w:shd w:val="clear" w:color="auto" w:fill="FFFFFF" w:themeFill="background1"/>
          </w:tcPr>
          <w:p w14:paraId="22D8948B" w14:textId="1DBF6974" w:rsidR="00C30E64" w:rsidRDefault="00C30E64" w:rsidP="00C30E64">
            <w:pPr>
              <w:tabs>
                <w:tab w:val="left" w:pos="4820"/>
              </w:tabs>
              <w:spacing w:before="20" w:after="20" w:line="20" w:lineRule="atLeast"/>
              <w:rPr>
                <w:rFonts w:ascii="Verdana" w:hAnsi="Verdana" w:cs="Courier New"/>
                <w:sz w:val="14"/>
              </w:rPr>
            </w:pPr>
            <w:proofErr w:type="spellStart"/>
            <w:r>
              <w:rPr>
                <w:rFonts w:ascii="Verdana" w:hAnsi="Verdana" w:cs="Courier New"/>
                <w:sz w:val="14"/>
              </w:rPr>
              <w:t>t_alert_level</w:t>
            </w:r>
            <w:proofErr w:type="spellEnd"/>
          </w:p>
        </w:tc>
        <w:tc>
          <w:tcPr>
            <w:tcW w:w="704" w:type="pct"/>
            <w:shd w:val="clear" w:color="auto" w:fill="FFFFFF" w:themeFill="background1"/>
          </w:tcPr>
          <w:p w14:paraId="54599C6F" w14:textId="43150C1B"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TB_ERROR</w:t>
            </w:r>
          </w:p>
        </w:tc>
        <w:tc>
          <w:tcPr>
            <w:tcW w:w="3316" w:type="pct"/>
            <w:shd w:val="clear" w:color="auto" w:fill="FFFFFF" w:themeFill="background1"/>
          </w:tcPr>
          <w:p w14:paraId="69C7678B" w14:textId="575D58C9"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The timeout will have this alert level.</w:t>
            </w:r>
          </w:p>
        </w:tc>
      </w:tr>
      <w:tr w:rsidR="00C30E64" w:rsidRPr="00C862E0" w14:paraId="0727BD29" w14:textId="77777777" w:rsidTr="00C30E64">
        <w:tc>
          <w:tcPr>
            <w:tcW w:w="515" w:type="pct"/>
            <w:shd w:val="clear" w:color="auto" w:fill="D0CECE" w:themeFill="background2" w:themeFillShade="E6"/>
          </w:tcPr>
          <w:p w14:paraId="7261FC2A" w14:textId="19E90813" w:rsidR="00C30E64" w:rsidRDefault="00C30E64" w:rsidP="00C30E64">
            <w:pPr>
              <w:tabs>
                <w:tab w:val="center" w:pos="1194"/>
              </w:tabs>
              <w:spacing w:before="20" w:after="20" w:line="20" w:lineRule="atLeast"/>
              <w:rPr>
                <w:rFonts w:ascii="Verdana" w:hAnsi="Verdana" w:cs="Helvetica"/>
                <w:sz w:val="14"/>
              </w:rPr>
            </w:pPr>
            <w:proofErr w:type="spellStart"/>
            <w:r>
              <w:rPr>
                <w:rFonts w:ascii="Verdana" w:hAnsi="Verdana" w:cs="Helvetica"/>
                <w:sz w:val="14"/>
              </w:rPr>
              <w:t>msg</w:t>
            </w:r>
            <w:proofErr w:type="spellEnd"/>
          </w:p>
        </w:tc>
        <w:tc>
          <w:tcPr>
            <w:tcW w:w="465" w:type="pct"/>
            <w:shd w:val="clear" w:color="auto" w:fill="D0CECE" w:themeFill="background2" w:themeFillShade="E6"/>
          </w:tcPr>
          <w:p w14:paraId="3413D25E" w14:textId="1653C9C5"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string</w:t>
            </w:r>
          </w:p>
        </w:tc>
        <w:tc>
          <w:tcPr>
            <w:tcW w:w="704" w:type="pct"/>
            <w:shd w:val="clear" w:color="auto" w:fill="D0CECE" w:themeFill="background2" w:themeFillShade="E6"/>
          </w:tcPr>
          <w:p w14:paraId="777A2468" w14:textId="69D5D9CC"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w:t>
            </w:r>
            <w:proofErr w:type="spellStart"/>
            <w:r>
              <w:rPr>
                <w:rFonts w:ascii="Verdana" w:hAnsi="Verdana" w:cs="Courier New"/>
                <w:sz w:val="14"/>
              </w:rPr>
              <w:t>A</w:t>
            </w:r>
            <w:r w:rsidR="00C11A67">
              <w:rPr>
                <w:rFonts w:ascii="Verdana" w:hAnsi="Verdana" w:cs="Courier New"/>
                <w:sz w:val="14"/>
              </w:rPr>
              <w:t>ctivity_Watchdog</w:t>
            </w:r>
            <w:proofErr w:type="spellEnd"/>
            <w:r>
              <w:rPr>
                <w:rFonts w:ascii="Verdana" w:hAnsi="Verdana" w:cs="Courier New"/>
                <w:sz w:val="14"/>
              </w:rPr>
              <w:t>”</w:t>
            </w:r>
          </w:p>
        </w:tc>
        <w:tc>
          <w:tcPr>
            <w:tcW w:w="3316" w:type="pct"/>
            <w:shd w:val="clear" w:color="auto" w:fill="D0CECE" w:themeFill="background2" w:themeFillShade="E6"/>
          </w:tcPr>
          <w:p w14:paraId="23D395D4" w14:textId="4703482F" w:rsidR="00C30E64" w:rsidRDefault="00C30E64" w:rsidP="00C30E64">
            <w:pPr>
              <w:tabs>
                <w:tab w:val="left" w:pos="4820"/>
              </w:tabs>
              <w:spacing w:before="20" w:after="20" w:line="20" w:lineRule="atLeast"/>
              <w:rPr>
                <w:rFonts w:ascii="Verdana" w:hAnsi="Verdana" w:cs="Courier New"/>
                <w:sz w:val="14"/>
              </w:rPr>
            </w:pPr>
            <w:r>
              <w:rPr>
                <w:rFonts w:ascii="Verdana" w:hAnsi="Verdana" w:cs="Courier New"/>
                <w:sz w:val="14"/>
              </w:rPr>
              <w:t>Message included with activity watchdog log messages, e.g. name of activity watchdog</w:t>
            </w:r>
          </w:p>
        </w:tc>
      </w:tr>
    </w:tbl>
    <w:p w14:paraId="081F142F" w14:textId="06B661B6" w:rsidR="00047342" w:rsidRDefault="00047342" w:rsidP="001B39DA"/>
    <w:p w14:paraId="1DCF3FE3" w14:textId="77777777" w:rsidR="000205D8" w:rsidRDefault="000205D8" w:rsidP="001B39DA"/>
    <w:p w14:paraId="056DB1C6" w14:textId="2DCB6C01" w:rsidR="00047342" w:rsidRDefault="00047342" w:rsidP="001B39DA">
      <w:r>
        <w:t>Example:</w:t>
      </w:r>
    </w:p>
    <w:p w14:paraId="5372150D" w14:textId="77777777" w:rsidR="00047342" w:rsidRPr="00203C35"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203C35">
        <w:rPr>
          <w:rFonts w:ascii="Consolas" w:hAnsi="Consolas" w:cs="Consolas"/>
          <w:color w:val="000000"/>
          <w:szCs w:val="18"/>
          <w:lang w:val="en-US" w:eastAsia="nb-NO"/>
        </w:rPr>
        <w:t>p_activity_watchdog</w:t>
      </w:r>
      <w:proofErr w:type="spellEnd"/>
      <w:r w:rsidRPr="00203C35">
        <w:rPr>
          <w:rFonts w:ascii="Consolas" w:hAnsi="Consolas" w:cs="Consolas"/>
          <w:color w:val="000000"/>
          <w:szCs w:val="18"/>
          <w:lang w:val="en-US" w:eastAsia="nb-NO"/>
        </w:rPr>
        <w:t>:</w:t>
      </w:r>
    </w:p>
    <w:p w14:paraId="5A9E805E" w14:textId="49532A14" w:rsidR="00047342" w:rsidRPr="00E32CC9" w:rsidRDefault="00047342" w:rsidP="00047342">
      <w:pPr>
        <w:shd w:val="clear" w:color="auto" w:fill="FFFFFF"/>
        <w:spacing w:line="270" w:lineRule="atLeast"/>
        <w:rPr>
          <w:rFonts w:ascii="Consolas" w:hAnsi="Consolas" w:cs="Consolas"/>
          <w:color w:val="000000"/>
          <w:szCs w:val="18"/>
          <w:lang w:val="en-US" w:eastAsia="nb-NO"/>
        </w:rPr>
      </w:pPr>
      <w:r w:rsidRPr="00203C35">
        <w:rPr>
          <w:rFonts w:ascii="Consolas" w:hAnsi="Consolas" w:cs="Consolas"/>
          <w:color w:val="000000"/>
          <w:szCs w:val="18"/>
          <w:lang w:val="en-US" w:eastAsia="nb-NO"/>
        </w:rPr>
        <w:t>      </w:t>
      </w:r>
      <w:proofErr w:type="spellStart"/>
      <w:r w:rsidRPr="00E32CC9">
        <w:rPr>
          <w:rFonts w:ascii="Consolas" w:hAnsi="Consolas" w:cs="Consolas"/>
          <w:color w:val="000000"/>
          <w:szCs w:val="18"/>
          <w:lang w:val="en-US" w:eastAsia="nb-NO"/>
        </w:rPr>
        <w:t>activity_</w:t>
      </w:r>
      <w:proofErr w:type="gramStart"/>
      <w:r w:rsidRPr="00E32CC9">
        <w:rPr>
          <w:rFonts w:ascii="Consolas" w:hAnsi="Consolas" w:cs="Consolas"/>
          <w:color w:val="000000"/>
          <w:szCs w:val="18"/>
          <w:lang w:val="en-US" w:eastAsia="nb-NO"/>
        </w:rPr>
        <w:t>watchdog</w:t>
      </w:r>
      <w:proofErr w:type="spellEnd"/>
      <w:r w:rsidRPr="00E32CC9">
        <w:rPr>
          <w:rFonts w:ascii="Consolas" w:hAnsi="Consolas" w:cs="Consolas"/>
          <w:color w:val="000000"/>
          <w:szCs w:val="18"/>
          <w:lang w:val="en-US" w:eastAsia="nb-NO"/>
        </w:rPr>
        <w:t>(</w:t>
      </w:r>
      <w:proofErr w:type="spellStart"/>
      <w:proofErr w:type="gramEnd"/>
      <w:r w:rsidR="00C30E64" w:rsidRPr="00B24448">
        <w:rPr>
          <w:rFonts w:ascii="Consolas" w:hAnsi="Consolas" w:cs="Consolas"/>
          <w:color w:val="000000"/>
          <w:szCs w:val="18"/>
          <w:lang w:val="en-US" w:eastAsia="nb-NO"/>
        </w:rPr>
        <w:t>num_exp_vvc</w:t>
      </w:r>
      <w:proofErr w:type="spellEnd"/>
      <w:r w:rsidR="00C30E64" w:rsidRPr="00B24448">
        <w:rPr>
          <w:rFonts w:ascii="Consolas" w:hAnsi="Consolas" w:cs="Consolas"/>
          <w:color w:val="000000"/>
          <w:szCs w:val="18"/>
          <w:lang w:val="en-US" w:eastAsia="nb-NO"/>
        </w:rPr>
        <w:t>   =&gt; </w:t>
      </w:r>
      <w:r w:rsidR="00C30E64" w:rsidRPr="00B24448">
        <w:rPr>
          <w:rFonts w:ascii="Consolas" w:hAnsi="Consolas" w:cs="Consolas"/>
          <w:color w:val="000000" w:themeColor="text1"/>
          <w:szCs w:val="18"/>
          <w:lang w:val="en-US" w:eastAsia="nb-NO"/>
        </w:rPr>
        <w:t>3</w:t>
      </w:r>
      <w:r w:rsidRPr="00E32CC9">
        <w:rPr>
          <w:rFonts w:ascii="Consolas" w:hAnsi="Consolas" w:cs="Consolas"/>
          <w:color w:val="000000"/>
          <w:szCs w:val="18"/>
          <w:lang w:val="en-US" w:eastAsia="nb-NO"/>
        </w:rPr>
        <w:t>,</w:t>
      </w:r>
    </w:p>
    <w:p w14:paraId="2095B57F" w14:textId="59CDDAE3" w:rsidR="00047342" w:rsidRPr="00B24448" w:rsidRDefault="00047342" w:rsidP="00047342">
      <w:pPr>
        <w:shd w:val="clear" w:color="auto" w:fill="FFFFFF"/>
        <w:spacing w:line="270" w:lineRule="atLeast"/>
        <w:rPr>
          <w:rFonts w:ascii="Consolas" w:hAnsi="Consolas" w:cs="Consolas"/>
          <w:color w:val="000000"/>
          <w:szCs w:val="18"/>
          <w:lang w:val="en-US" w:eastAsia="nb-NO"/>
        </w:rPr>
      </w:pPr>
      <w:r w:rsidRPr="00E32CC9">
        <w:rPr>
          <w:rFonts w:ascii="Consolas" w:hAnsi="Consolas" w:cs="Consolas"/>
          <w:color w:val="000000"/>
          <w:szCs w:val="18"/>
          <w:lang w:val="en-US" w:eastAsia="nb-NO"/>
        </w:rPr>
        <w:t>                        </w:t>
      </w:r>
      <w:r w:rsidR="00C30E64" w:rsidRPr="00E32CC9">
        <w:rPr>
          <w:rFonts w:ascii="Consolas" w:hAnsi="Consolas" w:cs="Consolas"/>
          <w:color w:val="000000"/>
          <w:szCs w:val="18"/>
          <w:lang w:val="en-US" w:eastAsia="nb-NO"/>
        </w:rPr>
        <w:t>timeout       =&gt; C_ACTIVITY_WATCHDOG_TIMEOUT</w:t>
      </w:r>
      <w:r w:rsidRPr="00B24448">
        <w:rPr>
          <w:rFonts w:ascii="Consolas" w:hAnsi="Consolas" w:cs="Consolas"/>
          <w:color w:val="000000"/>
          <w:szCs w:val="18"/>
          <w:lang w:val="en-US" w:eastAsia="nb-NO"/>
        </w:rPr>
        <w:t>);</w:t>
      </w:r>
    </w:p>
    <w:p w14:paraId="3A13438C" w14:textId="77777777" w:rsidR="000205D8" w:rsidRDefault="000205D8">
      <w:pPr>
        <w:rPr>
          <w:rFonts w:ascii="Verdana" w:hAnsi="Verdana"/>
          <w:b/>
          <w:kern w:val="28"/>
          <w:sz w:val="24"/>
        </w:rPr>
      </w:pPr>
      <w:r>
        <w:br w:type="page"/>
      </w:r>
    </w:p>
    <w:p w14:paraId="60B40E24" w14:textId="52EBC5E2" w:rsidR="006655A8" w:rsidRDefault="006655A8" w:rsidP="006655A8">
      <w:pPr>
        <w:pStyle w:val="Heading1"/>
      </w:pPr>
      <w:bookmarkStart w:id="19" w:name="_Toc25944809"/>
      <w:bookmarkStart w:id="20" w:name="_Ref26260991"/>
      <w:bookmarkStart w:id="21" w:name="_Ref30420376"/>
      <w:r>
        <w:lastRenderedPageBreak/>
        <w:t>Direct</w:t>
      </w:r>
      <w:r w:rsidRPr="007301BE">
        <w:t xml:space="preserve"> Transaction </w:t>
      </w:r>
      <w:r>
        <w:t>Transfer</w:t>
      </w:r>
      <w:bookmarkEnd w:id="12"/>
      <w:r w:rsidR="00B6742D">
        <w:t xml:space="preserve"> – From VVCs and/or Monitors</w:t>
      </w:r>
      <w:bookmarkEnd w:id="13"/>
      <w:bookmarkEnd w:id="15"/>
      <w:bookmarkEnd w:id="16"/>
      <w:bookmarkEnd w:id="17"/>
      <w:bookmarkEnd w:id="18"/>
      <w:bookmarkEnd w:id="19"/>
      <w:bookmarkEnd w:id="20"/>
      <w:bookmarkEnd w:id="21"/>
    </w:p>
    <w:p w14:paraId="39B876D6" w14:textId="0942B36E" w:rsidR="005F1A0E" w:rsidRDefault="00816804" w:rsidP="005F1A0E">
      <w:r>
        <w:t xml:space="preserve">UVVM now supports </w:t>
      </w:r>
      <w:r w:rsidR="0094121B">
        <w:t xml:space="preserve">sharing transaction information </w:t>
      </w:r>
      <w:r>
        <w:t xml:space="preserve">in a </w:t>
      </w:r>
      <w:r w:rsidR="005667C3">
        <w:t xml:space="preserve">controlled </w:t>
      </w:r>
      <w:r>
        <w:t>manner within the complete te</w:t>
      </w:r>
      <w:r w:rsidR="0094121B">
        <w:t xml:space="preserve">stbench </w:t>
      </w:r>
      <w:r>
        <w:t xml:space="preserve">environment. This allows VVCs and Monitors to provide transaction info to any other part of your testbench – using </w:t>
      </w:r>
      <w:r w:rsidR="009D6454">
        <w:t xml:space="preserve">a predefined </w:t>
      </w:r>
      <w:r w:rsidR="00876FCC">
        <w:t>structure</w:t>
      </w:r>
      <w:r w:rsidR="005667C3">
        <w:t xml:space="preserve">d </w:t>
      </w:r>
      <w:r>
        <w:t xml:space="preserve">mechanism. </w:t>
      </w:r>
      <w:r w:rsidR="0028773E">
        <w:t>This makes it even easier to make good VHDL testbenches.</w:t>
      </w:r>
      <w:r w:rsidR="00287329">
        <w:t xml:space="preserve"> </w:t>
      </w:r>
    </w:p>
    <w:p w14:paraId="174C507A" w14:textId="77777777" w:rsidR="00287329" w:rsidRDefault="00287329" w:rsidP="005F1A0E"/>
    <w:p w14:paraId="71296313" w14:textId="56A3425B" w:rsidR="003D5256" w:rsidRDefault="009D6454" w:rsidP="005F1A0E">
      <w:r>
        <w:t>T</w:t>
      </w:r>
      <w:r w:rsidR="005667C3">
        <w:t xml:space="preserve">ransaction information may be used in </w:t>
      </w:r>
      <w:proofErr w:type="gramStart"/>
      <w:r w:rsidR="00287329">
        <w:t>many different ways</w:t>
      </w:r>
      <w:proofErr w:type="gramEnd"/>
      <w:r w:rsidR="00287329">
        <w:t xml:space="preserve">, but the main purpose is to share information inside the testbench of activity or accesses on a given DUT interface. </w:t>
      </w:r>
      <w:r w:rsidR="00397DBC">
        <w:t>S</w:t>
      </w:r>
      <w:r>
        <w:t xml:space="preserve">uch information </w:t>
      </w:r>
      <w:r w:rsidR="00397DBC">
        <w:t>could typically be</w:t>
      </w:r>
      <w:r>
        <w:t xml:space="preserve"> provided from a dedicated interface </w:t>
      </w:r>
      <w:proofErr w:type="gramStart"/>
      <w:r>
        <w:t>monitor, but</w:t>
      </w:r>
      <w:proofErr w:type="gramEnd"/>
      <w:r>
        <w:t xml:space="preserve"> making such a dedicated monitor is sometimes quite time consuming and often not really needed. For that reason</w:t>
      </w:r>
      <w:r w:rsidR="00397DBC">
        <w:t>,</w:t>
      </w:r>
      <w:r>
        <w:t xml:space="preserve"> UVVM provides a mechanism for getting the transaction information directly from the </w:t>
      </w:r>
      <w:r w:rsidR="002C4D77">
        <w:t xml:space="preserve">VVC. </w:t>
      </w:r>
    </w:p>
    <w:p w14:paraId="287EEBDA" w14:textId="31D28A76" w:rsidR="002C4D77" w:rsidRDefault="002C4D77" w:rsidP="002C4D77">
      <w:pPr>
        <w:pStyle w:val="Heading2"/>
      </w:pPr>
      <w:r>
        <w:t>Purpose</w:t>
      </w:r>
    </w:p>
    <w:p w14:paraId="5399FAF1" w14:textId="68D18352" w:rsidR="005667C3" w:rsidRDefault="002C4D77" w:rsidP="005F1A0E">
      <w:r>
        <w:t xml:space="preserve">The purpose of the direct transaction transfer is to allow a model or other part of the testbench to see exactly what accesses have been made on the various interfaces of the DUT, so that the expected DUT behaviour and outputs may be checked. </w:t>
      </w:r>
      <w:r w:rsidR="00287329">
        <w:t>Let us illustrate this</w:t>
      </w:r>
      <w:r w:rsidR="003E243B">
        <w:t xml:space="preserve"> with a </w:t>
      </w:r>
      <w:proofErr w:type="gramStart"/>
      <w:r w:rsidR="00287329">
        <w:t>really simple</w:t>
      </w:r>
      <w:proofErr w:type="gramEnd"/>
      <w:r w:rsidR="00287329">
        <w:t xml:space="preserve"> testbench scenario </w:t>
      </w:r>
      <w:r w:rsidR="003E243B">
        <w:t>to verify a UART peripheral with a</w:t>
      </w:r>
      <w:r w:rsidR="00197DD0">
        <w:t>n AXI-lite</w:t>
      </w:r>
      <w:r w:rsidR="003E243B">
        <w:t xml:space="preserve"> register/CPU interface on </w:t>
      </w:r>
      <w:r w:rsidR="005667C3">
        <w:t xml:space="preserve">one </w:t>
      </w:r>
      <w:r w:rsidR="003E243B">
        <w:t>side and the UART RX and TX ports on the other sid</w:t>
      </w:r>
      <w:r w:rsidR="00197DD0">
        <w:t xml:space="preserve">e. The test sequencer may command the AXI-lite BFM or VVC to write a data byte into the UART TX register, and then it must be checked that the data byte is transmitted out on the DUT TX output </w:t>
      </w:r>
      <w:proofErr w:type="spellStart"/>
      <w:r w:rsidR="00197DD0">
        <w:t>some time</w:t>
      </w:r>
      <w:proofErr w:type="spellEnd"/>
      <w:r w:rsidR="00197DD0">
        <w:t xml:space="preserve"> later.</w:t>
      </w:r>
    </w:p>
    <w:p w14:paraId="537B31EF" w14:textId="6667282C" w:rsidR="00197DD0" w:rsidRDefault="00197DD0" w:rsidP="009051BF">
      <w:pPr>
        <w:pStyle w:val="ListParagraph"/>
        <w:numPr>
          <w:ilvl w:val="0"/>
          <w:numId w:val="5"/>
        </w:numPr>
      </w:pPr>
      <w:r>
        <w:t xml:space="preserve">A simple testbench approach </w:t>
      </w:r>
      <w:r w:rsidR="00112635">
        <w:t>c</w:t>
      </w:r>
      <w:r>
        <w:t xml:space="preserve">ould be to have the test sequencer also telling the receiving UART BFM or VVC exactly what to expect. This is a </w:t>
      </w:r>
      <w:proofErr w:type="gramStart"/>
      <w:r>
        <w:t>straight forward</w:t>
      </w:r>
      <w:proofErr w:type="gramEnd"/>
      <w:r>
        <w:t xml:space="preserve"> </w:t>
      </w:r>
      <w:r w:rsidR="00014B4C">
        <w:t>approach, but require</w:t>
      </w:r>
      <w:r w:rsidR="00112635">
        <w:t>s</w:t>
      </w:r>
      <w:r w:rsidR="00014B4C">
        <w:t xml:space="preserve"> more action and data control inside the test sequencer. Th</w:t>
      </w:r>
      <w:r w:rsidR="00112635">
        <w:t>is</w:t>
      </w:r>
      <w:r w:rsidR="00014B4C">
        <w:t xml:space="preserve"> could of course all be handled in a super-procedure, but for any undetermined behaviour inside the BFM or VVC, like random data generation or error injection, th</w:t>
      </w:r>
      <w:r w:rsidR="00112635">
        <w:t>at</w:t>
      </w:r>
      <w:r w:rsidR="00014B4C">
        <w:t xml:space="preserve"> would not work.</w:t>
      </w:r>
      <w:r w:rsidR="00CF4E2F">
        <w:t xml:space="preserve"> See </w:t>
      </w:r>
      <w:r w:rsidR="00CF4E2F">
        <w:fldChar w:fldCharType="begin"/>
      </w:r>
      <w:r w:rsidR="00CF4E2F">
        <w:instrText xml:space="preserve"> REF _Ref30742925 \h </w:instrText>
      </w:r>
      <w:r w:rsidR="00CF4E2F">
        <w:fldChar w:fldCharType="separate"/>
      </w:r>
      <w:r w:rsidR="000F169E">
        <w:t xml:space="preserve">Figure </w:t>
      </w:r>
      <w:r w:rsidR="000F169E">
        <w:rPr>
          <w:noProof/>
        </w:rPr>
        <w:t>2</w:t>
      </w:r>
      <w:r w:rsidR="00CF4E2F">
        <w:fldChar w:fldCharType="end"/>
      </w:r>
      <w:r w:rsidR="00CF4E2F">
        <w:t>.</w:t>
      </w:r>
    </w:p>
    <w:p w14:paraId="346479B3" w14:textId="3EAFF3D1" w:rsidR="005667C3" w:rsidRDefault="00014B4C" w:rsidP="009051BF">
      <w:pPr>
        <w:pStyle w:val="ListParagraph"/>
        <w:numPr>
          <w:ilvl w:val="0"/>
          <w:numId w:val="5"/>
        </w:numPr>
      </w:pPr>
      <w:r>
        <w:t>A more advanced approach is to have a model overlooking the DUT accesses, generate the expected data and tell the receiving BFM or VVC to check for that data</w:t>
      </w:r>
      <w:r w:rsidR="00990019">
        <w:t>.</w:t>
      </w:r>
      <w:r w:rsidR="00CF4E2F">
        <w:t xml:space="preserve"> See </w:t>
      </w:r>
      <w:r w:rsidR="00CF4E2F">
        <w:fldChar w:fldCharType="begin"/>
      </w:r>
      <w:r w:rsidR="00CF4E2F">
        <w:instrText xml:space="preserve"> REF _Ref30742961 \h </w:instrText>
      </w:r>
      <w:r w:rsidR="00CF4E2F">
        <w:fldChar w:fldCharType="separate"/>
      </w:r>
      <w:r w:rsidR="000F169E">
        <w:t xml:space="preserve">Figure </w:t>
      </w:r>
      <w:r w:rsidR="000F169E">
        <w:rPr>
          <w:noProof/>
        </w:rPr>
        <w:t>3</w:t>
      </w:r>
      <w:r w:rsidR="00CF4E2F">
        <w:fldChar w:fldCharType="end"/>
      </w:r>
      <w:r w:rsidR="00CF4E2F">
        <w:t>.</w:t>
      </w:r>
    </w:p>
    <w:p w14:paraId="25D6B627" w14:textId="4390C3B7" w:rsidR="00014B4C" w:rsidRDefault="00014B4C" w:rsidP="009051BF">
      <w:pPr>
        <w:pStyle w:val="ListParagraph"/>
        <w:numPr>
          <w:ilvl w:val="0"/>
          <w:numId w:val="5"/>
        </w:numPr>
      </w:pPr>
      <w:r>
        <w:t>An even more advanced approach would be to use a Scoreboard to check received data (from DUT via VVC) against expected data from a model.</w:t>
      </w:r>
      <w:r w:rsidR="00CF4E2F">
        <w:t xml:space="preserve"> See </w:t>
      </w:r>
      <w:r w:rsidR="00CF4E2F">
        <w:fldChar w:fldCharType="begin"/>
      </w:r>
      <w:r w:rsidR="00CF4E2F">
        <w:instrText xml:space="preserve"> REF _Ref30742998 \h </w:instrText>
      </w:r>
      <w:r w:rsidR="00CF4E2F">
        <w:fldChar w:fldCharType="separate"/>
      </w:r>
      <w:r w:rsidR="000F169E">
        <w:t xml:space="preserve">Figure </w:t>
      </w:r>
      <w:r w:rsidR="000F169E">
        <w:rPr>
          <w:noProof/>
        </w:rPr>
        <w:t>4</w:t>
      </w:r>
      <w:r w:rsidR="00CF4E2F">
        <w:fldChar w:fldCharType="end"/>
      </w:r>
      <w:r w:rsidR="00CF4E2F">
        <w:t>.</w:t>
      </w:r>
    </w:p>
    <w:p w14:paraId="7BAF7D48" w14:textId="15096727" w:rsidR="00014B4C" w:rsidRDefault="00014B4C" w:rsidP="00014B4C">
      <w:r>
        <w:t xml:space="preserve">However, for the two latter approaches the model needs information about exactly what happened </w:t>
      </w:r>
      <w:r w:rsidR="00714981">
        <w:t xml:space="preserve">(the transaction) </w:t>
      </w:r>
      <w:r>
        <w:t>on the various DUT interfaces, so that it can generate the correct expected data.</w:t>
      </w:r>
      <w:r w:rsidR="00714981">
        <w:t xml:space="preserve"> For the model it doesn’t matter if the transaction info comes from a monitor or from a VVC, </w:t>
      </w:r>
      <w:proofErr w:type="gramStart"/>
      <w:r w:rsidR="00714981">
        <w:t>as long as</w:t>
      </w:r>
      <w:proofErr w:type="gramEnd"/>
      <w:r w:rsidR="00714981">
        <w:t xml:space="preserve"> the information is correct.</w:t>
      </w:r>
    </w:p>
    <w:p w14:paraId="0371B62E" w14:textId="77777777" w:rsidR="00491281" w:rsidRDefault="00491281" w:rsidP="005F1A0E"/>
    <w:p w14:paraId="342720E3" w14:textId="77777777" w:rsidR="009D21CD" w:rsidRDefault="00491281" w:rsidP="009D21CD">
      <w:r>
        <w:t>T</w:t>
      </w:r>
      <w:r w:rsidR="00714981">
        <w:t xml:space="preserve">he model could </w:t>
      </w:r>
      <w:r>
        <w:t xml:space="preserve">of course </w:t>
      </w:r>
      <w:r w:rsidR="00714981">
        <w:t xml:space="preserve">look at the interfaces and analyse the </w:t>
      </w:r>
      <w:r w:rsidR="00BD3F25">
        <w:t xml:space="preserve">actual </w:t>
      </w:r>
      <w:proofErr w:type="gramStart"/>
      <w:r w:rsidR="00714981">
        <w:t>transactions, but</w:t>
      </w:r>
      <w:proofErr w:type="gramEnd"/>
      <w:r w:rsidR="00714981">
        <w:t xml:space="preserve"> distributing this task to the VVC or monitor makes the testbench far more structured and significantly improves overview, maintenance, extensibility and reuse</w:t>
      </w:r>
      <w:r>
        <w:t xml:space="preserve"> – at least for anything above medium simple verification challenges.</w:t>
      </w:r>
      <w:r w:rsidR="009D21CD">
        <w:t xml:space="preserve"> </w:t>
      </w:r>
    </w:p>
    <w:p w14:paraId="21241948" w14:textId="77777777" w:rsidR="009D21CD" w:rsidRDefault="009D21CD" w:rsidP="009D21CD"/>
    <w:p w14:paraId="11BF7BA3" w14:textId="30D4F944" w:rsidR="00714981" w:rsidRDefault="009D21CD" w:rsidP="005F1A0E">
      <w:r>
        <w:t>Another purpose of providing transaction information is for progress viewing and debugging – typically via the wave view or simulation transcripts.</w:t>
      </w:r>
    </w:p>
    <w:p w14:paraId="756B7786" w14:textId="77777777" w:rsidR="00CF4E2F" w:rsidRDefault="00CF4E2F" w:rsidP="005F1A0E"/>
    <w:tbl>
      <w:tblPr>
        <w:tblStyle w:val="TableGrid"/>
        <w:tblpPr w:leftFromText="141" w:rightFromText="141" w:vertAnchor="text" w:horzAnchor="margin" w:tblpY="5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5"/>
        <w:gridCol w:w="5047"/>
        <w:gridCol w:w="5047"/>
      </w:tblGrid>
      <w:tr w:rsidR="007D3017" w14:paraId="666DA0D4" w14:textId="52C24018" w:rsidTr="00FB4ECE">
        <w:trPr>
          <w:trHeight w:val="3528"/>
        </w:trPr>
        <w:tc>
          <w:tcPr>
            <w:tcW w:w="5045" w:type="dxa"/>
          </w:tcPr>
          <w:p w14:paraId="0155F388" w14:textId="77777777" w:rsidR="007D3017" w:rsidRDefault="00BA1B02" w:rsidP="00FB4ECE">
            <w:pPr>
              <w:keepNext/>
              <w:jc w:val="center"/>
            </w:pPr>
            <w:r>
              <w:rPr>
                <w:noProof/>
              </w:rPr>
              <w:drawing>
                <wp:inline distT="0" distB="0" distL="0" distR="0" wp14:anchorId="4743CF56" wp14:editId="5A1E52D9">
                  <wp:extent cx="2880000" cy="1800000"/>
                  <wp:effectExtent l="0" t="0" r="3175" b="3810"/>
                  <wp:docPr id="9" name="Bild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nternal_direct_transaction_transfer_example_A.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6E220AD7" w14:textId="5DA8A7D3" w:rsidR="00BA1B02" w:rsidRDefault="007D3017" w:rsidP="00FB4ECE">
            <w:pPr>
              <w:pStyle w:val="Caption"/>
              <w:jc w:val="center"/>
            </w:pPr>
            <w:bookmarkStart w:id="22" w:name="_Ref30742925"/>
            <w:r>
              <w:t xml:space="preserve">Figure </w:t>
            </w:r>
            <w:r>
              <w:fldChar w:fldCharType="begin"/>
            </w:r>
            <w:r>
              <w:instrText xml:space="preserve"> SEQ Figure \* ARABIC </w:instrText>
            </w:r>
            <w:r>
              <w:fldChar w:fldCharType="separate"/>
            </w:r>
            <w:r w:rsidR="000F169E">
              <w:rPr>
                <w:noProof/>
              </w:rPr>
              <w:t>2</w:t>
            </w:r>
            <w:r>
              <w:fldChar w:fldCharType="end"/>
            </w:r>
            <w:bookmarkEnd w:id="22"/>
            <w:r>
              <w:t xml:space="preserve"> D</w:t>
            </w:r>
            <w:r w:rsidR="00FB4ECE">
              <w:t>irect Transaction Transfer</w:t>
            </w:r>
            <w:r>
              <w:t xml:space="preserve"> </w:t>
            </w:r>
            <w:r w:rsidR="00FB4ECE">
              <w:t>A</w:t>
            </w:r>
            <w:r>
              <w:t>pproach A</w:t>
            </w:r>
          </w:p>
        </w:tc>
        <w:tc>
          <w:tcPr>
            <w:tcW w:w="5047" w:type="dxa"/>
          </w:tcPr>
          <w:p w14:paraId="35A669B3" w14:textId="08560CC6" w:rsidR="007D3017" w:rsidRDefault="00670AA1" w:rsidP="00FB4ECE">
            <w:pPr>
              <w:keepNext/>
              <w:jc w:val="center"/>
            </w:pPr>
            <w:r>
              <w:rPr>
                <w:noProof/>
              </w:rPr>
              <w:drawing>
                <wp:inline distT="0" distB="0" distL="0" distR="0" wp14:anchorId="6834B855" wp14:editId="401D1D1F">
                  <wp:extent cx="2880000" cy="1800000"/>
                  <wp:effectExtent l="0" t="0" r="3175" b="3810"/>
                  <wp:docPr id="10" name="Bild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nternal_direct_transaction_transfer_example_B.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3F316E9F" w14:textId="7935C89F" w:rsidR="00BA1B02" w:rsidRDefault="007D3017" w:rsidP="00FB4ECE">
            <w:pPr>
              <w:pStyle w:val="Caption"/>
              <w:jc w:val="center"/>
            </w:pPr>
            <w:bookmarkStart w:id="23" w:name="_Ref30742961"/>
            <w:r>
              <w:t xml:space="preserve">Figure </w:t>
            </w:r>
            <w:r>
              <w:fldChar w:fldCharType="begin"/>
            </w:r>
            <w:r>
              <w:instrText xml:space="preserve"> SEQ Figure \* ARABIC </w:instrText>
            </w:r>
            <w:r>
              <w:fldChar w:fldCharType="separate"/>
            </w:r>
            <w:r w:rsidR="000F169E">
              <w:rPr>
                <w:noProof/>
              </w:rPr>
              <w:t>3</w:t>
            </w:r>
            <w:r>
              <w:fldChar w:fldCharType="end"/>
            </w:r>
            <w:bookmarkEnd w:id="23"/>
            <w:r>
              <w:t xml:space="preserve"> D</w:t>
            </w:r>
            <w:r w:rsidR="00FB4ECE">
              <w:t xml:space="preserve">irect </w:t>
            </w:r>
            <w:r>
              <w:t>T</w:t>
            </w:r>
            <w:r w:rsidR="00FB4ECE">
              <w:t xml:space="preserve">ransaction </w:t>
            </w:r>
            <w:r>
              <w:t>T</w:t>
            </w:r>
            <w:r w:rsidR="00FB4ECE">
              <w:t>ransfer</w:t>
            </w:r>
            <w:r>
              <w:t xml:space="preserve"> </w:t>
            </w:r>
            <w:r w:rsidR="00FB4ECE">
              <w:t>A</w:t>
            </w:r>
            <w:r>
              <w:t>pproach B</w:t>
            </w:r>
          </w:p>
        </w:tc>
        <w:tc>
          <w:tcPr>
            <w:tcW w:w="5047" w:type="dxa"/>
          </w:tcPr>
          <w:p w14:paraId="7A11F320" w14:textId="0C9BCDF1" w:rsidR="007D3017" w:rsidRDefault="00337440" w:rsidP="00FB4ECE">
            <w:pPr>
              <w:keepNext/>
              <w:jc w:val="center"/>
            </w:pPr>
            <w:r>
              <w:rPr>
                <w:noProof/>
              </w:rPr>
              <w:drawing>
                <wp:inline distT="0" distB="0" distL="0" distR="0" wp14:anchorId="50384767" wp14:editId="585D43F2">
                  <wp:extent cx="2880000" cy="1800000"/>
                  <wp:effectExtent l="0" t="0" r="3175" b="3810"/>
                  <wp:docPr id="12" name="Bild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nternal_direct_transaction_transfer_example_C.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2880000" cy="1800000"/>
                          </a:xfrm>
                          <a:prstGeom prst="rect">
                            <a:avLst/>
                          </a:prstGeom>
                        </pic:spPr>
                      </pic:pic>
                    </a:graphicData>
                  </a:graphic>
                </wp:inline>
              </w:drawing>
            </w:r>
          </w:p>
          <w:p w14:paraId="0121B3D6" w14:textId="415AE38E" w:rsidR="007D3017" w:rsidRPr="007D3017" w:rsidRDefault="007D3017" w:rsidP="00FB4ECE">
            <w:pPr>
              <w:pStyle w:val="Caption"/>
              <w:jc w:val="center"/>
            </w:pPr>
            <w:bookmarkStart w:id="24" w:name="_Ref30742998"/>
            <w:r>
              <w:t xml:space="preserve">Figure </w:t>
            </w:r>
            <w:r>
              <w:fldChar w:fldCharType="begin"/>
            </w:r>
            <w:r>
              <w:instrText xml:space="preserve"> SEQ Figure \* ARABIC </w:instrText>
            </w:r>
            <w:r>
              <w:fldChar w:fldCharType="separate"/>
            </w:r>
            <w:r w:rsidR="000F169E">
              <w:rPr>
                <w:noProof/>
              </w:rPr>
              <w:t>4</w:t>
            </w:r>
            <w:r>
              <w:fldChar w:fldCharType="end"/>
            </w:r>
            <w:bookmarkEnd w:id="24"/>
            <w:r>
              <w:t xml:space="preserve"> D</w:t>
            </w:r>
            <w:r w:rsidR="00FB4ECE">
              <w:t xml:space="preserve">irect </w:t>
            </w:r>
            <w:r>
              <w:t>T</w:t>
            </w:r>
            <w:r w:rsidR="00FB4ECE">
              <w:t xml:space="preserve">ransaction </w:t>
            </w:r>
            <w:r>
              <w:t>T</w:t>
            </w:r>
            <w:r w:rsidR="00FB4ECE">
              <w:t>ransfer</w:t>
            </w:r>
            <w:r>
              <w:t xml:space="preserve"> </w:t>
            </w:r>
            <w:r w:rsidR="00FB4ECE">
              <w:t>A</w:t>
            </w:r>
            <w:r>
              <w:t>pproach C</w:t>
            </w:r>
          </w:p>
        </w:tc>
      </w:tr>
    </w:tbl>
    <w:p w14:paraId="5F70112B" w14:textId="5117948C" w:rsidR="006655A8" w:rsidRDefault="0092147E" w:rsidP="0092147E">
      <w:pPr>
        <w:pStyle w:val="Heading2"/>
      </w:pPr>
      <w:bookmarkStart w:id="25" w:name="_Ref17292099"/>
      <w:bookmarkStart w:id="26" w:name="_Toc17306315"/>
      <w:r>
        <w:lastRenderedPageBreak/>
        <w:t>Transaction definitions</w:t>
      </w:r>
      <w:bookmarkEnd w:id="25"/>
      <w:bookmarkEnd w:id="26"/>
    </w:p>
    <w:p w14:paraId="31A27901" w14:textId="470069B3" w:rsidR="0039158A" w:rsidRDefault="00491281" w:rsidP="0039158A">
      <w:r>
        <w:t xml:space="preserve">By transactions we normally talk about a complete end to end transfer of data across an interface. This could be anything from a simple write, read or transfer of a single word </w:t>
      </w:r>
      <w:r w:rsidR="0039158A">
        <w:t xml:space="preserve">- </w:t>
      </w:r>
      <w:r>
        <w:t xml:space="preserve">to a complete packet in a packet-oriented protocol like Ethernet. </w:t>
      </w:r>
      <w:r w:rsidR="0039158A">
        <w:t>The word transaction is however also used for both sub-sets and super-sets of this – depending on the protocol and even on how we want to control our system or testbench. In order to communicate properly and to assure that transactions are properly understood, the following terms are defined:</w:t>
      </w:r>
    </w:p>
    <w:p w14:paraId="75E3D828" w14:textId="77777777" w:rsidR="0039158A" w:rsidRPr="009D21CD" w:rsidRDefault="0039158A" w:rsidP="0039158A">
      <w:pPr>
        <w:rPr>
          <w:sz w:val="10"/>
          <w:szCs w:val="10"/>
        </w:rPr>
      </w:pPr>
    </w:p>
    <w:p w14:paraId="4F064921" w14:textId="15083662" w:rsidR="0092147E" w:rsidRDefault="0092147E" w:rsidP="009051BF">
      <w:pPr>
        <w:pStyle w:val="ListParagraph"/>
        <w:numPr>
          <w:ilvl w:val="0"/>
          <w:numId w:val="4"/>
        </w:numPr>
      </w:pPr>
      <w:r w:rsidRPr="00436001">
        <w:rPr>
          <w:b/>
        </w:rPr>
        <w:t>Base transaction (BT)</w:t>
      </w:r>
      <w:r>
        <w:t xml:space="preserve"> is the lowest level of a complete transaction as allowed from the central sequencer.</w:t>
      </w:r>
      <w:r w:rsidR="00436001">
        <w:t xml:space="preserve"> </w:t>
      </w:r>
      <w:r w:rsidR="00963BCA">
        <w:br/>
      </w:r>
      <w:r>
        <w:t xml:space="preserve">E.g. </w:t>
      </w:r>
      <w:r w:rsidR="00436001">
        <w:t>AXI-lite</w:t>
      </w:r>
      <w:r w:rsidR="000A43C1">
        <w:t xml:space="preserve">, </w:t>
      </w:r>
      <w:r w:rsidR="00436001">
        <w:t>UART</w:t>
      </w:r>
      <w:r w:rsidR="000A43C1">
        <w:t>, Ethernet and AXI-Stream transactions.</w:t>
      </w:r>
    </w:p>
    <w:p w14:paraId="3ECAA42B" w14:textId="439B4777" w:rsidR="0092147E" w:rsidRDefault="0092147E" w:rsidP="009051BF">
      <w:pPr>
        <w:pStyle w:val="ListParagraph"/>
        <w:numPr>
          <w:ilvl w:val="0"/>
          <w:numId w:val="4"/>
        </w:numPr>
      </w:pPr>
      <w:r w:rsidRPr="00436001">
        <w:rPr>
          <w:b/>
        </w:rPr>
        <w:t>Sub-transaction (ST)</w:t>
      </w:r>
      <w:r>
        <w:t xml:space="preserve"> is </w:t>
      </w:r>
      <w:r w:rsidR="00DE2FE1">
        <w:t xml:space="preserve">the lowest level of an incomplete transaction as allowed from a BFM. </w:t>
      </w:r>
      <w:r w:rsidR="00436001">
        <w:t>The sub-transaction as such is complete seen from a handshake point of view, but the transfer of data is not complete.</w:t>
      </w:r>
      <w:r w:rsidR="00B72ADE">
        <w:t xml:space="preserve"> </w:t>
      </w:r>
      <w:r w:rsidR="00112635">
        <w:t>A</w:t>
      </w:r>
      <w:r w:rsidR="00B72ADE">
        <w:t xml:space="preserve"> split transaction protoco</w:t>
      </w:r>
      <w:r w:rsidR="00112635">
        <w:t>l will typically have sub-transactions.</w:t>
      </w:r>
      <w:r w:rsidR="00436001">
        <w:br/>
      </w:r>
      <w:r w:rsidR="00DE2FE1">
        <w:t>E.g. Avalon</w:t>
      </w:r>
      <w:r w:rsidR="00436001">
        <w:t xml:space="preserve"> </w:t>
      </w:r>
      <w:r w:rsidR="00DE2FE1">
        <w:t>Read</w:t>
      </w:r>
      <w:r w:rsidR="00436001">
        <w:t xml:space="preserve"> </w:t>
      </w:r>
      <w:r w:rsidR="00DE2FE1">
        <w:t>Request</w:t>
      </w:r>
      <w:r w:rsidR="00436001">
        <w:t xml:space="preserve"> and Avalon Read Response</w:t>
      </w:r>
      <w:r w:rsidR="000A43C1">
        <w:t>.</w:t>
      </w:r>
    </w:p>
    <w:p w14:paraId="70C9DC78" w14:textId="51A60FE9" w:rsidR="00DE2FE1" w:rsidRDefault="00DE2FE1" w:rsidP="009051BF">
      <w:pPr>
        <w:pStyle w:val="ListParagraph"/>
        <w:numPr>
          <w:ilvl w:val="0"/>
          <w:numId w:val="4"/>
        </w:numPr>
      </w:pPr>
      <w:r w:rsidRPr="00436001">
        <w:rPr>
          <w:b/>
        </w:rPr>
        <w:t>Leaf transaction</w:t>
      </w:r>
      <w:r w:rsidR="007728DE" w:rsidRPr="00436001">
        <w:rPr>
          <w:b/>
        </w:rPr>
        <w:t xml:space="preserve"> (LT)</w:t>
      </w:r>
      <w:r>
        <w:t xml:space="preserve"> </w:t>
      </w:r>
      <w:r w:rsidR="00112635">
        <w:t xml:space="preserve">is not a transaction type in </w:t>
      </w:r>
      <w:proofErr w:type="gramStart"/>
      <w:r w:rsidR="00112635">
        <w:t>itself, but</w:t>
      </w:r>
      <w:proofErr w:type="gramEnd"/>
      <w:r w:rsidR="00112635">
        <w:t xml:space="preserve"> </w:t>
      </w:r>
      <w:r>
        <w:t xml:space="preserve">is the lowest level of complete </w:t>
      </w:r>
      <w:r w:rsidRPr="003C6C74">
        <w:rPr>
          <w:b/>
          <w:u w:val="single"/>
        </w:rPr>
        <w:t>or</w:t>
      </w:r>
      <w:r>
        <w:t xml:space="preserve"> incomplete transaction</w:t>
      </w:r>
      <w:r w:rsidR="001F68AD">
        <w:t xml:space="preserve"> defined for a given protocol.  </w:t>
      </w:r>
      <w:r>
        <w:t>I.e. a sub-transaction when this is defined</w:t>
      </w:r>
      <w:r w:rsidR="00436001">
        <w:t xml:space="preserve"> for a given protocol</w:t>
      </w:r>
      <w:r>
        <w:t>, otherwise a base transaction.</w:t>
      </w:r>
      <w:r w:rsidR="00112635">
        <w:t xml:space="preserve"> This definition is needed in order simplify various explanations.</w:t>
      </w:r>
      <w:r w:rsidR="00436001">
        <w:br/>
        <w:t xml:space="preserve">(e.g. </w:t>
      </w:r>
      <w:r w:rsidR="00B72ADE">
        <w:t xml:space="preserve">for Avalon: </w:t>
      </w:r>
      <w:r w:rsidR="00112635">
        <w:t xml:space="preserve">LT = </w:t>
      </w:r>
      <w:r w:rsidR="00B72ADE">
        <w:t xml:space="preserve">the sub transactions, and for UART, SBI or Ethernet: </w:t>
      </w:r>
      <w:r w:rsidR="00AA2709">
        <w:t xml:space="preserve">LT = </w:t>
      </w:r>
      <w:r w:rsidR="00B72ADE">
        <w:t>the base transactions (as no sub-transaction exist for these protocols)</w:t>
      </w:r>
    </w:p>
    <w:p w14:paraId="6878A3A7" w14:textId="2A5D324F" w:rsidR="00DE2FE1" w:rsidRDefault="00DE2FE1" w:rsidP="009051BF">
      <w:pPr>
        <w:pStyle w:val="ListParagraph"/>
        <w:numPr>
          <w:ilvl w:val="0"/>
          <w:numId w:val="4"/>
        </w:numPr>
      </w:pPr>
      <w:r w:rsidRPr="00436001">
        <w:rPr>
          <w:b/>
        </w:rPr>
        <w:t>Compound transaction (CT)</w:t>
      </w:r>
      <w:r>
        <w:t xml:space="preserve"> is a set of transactions or other methods or statements that as a total is doing a more complex operation. </w:t>
      </w:r>
      <w:r w:rsidR="008569E1">
        <w:t xml:space="preserve">A compound transaction involves calling multiple base transactions. </w:t>
      </w:r>
      <w:r>
        <w:t xml:space="preserve">E.g. </w:t>
      </w:r>
      <w:proofErr w:type="spellStart"/>
      <w:r>
        <w:t>SBI_Poll_</w:t>
      </w:r>
      <w:proofErr w:type="gramStart"/>
      <w:r>
        <w:t>Until</w:t>
      </w:r>
      <w:proofErr w:type="spellEnd"/>
      <w:r>
        <w:t>(</w:t>
      </w:r>
      <w:proofErr w:type="gramEnd"/>
      <w:r>
        <w:t>)</w:t>
      </w:r>
      <w:r w:rsidR="001F68AD">
        <w:t xml:space="preserve">  or a UART transmit of N consecutive bytes.</w:t>
      </w:r>
      <w:r w:rsidR="00774DC2">
        <w:t xml:space="preserve"> No compound transaction need</w:t>
      </w:r>
      <w:r w:rsidR="00522D6C">
        <w:t>s</w:t>
      </w:r>
      <w:r w:rsidR="00774DC2">
        <w:t xml:space="preserve"> to be defined. </w:t>
      </w:r>
    </w:p>
    <w:p w14:paraId="637B6EF5" w14:textId="0945AB27" w:rsidR="0094121B" w:rsidRDefault="0094121B" w:rsidP="0094121B">
      <w:pPr>
        <w:pStyle w:val="Heading2"/>
      </w:pPr>
      <w:bookmarkStart w:id="27" w:name="_Toc17306316"/>
      <w:r>
        <w:t xml:space="preserve">Transaction </w:t>
      </w:r>
      <w:r w:rsidR="00653F88">
        <w:t>information</w:t>
      </w:r>
      <w:bookmarkEnd w:id="27"/>
    </w:p>
    <w:p w14:paraId="262961CF" w14:textId="2295A4F9" w:rsidR="0022636A" w:rsidRDefault="0086026E" w:rsidP="00653F88">
      <w:r>
        <w:t>Information about the above transactions is typically provided to a model in the test harnes</w:t>
      </w:r>
      <w:r w:rsidR="0022636A">
        <w:t xml:space="preserve">s. </w:t>
      </w:r>
      <w:r w:rsidR="00653F88">
        <w:t xml:space="preserve">Depending on whether the transaction info is provided from the VVC or Monitor, different </w:t>
      </w:r>
      <w:r w:rsidR="0022636A">
        <w:t xml:space="preserve">types of </w:t>
      </w:r>
      <w:r w:rsidR="00653F88">
        <w:t xml:space="preserve">information will be available. Common for </w:t>
      </w:r>
      <w:r w:rsidR="0021691C">
        <w:t xml:space="preserve">both </w:t>
      </w:r>
      <w:r w:rsidR="00653F88">
        <w:t xml:space="preserve">is that they </w:t>
      </w:r>
      <w:r w:rsidR="0022636A">
        <w:t xml:space="preserve">always </w:t>
      </w:r>
      <w:r w:rsidR="00653F88">
        <w:t xml:space="preserve">provide info about the operation (read, write, transmit, etc) and </w:t>
      </w:r>
      <w:r w:rsidR="0022636A">
        <w:t xml:space="preserve">often also </w:t>
      </w:r>
      <w:r w:rsidR="00653F88">
        <w:t>any other protocol specific info</w:t>
      </w:r>
      <w:r w:rsidR="0022636A">
        <w:t xml:space="preserve">. </w:t>
      </w:r>
      <w:r w:rsidR="00653F88">
        <w:t xml:space="preserve"> </w:t>
      </w:r>
      <w:r w:rsidR="0022636A">
        <w:t xml:space="preserve">For a </w:t>
      </w:r>
      <w:r w:rsidR="00E723B5">
        <w:t>UART</w:t>
      </w:r>
      <w:r w:rsidR="0022636A">
        <w:t xml:space="preserve"> this could be d</w:t>
      </w:r>
      <w:r w:rsidR="00E723B5">
        <w:t xml:space="preserve">ata and parity, for </w:t>
      </w:r>
      <w:r w:rsidR="0022636A">
        <w:t xml:space="preserve">an </w:t>
      </w:r>
      <w:r w:rsidR="00E723B5">
        <w:t>SBI</w:t>
      </w:r>
      <w:r w:rsidR="0022636A">
        <w:t xml:space="preserve"> it could be a</w:t>
      </w:r>
      <w:r w:rsidR="00E723B5">
        <w:t xml:space="preserve">ddress and data, </w:t>
      </w:r>
      <w:r w:rsidR="0022636A">
        <w:t xml:space="preserve">and </w:t>
      </w:r>
      <w:r w:rsidR="00E723B5">
        <w:t>for Ethernet: the p</w:t>
      </w:r>
      <w:r w:rsidR="0022636A">
        <w:t>acket</w:t>
      </w:r>
      <w:r w:rsidR="00E723B5">
        <w:t xml:space="preserve"> fields</w:t>
      </w:r>
      <w:r w:rsidR="0022636A">
        <w:t>.</w:t>
      </w:r>
      <w:r w:rsidR="00E723B5">
        <w:t xml:space="preserve"> </w:t>
      </w:r>
    </w:p>
    <w:p w14:paraId="5A353F9B" w14:textId="67C6CD54" w:rsidR="00653F88" w:rsidRDefault="00E723B5" w:rsidP="00653F88">
      <w:r>
        <w:t xml:space="preserve">This minimum is normally what the Monitor can provide from just analysing the interface, and </w:t>
      </w:r>
      <w:r w:rsidR="0022636A">
        <w:t xml:space="preserve">this </w:t>
      </w:r>
      <w:r>
        <w:t xml:space="preserve">is also normally </w:t>
      </w:r>
      <w:r w:rsidR="00F76616">
        <w:t>enough</w:t>
      </w:r>
      <w:r>
        <w:t xml:space="preserve"> for a model to generate expected DUT outputs. The VVC on the other hand, can provide more info, which could be useful for instance for progress viewing and debugging.</w:t>
      </w:r>
    </w:p>
    <w:p w14:paraId="3D054988" w14:textId="692CF99D" w:rsidR="00E723B5" w:rsidRDefault="00F76616" w:rsidP="00653F88">
      <w:r>
        <w:t>T</w:t>
      </w:r>
      <w:r w:rsidR="002541B1">
        <w:t>he transaction information</w:t>
      </w:r>
      <w:r>
        <w:t xml:space="preserve"> is organised as a</w:t>
      </w:r>
      <w:r w:rsidR="002541B1">
        <w:t xml:space="preserve"> transaction record </w:t>
      </w:r>
      <w:r>
        <w:t xml:space="preserve">with some </w:t>
      </w:r>
      <w:r w:rsidR="002541B1">
        <w:t xml:space="preserve">predefined </w:t>
      </w:r>
      <w:r>
        <w:t xml:space="preserve">fields </w:t>
      </w:r>
      <w:r w:rsidR="002541B1">
        <w:t>as shown below</w:t>
      </w:r>
      <w:r>
        <w:t>.</w:t>
      </w:r>
      <w:r w:rsidR="001B118A">
        <w:t xml:space="preserve"> The first table shows the general transaction record, whereas the second table shows a concrete example for the SBI.</w:t>
      </w:r>
    </w:p>
    <w:p w14:paraId="6C0BB485" w14:textId="15A8F188" w:rsidR="0086026E" w:rsidRDefault="00AD145A" w:rsidP="00653F88">
      <w:r>
        <w:t xml:space="preserve">Note that for a given interface/protocol, the VVC and </w:t>
      </w:r>
      <w:r w:rsidR="0021691C">
        <w:t xml:space="preserve">the </w:t>
      </w:r>
      <w:r>
        <w:t>Monitor will use the same interface dedicated transaction record type – with some fields potentially unused.</w:t>
      </w:r>
    </w:p>
    <w:p w14:paraId="0A75E85C" w14:textId="4F821BBF" w:rsidR="00885031" w:rsidRDefault="00885031" w:rsidP="00885031">
      <w:pPr>
        <w:pStyle w:val="Caption"/>
        <w:keepNext/>
        <w:jc w:val="center"/>
      </w:pPr>
      <w:r>
        <w:t xml:space="preserve">Table </w:t>
      </w:r>
      <w:r>
        <w:fldChar w:fldCharType="begin"/>
      </w:r>
      <w:r>
        <w:instrText xml:space="preserve"> SEQ Table \* ARABIC </w:instrText>
      </w:r>
      <w:r>
        <w:fldChar w:fldCharType="separate"/>
      </w:r>
      <w:r w:rsidR="000F169E">
        <w:rPr>
          <w:noProof/>
        </w:rPr>
        <w:t>1</w:t>
      </w:r>
      <w:r>
        <w:fldChar w:fldCharType="end"/>
      </w:r>
      <w:r>
        <w:t xml:space="preserve"> – </w:t>
      </w:r>
      <w:r w:rsidR="00082533">
        <w:t xml:space="preserve">General </w:t>
      </w:r>
      <w:r>
        <w:t xml:space="preserve">Transaction record </w:t>
      </w:r>
      <w:proofErr w:type="spellStart"/>
      <w:r>
        <w:t>t_transaction</w:t>
      </w:r>
      <w:proofErr w:type="spellEnd"/>
      <w:r w:rsidR="00AD145A">
        <w:t>.   The greyed-out fields indicate optional or protocol dedicated fields</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69"/>
        <w:gridCol w:w="1676"/>
        <w:gridCol w:w="11878"/>
      </w:tblGrid>
      <w:tr w:rsidR="001B118A" w:rsidRPr="00C862E0" w14:paraId="4D95E57F" w14:textId="77777777" w:rsidTr="009D21CD">
        <w:tc>
          <w:tcPr>
            <w:tcW w:w="519" w:type="pct"/>
            <w:shd w:val="solid" w:color="000000" w:fill="FFFFFF"/>
          </w:tcPr>
          <w:p w14:paraId="685FC173" w14:textId="21D1155D" w:rsidR="001B118A" w:rsidRPr="001F04DC" w:rsidRDefault="001B118A" w:rsidP="00774568">
            <w:pPr>
              <w:tabs>
                <w:tab w:val="left" w:pos="4820"/>
              </w:tabs>
              <w:rPr>
                <w:b/>
                <w:bCs/>
                <w:szCs w:val="18"/>
              </w:rPr>
            </w:pPr>
            <w:r>
              <w:rPr>
                <w:b/>
                <w:bCs/>
                <w:szCs w:val="18"/>
              </w:rPr>
              <w:t>Field name</w:t>
            </w:r>
          </w:p>
        </w:tc>
        <w:tc>
          <w:tcPr>
            <w:tcW w:w="554" w:type="pct"/>
            <w:shd w:val="solid" w:color="000000" w:fill="FFFFFF"/>
          </w:tcPr>
          <w:p w14:paraId="3C8D432D" w14:textId="2596F9DF" w:rsidR="001B118A" w:rsidRPr="001F04DC" w:rsidRDefault="001B118A" w:rsidP="00774568">
            <w:pPr>
              <w:tabs>
                <w:tab w:val="left" w:pos="4820"/>
              </w:tabs>
              <w:rPr>
                <w:b/>
                <w:bCs/>
                <w:szCs w:val="18"/>
              </w:rPr>
            </w:pPr>
            <w:r>
              <w:rPr>
                <w:b/>
                <w:bCs/>
                <w:szCs w:val="18"/>
              </w:rPr>
              <w:t>Type name</w:t>
            </w:r>
          </w:p>
        </w:tc>
        <w:tc>
          <w:tcPr>
            <w:tcW w:w="3927" w:type="pct"/>
            <w:shd w:val="solid" w:color="000000" w:fill="FFFFFF"/>
          </w:tcPr>
          <w:p w14:paraId="2BBB5AC4"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5B2760E3" w14:textId="77777777" w:rsidTr="009D21CD">
        <w:tc>
          <w:tcPr>
            <w:tcW w:w="519" w:type="pct"/>
            <w:shd w:val="clear" w:color="auto" w:fill="auto"/>
          </w:tcPr>
          <w:p w14:paraId="0A92203E"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54" w:type="pct"/>
          </w:tcPr>
          <w:p w14:paraId="22EB9B9B"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927" w:type="pct"/>
            <w:shd w:val="clear" w:color="auto" w:fill="auto"/>
          </w:tcPr>
          <w:p w14:paraId="4DAC5E5F" w14:textId="4A78EB4D" w:rsidR="001B118A" w:rsidRDefault="001B118A" w:rsidP="00774568">
            <w:pPr>
              <w:tabs>
                <w:tab w:val="left" w:pos="4820"/>
              </w:tabs>
              <w:spacing w:before="20" w:after="20" w:line="20" w:lineRule="atLeast"/>
              <w:rPr>
                <w:rFonts w:ascii="Verdana" w:hAnsi="Verdana"/>
                <w:sz w:val="14"/>
              </w:rPr>
            </w:pPr>
            <w:r>
              <w:rPr>
                <w:rFonts w:ascii="Verdana" w:hAnsi="Verdana"/>
                <w:sz w:val="14"/>
              </w:rPr>
              <w:t>Protocol operation on the given DUT interface. E.g. NO_OPERATION, WRITE, READ, TRANSMIT, POLL_UNTIL, …</w:t>
            </w:r>
          </w:p>
          <w:p w14:paraId="68AD4B1C" w14:textId="1FC6C6B9" w:rsidR="001B118A" w:rsidRDefault="001B118A" w:rsidP="00774568">
            <w:pPr>
              <w:tabs>
                <w:tab w:val="left" w:pos="4820"/>
              </w:tabs>
              <w:spacing w:before="20" w:after="20" w:line="20" w:lineRule="atLeast"/>
              <w:rPr>
                <w:rFonts w:ascii="Verdana" w:hAnsi="Verdana"/>
                <w:sz w:val="14"/>
              </w:rPr>
            </w:pPr>
            <w:r>
              <w:rPr>
                <w:rFonts w:ascii="Verdana" w:hAnsi="Verdana"/>
                <w:sz w:val="14"/>
              </w:rPr>
              <w:t xml:space="preserve">NO_OPERATION is default and thus used when there is no access. All operations will be separated with a NO_OPERATION for at least 1 delta cycle, e.g. NO_OPERATION – WRITE – NO_OPERATION – READ – NO_OPERATION. </w:t>
            </w:r>
          </w:p>
        </w:tc>
      </w:tr>
      <w:tr w:rsidR="001B118A" w:rsidRPr="00C862E0" w14:paraId="6F80EB76" w14:textId="77777777" w:rsidTr="009D21CD">
        <w:tc>
          <w:tcPr>
            <w:tcW w:w="519" w:type="pct"/>
            <w:shd w:val="clear" w:color="auto" w:fill="D0CECE" w:themeFill="background2" w:themeFillShade="E6"/>
          </w:tcPr>
          <w:p w14:paraId="10BCDE00" w14:textId="6EA0AAF1"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 xml:space="preserve">&lt;Optional </w:t>
            </w:r>
            <w:r w:rsidR="0021691C">
              <w:rPr>
                <w:rFonts w:ascii="Verdana" w:hAnsi="Verdana" w:cs="Helvetica"/>
                <w:sz w:val="14"/>
              </w:rPr>
              <w:t>protocol dedicated</w:t>
            </w:r>
            <w:r>
              <w:rPr>
                <w:rFonts w:ascii="Verdana" w:hAnsi="Verdana" w:cs="Helvetica"/>
                <w:sz w:val="14"/>
              </w:rPr>
              <w:t xml:space="preserve"> field(s)&gt;</w:t>
            </w:r>
          </w:p>
        </w:tc>
        <w:tc>
          <w:tcPr>
            <w:tcW w:w="554" w:type="pct"/>
            <w:shd w:val="clear" w:color="auto" w:fill="D0CECE" w:themeFill="background2" w:themeFillShade="E6"/>
          </w:tcPr>
          <w:p w14:paraId="389D714E" w14:textId="08ACDF79"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&lt;Protocol dedicated&gt;</w:t>
            </w:r>
          </w:p>
        </w:tc>
        <w:tc>
          <w:tcPr>
            <w:tcW w:w="3927" w:type="pct"/>
            <w:shd w:val="clear" w:color="auto" w:fill="D0CECE" w:themeFill="background2" w:themeFillShade="E6"/>
          </w:tcPr>
          <w:p w14:paraId="13EC68E6" w14:textId="38E20D5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One or more fields required to complete the transaction info</w:t>
            </w:r>
            <w:r>
              <w:rPr>
                <w:rFonts w:ascii="Verdana" w:hAnsi="Verdana" w:cs="Courier New"/>
                <w:sz w:val="14"/>
              </w:rPr>
              <w:br/>
              <w:t>E.g. for UART: Single field ‘data’;   for SBI: field 1: ‘</w:t>
            </w:r>
            <w:proofErr w:type="spellStart"/>
            <w:r>
              <w:rPr>
                <w:rFonts w:ascii="Verdana" w:hAnsi="Verdana" w:cs="Courier New"/>
                <w:sz w:val="14"/>
              </w:rPr>
              <w:t>addr</w:t>
            </w:r>
            <w:proofErr w:type="spellEnd"/>
            <w:r>
              <w:rPr>
                <w:rFonts w:ascii="Verdana" w:hAnsi="Verdana" w:cs="Courier New"/>
                <w:sz w:val="14"/>
              </w:rPr>
              <w:t>’, field 2: ‘data’;   for Ethernet: Most ethernet fields as separate fields here – or a better solution include as a complete sub-record</w:t>
            </w:r>
          </w:p>
        </w:tc>
      </w:tr>
      <w:tr w:rsidR="001B118A" w:rsidRPr="00CB1452" w14:paraId="0FE13A53" w14:textId="77777777" w:rsidTr="009D21CD">
        <w:tc>
          <w:tcPr>
            <w:tcW w:w="519" w:type="pct"/>
            <w:shd w:val="clear" w:color="auto" w:fill="auto"/>
          </w:tcPr>
          <w:p w14:paraId="6F7A4BCB" w14:textId="2C0D157D"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Transaction_status</w:t>
            </w:r>
            <w:proofErr w:type="spellEnd"/>
          </w:p>
        </w:tc>
        <w:tc>
          <w:tcPr>
            <w:tcW w:w="554" w:type="pct"/>
          </w:tcPr>
          <w:p w14:paraId="41BAAD32" w14:textId="05D94A29"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Pr>
                <w:rFonts w:ascii="Verdana" w:hAnsi="Verdana" w:cs="Courier New"/>
                <w:sz w:val="14"/>
                <w:lang w:val="en-US"/>
              </w:rPr>
              <w:t>status</w:t>
            </w:r>
            <w:proofErr w:type="spellEnd"/>
          </w:p>
        </w:tc>
        <w:tc>
          <w:tcPr>
            <w:tcW w:w="3927" w:type="pct"/>
            <w:shd w:val="clear" w:color="auto" w:fill="auto"/>
          </w:tcPr>
          <w:p w14:paraId="782A7541" w14:textId="71BED45C" w:rsidR="001B118A" w:rsidRPr="005231B1"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Transaction status</w:t>
            </w:r>
            <w:r w:rsidR="00814F8E">
              <w:rPr>
                <w:rFonts w:ascii="Verdana" w:hAnsi="Verdana" w:cs="Courier New"/>
                <w:sz w:val="14"/>
                <w:lang w:val="en-US"/>
              </w:rPr>
              <w:t xml:space="preserve">. Handled slightly different </w:t>
            </w:r>
            <w:r w:rsidR="00DE2FD3">
              <w:rPr>
                <w:rFonts w:ascii="Verdana" w:hAnsi="Verdana" w:cs="Courier New"/>
                <w:sz w:val="14"/>
                <w:lang w:val="en-US"/>
              </w:rPr>
              <w:t>from a VVC and a Monitor.</w:t>
            </w:r>
            <w:r w:rsidR="00DE2FD3">
              <w:rPr>
                <w:rFonts w:ascii="Verdana" w:hAnsi="Verdana" w:cs="Courier New"/>
                <w:sz w:val="14"/>
                <w:lang w:val="en-US"/>
              </w:rPr>
              <w:br/>
              <w:t xml:space="preserve">VVC: Will show ‘IN_PROGRESS’ during the transaction and INACTIVE in between (for at least one delta cycle) </w:t>
            </w:r>
            <w:r w:rsidR="00DE2FD3">
              <w:rPr>
                <w:rFonts w:ascii="Verdana" w:hAnsi="Verdana" w:cs="Courier New"/>
                <w:sz w:val="14"/>
                <w:lang w:val="en-US"/>
              </w:rPr>
              <w:br/>
              <w:t xml:space="preserve">Monitor: Will show FAILED or SUCCEEDED immediately as soon as this is 100% certain – and keep this info for the display period defined in the Monitor configuration record, or until the </w:t>
            </w:r>
            <w:r w:rsidR="005231B1">
              <w:rPr>
                <w:rFonts w:ascii="Verdana" w:hAnsi="Verdana" w:cs="Courier New"/>
                <w:sz w:val="14"/>
                <w:lang w:val="en-US"/>
              </w:rPr>
              <w:t xml:space="preserve">start of the </w:t>
            </w:r>
            <w:r w:rsidR="00DE2FD3">
              <w:rPr>
                <w:rFonts w:ascii="Verdana" w:hAnsi="Verdana" w:cs="Courier New"/>
                <w:sz w:val="14"/>
                <w:lang w:val="en-US"/>
              </w:rPr>
              <w:t>next transaction</w:t>
            </w:r>
            <w:r w:rsidR="00682749">
              <w:rPr>
                <w:rFonts w:ascii="Verdana" w:hAnsi="Verdana" w:cs="Courier New"/>
                <w:sz w:val="14"/>
                <w:lang w:val="en-US"/>
              </w:rPr>
              <w:t>, whichever occurs first</w:t>
            </w:r>
            <w:r w:rsidR="005231B1">
              <w:rPr>
                <w:rFonts w:ascii="Verdana" w:hAnsi="Verdana" w:cs="Courier New"/>
                <w:sz w:val="14"/>
                <w:lang w:val="en-US"/>
              </w:rPr>
              <w:t>.</w:t>
            </w:r>
            <w:r w:rsidR="00DE2FD3">
              <w:rPr>
                <w:rFonts w:ascii="Verdana" w:hAnsi="Verdana" w:cs="Courier New"/>
                <w:sz w:val="14"/>
                <w:lang w:val="en-US"/>
              </w:rPr>
              <w:t xml:space="preserve"> Other than </w:t>
            </w:r>
            <w:proofErr w:type="gramStart"/>
            <w:r w:rsidR="00DE2FD3">
              <w:rPr>
                <w:rFonts w:ascii="Verdana" w:hAnsi="Verdana" w:cs="Courier New"/>
                <w:sz w:val="14"/>
                <w:lang w:val="en-US"/>
              </w:rPr>
              <w:t>that</w:t>
            </w:r>
            <w:proofErr w:type="gramEnd"/>
            <w:r w:rsidR="00DE2FD3">
              <w:rPr>
                <w:rFonts w:ascii="Verdana" w:hAnsi="Verdana" w:cs="Courier New"/>
                <w:sz w:val="14"/>
                <w:lang w:val="en-US"/>
              </w:rPr>
              <w:t xml:space="preserve"> it will show </w:t>
            </w:r>
            <w:r w:rsidR="005231B1">
              <w:rPr>
                <w:rFonts w:ascii="Verdana" w:hAnsi="Verdana" w:cs="Courier New"/>
                <w:sz w:val="14"/>
                <w:lang w:val="en-US"/>
              </w:rPr>
              <w:t xml:space="preserve">IN_PROGRESS when active or </w:t>
            </w:r>
            <w:r w:rsidR="00DE2FD3">
              <w:rPr>
                <w:rFonts w:ascii="Verdana" w:hAnsi="Verdana" w:cs="Courier New"/>
                <w:sz w:val="14"/>
                <w:lang w:val="en-US"/>
              </w:rPr>
              <w:t>INACTIVE</w:t>
            </w:r>
            <w:r w:rsidR="005231B1">
              <w:rPr>
                <w:rFonts w:ascii="Verdana" w:hAnsi="Verdana" w:cs="Courier New"/>
                <w:sz w:val="14"/>
                <w:lang w:val="en-US"/>
              </w:rPr>
              <w:t xml:space="preserve"> when not.</w:t>
            </w:r>
          </w:p>
        </w:tc>
      </w:tr>
      <w:tr w:rsidR="001B118A" w:rsidRPr="00CB1452" w14:paraId="4CBBC17A" w14:textId="77777777" w:rsidTr="009D21CD">
        <w:tc>
          <w:tcPr>
            <w:tcW w:w="519" w:type="pct"/>
            <w:shd w:val="clear" w:color="auto" w:fill="auto"/>
          </w:tcPr>
          <w:p w14:paraId="4E87316E" w14:textId="09F16965" w:rsidR="001B118A" w:rsidRDefault="00803E62"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54" w:type="pct"/>
          </w:tcPr>
          <w:p w14:paraId="33803A67"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927" w:type="pct"/>
            <w:shd w:val="clear" w:color="auto" w:fill="auto"/>
          </w:tcPr>
          <w:p w14:paraId="07B88465" w14:textId="51559ABB" w:rsidR="001B118A" w:rsidRPr="006A72DF" w:rsidRDefault="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Additional transaction information – only known by the VVC</w:t>
            </w:r>
            <w:r w:rsidR="00DE2FD3">
              <w:rPr>
                <w:rFonts w:ascii="Verdana" w:hAnsi="Verdana" w:cs="Courier New"/>
                <w:sz w:val="14"/>
                <w:lang w:val="en-US"/>
              </w:rPr>
              <w:t>. So far ‘</w:t>
            </w:r>
            <w:r>
              <w:rPr>
                <w:rFonts w:ascii="Verdana" w:hAnsi="Verdana" w:cs="Courier New"/>
                <w:sz w:val="14"/>
                <w:lang w:val="en-US"/>
              </w:rPr>
              <w:t xml:space="preserve">msg’ </w:t>
            </w:r>
            <w:r w:rsidR="00DE2FD3">
              <w:rPr>
                <w:rFonts w:ascii="Verdana" w:hAnsi="Verdana" w:cs="Courier New"/>
                <w:sz w:val="14"/>
                <w:lang w:val="en-US"/>
              </w:rPr>
              <w:t xml:space="preserve">and </w:t>
            </w:r>
            <w:r>
              <w:rPr>
                <w:rFonts w:ascii="Verdana" w:hAnsi="Verdana" w:cs="Courier New"/>
                <w:sz w:val="14"/>
                <w:lang w:val="en-US"/>
              </w:rPr>
              <w:t>‘</w:t>
            </w:r>
            <w:proofErr w:type="spellStart"/>
            <w:r>
              <w:rPr>
                <w:rFonts w:ascii="Verdana" w:hAnsi="Verdana" w:cs="Courier New"/>
                <w:sz w:val="14"/>
                <w:lang w:val="en-US"/>
              </w:rPr>
              <w:t>cmd_idx</w:t>
            </w:r>
            <w:proofErr w:type="spellEnd"/>
            <w:r>
              <w:rPr>
                <w:rFonts w:ascii="Verdana" w:hAnsi="Verdana" w:cs="Courier New"/>
                <w:sz w:val="14"/>
                <w:lang w:val="en-US"/>
              </w:rPr>
              <w:t xml:space="preserve">’ </w:t>
            </w:r>
            <w:r w:rsidR="00DE2FD3">
              <w:rPr>
                <w:rFonts w:ascii="Verdana" w:hAnsi="Verdana" w:cs="Courier New"/>
                <w:sz w:val="14"/>
                <w:lang w:val="en-US"/>
              </w:rPr>
              <w:t>(the free running command inde</w:t>
            </w:r>
            <w:r w:rsidR="00132654">
              <w:rPr>
                <w:rFonts w:ascii="Verdana" w:hAnsi="Verdana" w:cs="Courier New"/>
                <w:sz w:val="14"/>
                <w:lang w:val="en-US"/>
              </w:rPr>
              <w:t xml:space="preserve">x) </w:t>
            </w:r>
            <w:r>
              <w:rPr>
                <w:rFonts w:ascii="Verdana" w:hAnsi="Verdana" w:cs="Courier New"/>
                <w:sz w:val="14"/>
                <w:lang w:val="en-US"/>
              </w:rPr>
              <w:br/>
              <w:t xml:space="preserve">A monitor has no knowledge of this as </w:t>
            </w:r>
            <w:r w:rsidR="00AD145A">
              <w:rPr>
                <w:rFonts w:ascii="Verdana" w:hAnsi="Verdana" w:cs="Courier New"/>
                <w:sz w:val="14"/>
                <w:lang w:val="en-US"/>
              </w:rPr>
              <w:t>and will</w:t>
            </w:r>
            <w:r>
              <w:rPr>
                <w:rFonts w:ascii="Verdana" w:hAnsi="Verdana" w:cs="Courier New"/>
                <w:sz w:val="14"/>
                <w:lang w:val="en-US"/>
              </w:rPr>
              <w:t xml:space="preserve"> set them to msg = “”, </w:t>
            </w:r>
            <w:proofErr w:type="spellStart"/>
            <w:r>
              <w:rPr>
                <w:rFonts w:ascii="Verdana" w:hAnsi="Verdana" w:cs="Courier New"/>
                <w:sz w:val="14"/>
                <w:lang w:val="en-US"/>
              </w:rPr>
              <w:t>cmd_idx</w:t>
            </w:r>
            <w:proofErr w:type="spellEnd"/>
            <w:r>
              <w:rPr>
                <w:rFonts w:ascii="Verdana" w:hAnsi="Verdana" w:cs="Courier New"/>
                <w:sz w:val="14"/>
                <w:lang w:val="en-US"/>
              </w:rPr>
              <w:t xml:space="preserve"> = -1</w:t>
            </w:r>
          </w:p>
        </w:tc>
      </w:tr>
      <w:tr w:rsidR="001B118A" w:rsidRPr="00CB1452" w14:paraId="559161AA" w14:textId="77777777" w:rsidTr="009D21CD">
        <w:tc>
          <w:tcPr>
            <w:tcW w:w="519" w:type="pct"/>
            <w:shd w:val="clear" w:color="auto" w:fill="D0CECE" w:themeFill="background2" w:themeFillShade="E6"/>
          </w:tcPr>
          <w:p w14:paraId="59FA344B" w14:textId="77777777"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Error_info</w:t>
            </w:r>
            <w:proofErr w:type="spellEnd"/>
          </w:p>
        </w:tc>
        <w:tc>
          <w:tcPr>
            <w:tcW w:w="554" w:type="pct"/>
            <w:shd w:val="clear" w:color="auto" w:fill="D0CECE" w:themeFill="background2" w:themeFillShade="E6"/>
          </w:tcPr>
          <w:p w14:paraId="6EB50C51" w14:textId="77777777" w:rsidR="001B118A"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t_error_info</w:t>
            </w:r>
            <w:proofErr w:type="spellEnd"/>
          </w:p>
        </w:tc>
        <w:tc>
          <w:tcPr>
            <w:tcW w:w="3927" w:type="pct"/>
            <w:shd w:val="clear" w:color="auto" w:fill="D0CECE" w:themeFill="background2" w:themeFillShade="E6"/>
          </w:tcPr>
          <w:p w14:paraId="35FA1200" w14:textId="45E26D15"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Courier New"/>
                <w:sz w:val="14"/>
                <w:lang w:val="en-US"/>
              </w:rPr>
              <w:t>Any type of error injection relevant for the given protocol</w:t>
            </w:r>
            <w:r w:rsidR="00AD145A">
              <w:rPr>
                <w:rFonts w:ascii="Verdana" w:hAnsi="Verdana" w:cs="Courier New"/>
                <w:sz w:val="14"/>
                <w:lang w:val="en-US"/>
              </w:rPr>
              <w:t xml:space="preserve">.  </w:t>
            </w:r>
            <w:proofErr w:type="gramStart"/>
            <w:r w:rsidR="00AD145A">
              <w:rPr>
                <w:rFonts w:ascii="Verdana" w:hAnsi="Verdana" w:cs="Courier New"/>
                <w:sz w:val="14"/>
                <w:lang w:val="en-US"/>
              </w:rPr>
              <w:t>Typically</w:t>
            </w:r>
            <w:proofErr w:type="gramEnd"/>
            <w:r w:rsidR="00AD145A">
              <w:rPr>
                <w:rFonts w:ascii="Verdana" w:hAnsi="Verdana" w:cs="Courier New"/>
                <w:sz w:val="14"/>
                <w:lang w:val="en-US"/>
              </w:rPr>
              <w:t xml:space="preserve"> parity or stop-bit error in a</w:t>
            </w:r>
            <w:r w:rsidR="00362CEF">
              <w:rPr>
                <w:rFonts w:ascii="Verdana" w:hAnsi="Verdana" w:cs="Courier New"/>
                <w:sz w:val="14"/>
                <w:lang w:val="en-US"/>
              </w:rPr>
              <w:t>n</w:t>
            </w:r>
            <w:r w:rsidR="00AD145A">
              <w:rPr>
                <w:rFonts w:ascii="Verdana" w:hAnsi="Verdana" w:cs="Courier New"/>
                <w:sz w:val="14"/>
                <w:lang w:val="en-US"/>
              </w:rPr>
              <w:t xml:space="preserve"> UART or </w:t>
            </w:r>
            <w:r w:rsidR="00362CEF">
              <w:rPr>
                <w:rFonts w:ascii="Verdana" w:hAnsi="Verdana" w:cs="Courier New"/>
                <w:sz w:val="14"/>
                <w:lang w:val="en-US"/>
              </w:rPr>
              <w:t xml:space="preserve">a </w:t>
            </w:r>
            <w:r w:rsidR="00AD145A">
              <w:rPr>
                <w:rFonts w:ascii="Verdana" w:hAnsi="Verdana" w:cs="Courier New"/>
                <w:sz w:val="14"/>
                <w:lang w:val="en-US"/>
              </w:rPr>
              <w:t>CRC error in an Ethernet.</w:t>
            </w:r>
            <w:r w:rsidR="00AD145A">
              <w:rPr>
                <w:rFonts w:ascii="Verdana" w:hAnsi="Verdana" w:cs="Courier New"/>
                <w:sz w:val="14"/>
                <w:lang w:val="en-US"/>
              </w:rPr>
              <w:br/>
              <w:t xml:space="preserve">If no error injection or detection has been implemented, this sub-record may be left </w:t>
            </w:r>
            <w:r w:rsidR="00803E62">
              <w:rPr>
                <w:rFonts w:ascii="Verdana" w:hAnsi="Verdana" w:cs="Courier New"/>
                <w:sz w:val="14"/>
                <w:lang w:val="en-US"/>
              </w:rPr>
              <w:t>out</w:t>
            </w:r>
            <w:r w:rsidR="00AD145A">
              <w:rPr>
                <w:rFonts w:ascii="Verdana" w:hAnsi="Verdana" w:cs="Courier New"/>
                <w:sz w:val="14"/>
                <w:lang w:val="en-US"/>
              </w:rPr>
              <w:t>.</w:t>
            </w:r>
          </w:p>
        </w:tc>
      </w:tr>
      <w:tr w:rsidR="001B118A" w:rsidRPr="00CB1452" w14:paraId="44AED833" w14:textId="77777777" w:rsidTr="009D21CD">
        <w:tc>
          <w:tcPr>
            <w:tcW w:w="5000" w:type="pct"/>
            <w:gridSpan w:val="3"/>
            <w:shd w:val="clear" w:color="auto" w:fill="FFFFFF" w:themeFill="background1"/>
          </w:tcPr>
          <w:p w14:paraId="0F0B6F05" w14:textId="259BD681" w:rsidR="001B118A" w:rsidRPr="001B118A" w:rsidRDefault="001B118A" w:rsidP="001B118A">
            <w:pPr>
              <w:tabs>
                <w:tab w:val="left" w:pos="4820"/>
              </w:tabs>
              <w:spacing w:before="20" w:after="20" w:line="20" w:lineRule="atLeast"/>
              <w:rPr>
                <w:rFonts w:ascii="Verdana" w:hAnsi="Verdana" w:cs="Courier New"/>
                <w:sz w:val="14"/>
                <w:lang w:val="en-US"/>
              </w:rPr>
            </w:pPr>
            <w:r>
              <w:rPr>
                <w:rFonts w:ascii="Verdana" w:hAnsi="Verdana" w:cs="Courier New"/>
                <w:sz w:val="14"/>
                <w:lang w:val="en-US"/>
              </w:rPr>
              <w:t xml:space="preserve">NOTES: </w:t>
            </w:r>
            <w:r>
              <w:rPr>
                <w:rFonts w:ascii="Verdana" w:hAnsi="Verdana" w:cs="Courier New"/>
                <w:sz w:val="14"/>
                <w:lang w:val="en-US"/>
              </w:rPr>
              <w:br/>
              <w:t xml:space="preserve">- For transaction info </w:t>
            </w:r>
            <w:r w:rsidR="00C723E7">
              <w:rPr>
                <w:rFonts w:ascii="Verdana" w:hAnsi="Verdana" w:cs="Courier New"/>
                <w:sz w:val="14"/>
                <w:lang w:val="en-US"/>
              </w:rPr>
              <w:t xml:space="preserve">from a VVC </w:t>
            </w:r>
            <w:r>
              <w:rPr>
                <w:rFonts w:ascii="Verdana" w:hAnsi="Verdana" w:cs="Courier New"/>
                <w:sz w:val="14"/>
                <w:lang w:val="en-US"/>
              </w:rPr>
              <w:t xml:space="preserve">the record reflects the </w:t>
            </w:r>
            <w:r w:rsidR="00C723E7">
              <w:rPr>
                <w:rFonts w:ascii="Verdana" w:hAnsi="Verdana" w:cs="Courier New"/>
                <w:sz w:val="14"/>
                <w:lang w:val="en-US"/>
              </w:rPr>
              <w:t xml:space="preserve">command status, i.e. the status assumed by the VVC when initiating the command, </w:t>
            </w:r>
            <w:r>
              <w:rPr>
                <w:rFonts w:ascii="Verdana" w:hAnsi="Verdana" w:cs="Courier New"/>
                <w:sz w:val="14"/>
                <w:lang w:val="en-US"/>
              </w:rPr>
              <w:t xml:space="preserve">whereas the Monitor will set up the record only after knowing </w:t>
            </w:r>
            <w:r w:rsidR="00803E62">
              <w:rPr>
                <w:rFonts w:ascii="Verdana" w:hAnsi="Verdana" w:cs="Courier New"/>
                <w:sz w:val="14"/>
                <w:lang w:val="en-US"/>
              </w:rPr>
              <w:t xml:space="preserve">whether </w:t>
            </w:r>
            <w:r w:rsidR="00C723E7">
              <w:rPr>
                <w:rFonts w:ascii="Verdana" w:hAnsi="Verdana" w:cs="Courier New"/>
                <w:sz w:val="14"/>
                <w:lang w:val="en-US"/>
              </w:rPr>
              <w:t>the transaction</w:t>
            </w:r>
            <w:r>
              <w:rPr>
                <w:rFonts w:ascii="Verdana" w:hAnsi="Verdana" w:cs="Courier New"/>
                <w:sz w:val="14"/>
                <w:lang w:val="en-US"/>
              </w:rPr>
              <w:t xml:space="preserve"> has failed or succeeded.</w:t>
            </w:r>
            <w:r w:rsidR="00C723E7">
              <w:rPr>
                <w:rFonts w:ascii="Verdana" w:hAnsi="Verdana" w:cs="Courier New"/>
                <w:sz w:val="14"/>
                <w:lang w:val="en-US"/>
              </w:rPr>
              <w:t xml:space="preserve"> The VVC does not know the BFM status, and this is fine because the BFM will issue an alert for unexpected behavior.</w:t>
            </w:r>
          </w:p>
        </w:tc>
      </w:tr>
    </w:tbl>
    <w:p w14:paraId="455CA487" w14:textId="5305EC82" w:rsidR="00885031" w:rsidRDefault="00885031" w:rsidP="00885031"/>
    <w:p w14:paraId="47A99514" w14:textId="63166973" w:rsidR="003C06EB" w:rsidRDefault="003C06EB" w:rsidP="005F706C">
      <w:pPr>
        <w:pStyle w:val="Caption"/>
        <w:keepNext/>
        <w:jc w:val="center"/>
      </w:pPr>
      <w:r>
        <w:lastRenderedPageBreak/>
        <w:t xml:space="preserve">Table </w:t>
      </w:r>
      <w:r>
        <w:fldChar w:fldCharType="begin"/>
      </w:r>
      <w:r>
        <w:instrText xml:space="preserve"> SEQ Table \* ARABIC </w:instrText>
      </w:r>
      <w:r>
        <w:fldChar w:fldCharType="separate"/>
      </w:r>
      <w:r w:rsidR="000F169E">
        <w:rPr>
          <w:noProof/>
        </w:rPr>
        <w:t>2</w:t>
      </w:r>
      <w:r>
        <w:fldChar w:fldCharType="end"/>
      </w:r>
      <w:r>
        <w:t xml:space="preserve"> – </w:t>
      </w:r>
      <w:r w:rsidR="00082533">
        <w:t xml:space="preserve">SBI specific </w:t>
      </w:r>
      <w:r>
        <w:t xml:space="preserve">Transaction record </w:t>
      </w:r>
      <w:proofErr w:type="spellStart"/>
      <w:r>
        <w:t>t_transaction</w:t>
      </w:r>
      <w:proofErr w:type="spellEnd"/>
      <w:r w:rsidR="005629D7">
        <w:t>.   The greyed-out fields indicate protocol dedicated fields</w:t>
      </w:r>
    </w:p>
    <w:tbl>
      <w:tblPr>
        <w:tblW w:w="491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631"/>
        <w:gridCol w:w="1743"/>
        <w:gridCol w:w="11501"/>
      </w:tblGrid>
      <w:tr w:rsidR="001B118A" w:rsidRPr="00C862E0" w14:paraId="4EB6B42C" w14:textId="77777777" w:rsidTr="001B118A">
        <w:tc>
          <w:tcPr>
            <w:tcW w:w="548" w:type="pct"/>
            <w:shd w:val="solid" w:color="000000" w:fill="FFFFFF"/>
          </w:tcPr>
          <w:p w14:paraId="21A6CE40" w14:textId="77777777" w:rsidR="001B118A" w:rsidRPr="001F04DC" w:rsidRDefault="001B118A" w:rsidP="00774568">
            <w:pPr>
              <w:tabs>
                <w:tab w:val="left" w:pos="4820"/>
              </w:tabs>
              <w:rPr>
                <w:b/>
                <w:bCs/>
                <w:szCs w:val="18"/>
              </w:rPr>
            </w:pPr>
            <w:r>
              <w:rPr>
                <w:b/>
                <w:bCs/>
                <w:szCs w:val="18"/>
              </w:rPr>
              <w:t>Field name</w:t>
            </w:r>
          </w:p>
        </w:tc>
        <w:tc>
          <w:tcPr>
            <w:tcW w:w="586" w:type="pct"/>
            <w:shd w:val="solid" w:color="000000" w:fill="FFFFFF"/>
          </w:tcPr>
          <w:p w14:paraId="17433A34" w14:textId="77777777" w:rsidR="001B118A" w:rsidRPr="001F04DC" w:rsidRDefault="001B118A" w:rsidP="00774568">
            <w:pPr>
              <w:tabs>
                <w:tab w:val="left" w:pos="4820"/>
              </w:tabs>
              <w:rPr>
                <w:b/>
                <w:bCs/>
                <w:szCs w:val="18"/>
              </w:rPr>
            </w:pPr>
            <w:r>
              <w:rPr>
                <w:b/>
                <w:bCs/>
                <w:szCs w:val="18"/>
              </w:rPr>
              <w:t>Type name</w:t>
            </w:r>
          </w:p>
        </w:tc>
        <w:tc>
          <w:tcPr>
            <w:tcW w:w="3866" w:type="pct"/>
            <w:shd w:val="solid" w:color="000000" w:fill="FFFFFF"/>
          </w:tcPr>
          <w:p w14:paraId="2AFD33BD" w14:textId="77777777" w:rsidR="001B118A" w:rsidRPr="001F04DC" w:rsidRDefault="001B118A" w:rsidP="00774568">
            <w:pPr>
              <w:tabs>
                <w:tab w:val="left" w:pos="4820"/>
              </w:tabs>
              <w:rPr>
                <w:b/>
                <w:bCs/>
                <w:szCs w:val="18"/>
              </w:rPr>
            </w:pPr>
            <w:r w:rsidRPr="001F04DC">
              <w:rPr>
                <w:b/>
                <w:bCs/>
                <w:szCs w:val="18"/>
              </w:rPr>
              <w:t>Description</w:t>
            </w:r>
          </w:p>
        </w:tc>
      </w:tr>
      <w:tr w:rsidR="001B118A" w:rsidRPr="00C862E0" w14:paraId="62BD5122" w14:textId="77777777" w:rsidTr="001B118A">
        <w:tc>
          <w:tcPr>
            <w:tcW w:w="548" w:type="pct"/>
            <w:shd w:val="clear" w:color="auto" w:fill="auto"/>
          </w:tcPr>
          <w:p w14:paraId="522AE602"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Operation</w:t>
            </w:r>
          </w:p>
        </w:tc>
        <w:tc>
          <w:tcPr>
            <w:tcW w:w="586" w:type="pct"/>
          </w:tcPr>
          <w:p w14:paraId="52C6B564" w14:textId="77777777" w:rsidR="001B118A" w:rsidRDefault="001B118A" w:rsidP="00774568">
            <w:pPr>
              <w:tabs>
                <w:tab w:val="left" w:pos="4820"/>
              </w:tabs>
              <w:spacing w:before="20" w:after="20" w:line="20" w:lineRule="atLeast"/>
              <w:rPr>
                <w:rFonts w:ascii="Verdana" w:hAnsi="Verdana"/>
                <w:sz w:val="14"/>
              </w:rPr>
            </w:pPr>
            <w:proofErr w:type="spellStart"/>
            <w:r>
              <w:rPr>
                <w:rFonts w:ascii="Verdana" w:hAnsi="Verdana"/>
                <w:sz w:val="14"/>
              </w:rPr>
              <w:t>t_operation</w:t>
            </w:r>
            <w:proofErr w:type="spellEnd"/>
          </w:p>
        </w:tc>
        <w:tc>
          <w:tcPr>
            <w:tcW w:w="3866" w:type="pct"/>
            <w:shd w:val="clear" w:color="auto" w:fill="auto"/>
          </w:tcPr>
          <w:p w14:paraId="74EA7CA9" w14:textId="28E8F9B2" w:rsidR="001B118A" w:rsidRDefault="001B118A" w:rsidP="00774568">
            <w:pPr>
              <w:tabs>
                <w:tab w:val="left" w:pos="4820"/>
              </w:tabs>
              <w:spacing w:before="20" w:after="20" w:line="20" w:lineRule="atLeast"/>
              <w:rPr>
                <w:rFonts w:ascii="Verdana" w:hAnsi="Verdana"/>
                <w:sz w:val="14"/>
              </w:rPr>
            </w:pPr>
            <w:r>
              <w:rPr>
                <w:rFonts w:ascii="Verdana" w:hAnsi="Verdana"/>
                <w:sz w:val="14"/>
              </w:rPr>
              <w:t>Either of WRITE, READ or CHECK, but could also be POLL_UNTIL or a more complex compound transaction</w:t>
            </w:r>
          </w:p>
        </w:tc>
      </w:tr>
      <w:tr w:rsidR="001B118A" w:rsidRPr="00C862E0" w14:paraId="24090F72" w14:textId="77777777" w:rsidTr="001B118A">
        <w:tc>
          <w:tcPr>
            <w:tcW w:w="548" w:type="pct"/>
            <w:shd w:val="clear" w:color="auto" w:fill="D0CECE" w:themeFill="background2" w:themeFillShade="E6"/>
          </w:tcPr>
          <w:p w14:paraId="13DE7B5E" w14:textId="77777777" w:rsidR="001B118A" w:rsidRPr="0068339F"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Address</w:t>
            </w:r>
          </w:p>
        </w:tc>
        <w:tc>
          <w:tcPr>
            <w:tcW w:w="586" w:type="pct"/>
            <w:shd w:val="clear" w:color="auto" w:fill="D0CECE" w:themeFill="background2" w:themeFillShade="E6"/>
          </w:tcPr>
          <w:p w14:paraId="592F7BD8" w14:textId="77777777" w:rsidR="001B118A" w:rsidRPr="006A72DF" w:rsidRDefault="001B118A" w:rsidP="00774568">
            <w:pPr>
              <w:tabs>
                <w:tab w:val="left" w:pos="4820"/>
              </w:tabs>
              <w:spacing w:before="20" w:after="20" w:line="20" w:lineRule="atLeast"/>
              <w:rPr>
                <w:rFonts w:ascii="Verdana" w:hAnsi="Verdana" w:cs="Courier New"/>
                <w:sz w:val="14"/>
              </w:rPr>
            </w:pPr>
            <w:r>
              <w:rPr>
                <w:rFonts w:ascii="Verdana" w:hAnsi="Verdana" w:cs="Courier New"/>
                <w:sz w:val="14"/>
              </w:rPr>
              <w:t>unsigned</w:t>
            </w:r>
          </w:p>
        </w:tc>
        <w:tc>
          <w:tcPr>
            <w:tcW w:w="3866" w:type="pct"/>
            <w:shd w:val="clear" w:color="auto" w:fill="D0CECE" w:themeFill="background2" w:themeFillShade="E6"/>
          </w:tcPr>
          <w:p w14:paraId="0D5C2BCD" w14:textId="0CBFE1E2"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862E0" w14:paraId="79E73A5A" w14:textId="77777777" w:rsidTr="001B118A">
        <w:tc>
          <w:tcPr>
            <w:tcW w:w="548" w:type="pct"/>
            <w:shd w:val="clear" w:color="auto" w:fill="D0CECE" w:themeFill="background2" w:themeFillShade="E6"/>
          </w:tcPr>
          <w:p w14:paraId="0AA25631" w14:textId="77777777" w:rsidR="001B118A" w:rsidRDefault="001B118A" w:rsidP="00774568">
            <w:pPr>
              <w:tabs>
                <w:tab w:val="left" w:pos="4820"/>
              </w:tabs>
              <w:spacing w:before="20" w:after="20" w:line="20" w:lineRule="atLeast"/>
              <w:rPr>
                <w:rFonts w:ascii="Verdana" w:hAnsi="Verdana" w:cs="Helvetica"/>
                <w:sz w:val="14"/>
              </w:rPr>
            </w:pPr>
            <w:r>
              <w:rPr>
                <w:rFonts w:ascii="Verdana" w:hAnsi="Verdana" w:cs="Helvetica"/>
                <w:sz w:val="14"/>
              </w:rPr>
              <w:t>Data</w:t>
            </w:r>
          </w:p>
        </w:tc>
        <w:tc>
          <w:tcPr>
            <w:tcW w:w="586" w:type="pct"/>
            <w:shd w:val="clear" w:color="auto" w:fill="D0CECE" w:themeFill="background2" w:themeFillShade="E6"/>
          </w:tcPr>
          <w:p w14:paraId="10D15E1C" w14:textId="77777777" w:rsidR="001B118A" w:rsidRPr="006A72DF" w:rsidRDefault="001B118A" w:rsidP="00774568">
            <w:pPr>
              <w:tabs>
                <w:tab w:val="left" w:pos="4820"/>
              </w:tabs>
              <w:spacing w:before="20" w:after="20" w:line="20" w:lineRule="atLeast"/>
              <w:rPr>
                <w:rFonts w:ascii="Verdana" w:hAnsi="Verdana" w:cs="Courier New"/>
                <w:sz w:val="14"/>
              </w:rPr>
            </w:pPr>
            <w:proofErr w:type="spellStart"/>
            <w:r>
              <w:rPr>
                <w:rFonts w:ascii="Verdana" w:hAnsi="Verdana" w:cs="Courier New"/>
                <w:sz w:val="14"/>
              </w:rPr>
              <w:t>std_logic_vector</w:t>
            </w:r>
            <w:proofErr w:type="spellEnd"/>
          </w:p>
        </w:tc>
        <w:tc>
          <w:tcPr>
            <w:tcW w:w="3866" w:type="pct"/>
            <w:shd w:val="clear" w:color="auto" w:fill="D0CECE" w:themeFill="background2" w:themeFillShade="E6"/>
          </w:tcPr>
          <w:p w14:paraId="5CB07E39" w14:textId="384941C4" w:rsidR="001B118A" w:rsidRPr="006A72DF" w:rsidRDefault="001B118A" w:rsidP="00774568">
            <w:pPr>
              <w:tabs>
                <w:tab w:val="left" w:pos="4820"/>
              </w:tabs>
              <w:spacing w:before="20" w:after="20" w:line="20" w:lineRule="atLeast"/>
              <w:rPr>
                <w:rFonts w:ascii="Verdana" w:hAnsi="Verdana" w:cs="Courier New"/>
                <w:sz w:val="14"/>
              </w:rPr>
            </w:pPr>
          </w:p>
        </w:tc>
      </w:tr>
      <w:tr w:rsidR="001B118A" w:rsidRPr="00CB1452" w14:paraId="225A9E14" w14:textId="77777777" w:rsidTr="001B118A">
        <w:tc>
          <w:tcPr>
            <w:tcW w:w="548" w:type="pct"/>
            <w:shd w:val="clear" w:color="auto" w:fill="auto"/>
          </w:tcPr>
          <w:p w14:paraId="36B6933F" w14:textId="4367C0E6" w:rsidR="001B118A" w:rsidRDefault="001B118A"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Transaction_</w:t>
            </w:r>
            <w:r w:rsidR="005629D7">
              <w:rPr>
                <w:rFonts w:ascii="Verdana" w:hAnsi="Verdana" w:cs="Helvetica"/>
                <w:sz w:val="14"/>
              </w:rPr>
              <w:t>status</w:t>
            </w:r>
            <w:proofErr w:type="spellEnd"/>
          </w:p>
        </w:tc>
        <w:tc>
          <w:tcPr>
            <w:tcW w:w="586" w:type="pct"/>
          </w:tcPr>
          <w:p w14:paraId="153B97CE" w14:textId="370770D0"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w:t>
            </w:r>
            <w:r w:rsidRPr="006A72DF">
              <w:rPr>
                <w:rFonts w:ascii="Verdana" w:hAnsi="Verdana" w:cs="Courier New"/>
                <w:sz w:val="14"/>
                <w:lang w:val="en-US"/>
              </w:rPr>
              <w:t>_transaction_</w:t>
            </w:r>
            <w:r w:rsidR="005629D7">
              <w:rPr>
                <w:rFonts w:ascii="Verdana" w:hAnsi="Verdana" w:cs="Courier New"/>
                <w:sz w:val="14"/>
                <w:lang w:val="en-US"/>
              </w:rPr>
              <w:t>status</w:t>
            </w:r>
            <w:proofErr w:type="spellEnd"/>
          </w:p>
        </w:tc>
        <w:tc>
          <w:tcPr>
            <w:tcW w:w="3866" w:type="pct"/>
            <w:shd w:val="clear" w:color="auto" w:fill="auto"/>
          </w:tcPr>
          <w:p w14:paraId="44844BBE" w14:textId="6D6CCB8D" w:rsidR="001B118A" w:rsidRPr="00E34337" w:rsidRDefault="001B118A" w:rsidP="00774568">
            <w:pPr>
              <w:tabs>
                <w:tab w:val="left" w:pos="4820"/>
              </w:tabs>
              <w:spacing w:before="20" w:after="20" w:line="20" w:lineRule="atLeast"/>
              <w:rPr>
                <w:rFonts w:ascii="Verdana" w:hAnsi="Verdana" w:cs="Courier New"/>
                <w:sz w:val="14"/>
                <w:szCs w:val="14"/>
                <w:lang w:val="en-US"/>
              </w:rPr>
            </w:pPr>
          </w:p>
        </w:tc>
      </w:tr>
      <w:tr w:rsidR="001B118A" w:rsidRPr="00CB1452" w14:paraId="08A5E481" w14:textId="77777777" w:rsidTr="001B118A">
        <w:tc>
          <w:tcPr>
            <w:tcW w:w="548" w:type="pct"/>
            <w:shd w:val="clear" w:color="auto" w:fill="auto"/>
          </w:tcPr>
          <w:p w14:paraId="096F27E1" w14:textId="091BD681" w:rsidR="001B118A" w:rsidRDefault="00082533" w:rsidP="00774568">
            <w:pPr>
              <w:tabs>
                <w:tab w:val="left" w:pos="4820"/>
              </w:tabs>
              <w:spacing w:before="20" w:after="20" w:line="20" w:lineRule="atLeast"/>
              <w:rPr>
                <w:rFonts w:ascii="Verdana" w:hAnsi="Verdana" w:cs="Helvetica"/>
                <w:sz w:val="14"/>
              </w:rPr>
            </w:pPr>
            <w:proofErr w:type="spellStart"/>
            <w:r>
              <w:rPr>
                <w:rFonts w:ascii="Verdana" w:hAnsi="Verdana" w:cs="Helvetica"/>
                <w:sz w:val="14"/>
              </w:rPr>
              <w:t>VVC_</w:t>
            </w:r>
            <w:r w:rsidR="001B118A">
              <w:rPr>
                <w:rFonts w:ascii="Verdana" w:hAnsi="Verdana" w:cs="Helvetica"/>
                <w:sz w:val="14"/>
              </w:rPr>
              <w:t>Meta</w:t>
            </w:r>
            <w:proofErr w:type="spellEnd"/>
            <w:r w:rsidR="001B118A">
              <w:rPr>
                <w:rFonts w:ascii="Verdana" w:hAnsi="Verdana" w:cs="Helvetica"/>
                <w:sz w:val="14"/>
              </w:rPr>
              <w:t xml:space="preserve"> </w:t>
            </w:r>
          </w:p>
        </w:tc>
        <w:tc>
          <w:tcPr>
            <w:tcW w:w="586" w:type="pct"/>
          </w:tcPr>
          <w:p w14:paraId="0859A893" w14:textId="77777777" w:rsidR="001B118A" w:rsidRPr="006A72DF" w:rsidRDefault="001B118A" w:rsidP="00774568">
            <w:pPr>
              <w:tabs>
                <w:tab w:val="left" w:pos="4820"/>
              </w:tabs>
              <w:spacing w:before="20" w:after="20" w:line="20" w:lineRule="atLeast"/>
              <w:rPr>
                <w:rFonts w:ascii="Verdana" w:hAnsi="Verdana" w:cs="Courier New"/>
                <w:sz w:val="14"/>
                <w:lang w:val="en-US"/>
              </w:rPr>
            </w:pPr>
            <w:proofErr w:type="spellStart"/>
            <w:r>
              <w:rPr>
                <w:rFonts w:ascii="Verdana" w:hAnsi="Verdana" w:cs="Courier New"/>
                <w:sz w:val="14"/>
                <w:lang w:val="en-US"/>
              </w:rPr>
              <w:t>t_vvc_meta</w:t>
            </w:r>
            <w:proofErr w:type="spellEnd"/>
          </w:p>
        </w:tc>
        <w:tc>
          <w:tcPr>
            <w:tcW w:w="3866" w:type="pct"/>
            <w:shd w:val="clear" w:color="auto" w:fill="auto"/>
          </w:tcPr>
          <w:p w14:paraId="377E7045" w14:textId="6927C43C" w:rsidR="001B118A" w:rsidRPr="006A72DF" w:rsidRDefault="001B118A" w:rsidP="00774568">
            <w:pPr>
              <w:tabs>
                <w:tab w:val="left" w:pos="4820"/>
              </w:tabs>
              <w:spacing w:before="20" w:after="20" w:line="20" w:lineRule="atLeast"/>
              <w:rPr>
                <w:rFonts w:ascii="Verdana" w:hAnsi="Verdana" w:cs="Courier New"/>
                <w:sz w:val="14"/>
                <w:lang w:val="en-US"/>
              </w:rPr>
            </w:pPr>
          </w:p>
        </w:tc>
      </w:tr>
      <w:tr w:rsidR="001B118A" w:rsidRPr="00CB1452" w14:paraId="08F41760" w14:textId="77777777" w:rsidTr="001B118A">
        <w:tc>
          <w:tcPr>
            <w:tcW w:w="5000" w:type="pct"/>
            <w:gridSpan w:val="3"/>
            <w:shd w:val="clear" w:color="auto" w:fill="FFFFFF" w:themeFill="background1"/>
          </w:tcPr>
          <w:p w14:paraId="7C66A5D0" w14:textId="4FE96A1D" w:rsidR="001B118A" w:rsidRPr="006A72DF" w:rsidRDefault="001B118A" w:rsidP="00774568">
            <w:pPr>
              <w:tabs>
                <w:tab w:val="left" w:pos="4820"/>
              </w:tabs>
              <w:spacing w:before="20" w:after="20" w:line="20" w:lineRule="atLeast"/>
              <w:rPr>
                <w:rFonts w:ascii="Verdana" w:hAnsi="Verdana" w:cs="Courier New"/>
                <w:sz w:val="14"/>
                <w:lang w:val="en-US"/>
              </w:rPr>
            </w:pPr>
            <w:r>
              <w:rPr>
                <w:rFonts w:ascii="Verdana" w:hAnsi="Verdana" w:cs="Helvetica"/>
                <w:sz w:val="14"/>
              </w:rPr>
              <w:t xml:space="preserve">Note: No </w:t>
            </w:r>
            <w:proofErr w:type="spellStart"/>
            <w:r>
              <w:rPr>
                <w:rFonts w:ascii="Verdana" w:hAnsi="Verdana" w:cs="Helvetica"/>
                <w:sz w:val="14"/>
              </w:rPr>
              <w:t>error_info</w:t>
            </w:r>
            <w:proofErr w:type="spellEnd"/>
            <w:r>
              <w:rPr>
                <w:rFonts w:ascii="Verdana" w:hAnsi="Verdana" w:cs="Helvetica"/>
                <w:sz w:val="14"/>
              </w:rPr>
              <w:t xml:space="preserve"> field as no error injection or detection has been implemented</w:t>
            </w:r>
            <w:r w:rsidR="005629D7">
              <w:rPr>
                <w:rFonts w:ascii="Verdana" w:hAnsi="Verdana" w:cs="Helvetica"/>
                <w:sz w:val="14"/>
              </w:rPr>
              <w:t xml:space="preserve"> in neither</w:t>
            </w:r>
            <w:r w:rsidR="00C723E7">
              <w:rPr>
                <w:rFonts w:ascii="Verdana" w:hAnsi="Verdana" w:cs="Helvetica"/>
                <w:sz w:val="14"/>
              </w:rPr>
              <w:t xml:space="preserve"> V</w:t>
            </w:r>
            <w:r w:rsidR="005629D7">
              <w:rPr>
                <w:rFonts w:ascii="Verdana" w:hAnsi="Verdana" w:cs="Helvetica"/>
                <w:sz w:val="14"/>
              </w:rPr>
              <w:t>VC nor Monitor</w:t>
            </w:r>
            <w:r w:rsidR="00C723E7">
              <w:rPr>
                <w:rFonts w:ascii="Verdana" w:hAnsi="Verdana" w:cs="Helvetica"/>
                <w:sz w:val="14"/>
              </w:rPr>
              <w:t xml:space="preserve"> – at this stage.</w:t>
            </w:r>
          </w:p>
        </w:tc>
      </w:tr>
    </w:tbl>
    <w:p w14:paraId="6D4C42AD" w14:textId="77777777" w:rsidR="003C06EB" w:rsidRDefault="003C06EB" w:rsidP="00885031"/>
    <w:p w14:paraId="72829AF5" w14:textId="2180E1AC" w:rsidR="002541B1" w:rsidRDefault="005629D7" w:rsidP="00653F88">
      <w:r>
        <w:t>Other interfaces will of course have different protocol dedicated fields, or even a complete protocol dedicated sub-record (e.g. for Ethernet packet fields)</w:t>
      </w:r>
    </w:p>
    <w:p w14:paraId="06C4AF9D" w14:textId="77777777" w:rsidR="005629D7" w:rsidRDefault="005629D7" w:rsidP="00653F88"/>
    <w:p w14:paraId="088FB826" w14:textId="78C7009C" w:rsidR="005629D7" w:rsidRDefault="005629D7" w:rsidP="005629D7">
      <w:pPr>
        <w:pStyle w:val="Heading2"/>
      </w:pPr>
      <w:r>
        <w:t>Transaction info transfer</w:t>
      </w:r>
    </w:p>
    <w:p w14:paraId="6E4F4EB7" w14:textId="6ACC23FD" w:rsidR="005629D7" w:rsidRDefault="005629D7" w:rsidP="00653F88">
      <w:r>
        <w:t>In order to reduce the number of signals</w:t>
      </w:r>
      <w:r w:rsidR="00DE6B81">
        <w:t xml:space="preserve"> from a VVC or Monitor</w:t>
      </w:r>
      <w:r>
        <w:t>, all possible simultaneous transactions</w:t>
      </w:r>
      <w:r w:rsidR="00115751">
        <w:t xml:space="preserve"> (and their transaction records) </w:t>
      </w:r>
      <w:r>
        <w:t xml:space="preserve">are collected into a </w:t>
      </w:r>
      <w:r w:rsidR="00700096">
        <w:t xml:space="preserve">single </w:t>
      </w:r>
      <w:r>
        <w:t>transaction group record.</w:t>
      </w:r>
    </w:p>
    <w:p w14:paraId="5A7C81AA" w14:textId="4898C9F4" w:rsidR="00115751" w:rsidRDefault="00115751" w:rsidP="00653F88">
      <w:r>
        <w:t>For an SBI interface this will consist of a BT record and potentially a CT record, whereas for an Avalon it will in addition also consist of two ST records because</w:t>
      </w:r>
      <w:r w:rsidR="00700096">
        <w:t xml:space="preserve"> for instance a read request may be active at the same time as a read response</w:t>
      </w:r>
      <w:r w:rsidR="00C723E7">
        <w:t>.</w:t>
      </w:r>
      <w:r w:rsidR="00700096">
        <w:t xml:space="preserve"> (</w:t>
      </w:r>
      <w:r w:rsidR="00C723E7">
        <w:t>A</w:t>
      </w:r>
      <w:r w:rsidR="00700096">
        <w:t>nd the sub-transactions are part of a base transaction and may also be part of a CT).</w:t>
      </w:r>
    </w:p>
    <w:p w14:paraId="31651985" w14:textId="46C0513E" w:rsidR="00700096" w:rsidRDefault="00700096" w:rsidP="00653F88"/>
    <w:p w14:paraId="1580E255" w14:textId="222FC511" w:rsidR="00E82F9F" w:rsidRDefault="000C5D15" w:rsidP="000C5D15">
      <w:r>
        <w:fldChar w:fldCharType="begin"/>
      </w:r>
      <w:r>
        <w:instrText xml:space="preserve"> REF _Ref17305020 \h </w:instrText>
      </w:r>
      <w:r>
        <w:fldChar w:fldCharType="separate"/>
      </w:r>
      <w:r w:rsidR="000F169E">
        <w:t xml:space="preserve">Table </w:t>
      </w:r>
      <w:r w:rsidR="000F169E">
        <w:rPr>
          <w:noProof/>
        </w:rPr>
        <w:t>3</w:t>
      </w:r>
      <w:r>
        <w:fldChar w:fldCharType="end"/>
      </w:r>
      <w:r>
        <w:t xml:space="preserve"> below shows the maximum transaction group record for an SBI, whereas </w:t>
      </w:r>
      <w:r w:rsidR="00E82F9F">
        <w:fldChar w:fldCharType="begin"/>
      </w:r>
      <w:r w:rsidR="00E82F9F">
        <w:instrText xml:space="preserve"> REF _Ref18330577 \h </w:instrText>
      </w:r>
      <w:r w:rsidR="00E82F9F">
        <w:fldChar w:fldCharType="separate"/>
      </w:r>
      <w:r w:rsidR="000F169E">
        <w:t xml:space="preserve">Table </w:t>
      </w:r>
      <w:r w:rsidR="000F169E">
        <w:rPr>
          <w:noProof/>
        </w:rPr>
        <w:t>4</w:t>
      </w:r>
      <w:r w:rsidR="00E82F9F">
        <w:fldChar w:fldCharType="end"/>
      </w:r>
      <w:r w:rsidR="00E82F9F">
        <w:t xml:space="preserve"> b</w:t>
      </w:r>
      <w:r>
        <w:t xml:space="preserve">elow shows the maximum transaction group record for an </w:t>
      </w:r>
      <w:r w:rsidR="00E82F9F">
        <w:t>Avalon. The greyed-out CT is optional for both, and thus depends on whether CTs have been defined in the VVC.</w:t>
      </w:r>
      <w:r w:rsidR="007D1C71">
        <w:t xml:space="preserve"> Multiple parallel STs may be written to the transaction group record simultaneously – as these are handled by different “threads” (concurrent statements</w:t>
      </w:r>
      <w:r w:rsidR="00C723E7">
        <w:t xml:space="preserve"> like a process</w:t>
      </w:r>
      <w:r w:rsidR="007D1C71">
        <w:t>).</w:t>
      </w:r>
    </w:p>
    <w:p w14:paraId="6217A151" w14:textId="77777777" w:rsidR="00E82F9F" w:rsidRDefault="00E82F9F" w:rsidP="000C5D15"/>
    <w:p w14:paraId="7241E621" w14:textId="2B6D06A2" w:rsidR="000C5D15" w:rsidRDefault="00E82F9F" w:rsidP="000C5D15">
      <w:r>
        <w:t xml:space="preserve">A Monitor cannot know about CTs, and thus a monitor will never fill inn that sub-record. A Monitor for a split transaction protocol (i.e. with multiple STs) may or may </w:t>
      </w:r>
      <w:r w:rsidR="000848FC">
        <w:t xml:space="preserve">not </w:t>
      </w:r>
      <w:r>
        <w:t xml:space="preserve">provide BT info. If it does, this should normally </w:t>
      </w:r>
      <w:r w:rsidR="007D1C71">
        <w:t>be implemented in a higher level “wrapper”</w:t>
      </w:r>
    </w:p>
    <w:p w14:paraId="52617859" w14:textId="7C61C33D" w:rsidR="005F77A4" w:rsidRDefault="005F77A4" w:rsidP="0094121B"/>
    <w:p w14:paraId="5B542D95" w14:textId="6F31AC15" w:rsidR="00774568" w:rsidRDefault="00067590" w:rsidP="0094121B">
      <w:r>
        <w:t xml:space="preserve">Note </w:t>
      </w:r>
      <w:r w:rsidR="00217339">
        <w:t>again</w:t>
      </w:r>
      <w:r w:rsidR="00774568">
        <w:t>:</w:t>
      </w:r>
      <w:r w:rsidR="00774568">
        <w:br/>
        <w:t>- A</w:t>
      </w:r>
      <w:r w:rsidR="005F77A4">
        <w:t xml:space="preserve"> VVC will </w:t>
      </w:r>
      <w:r w:rsidR="00716B34">
        <w:t>update</w:t>
      </w:r>
      <w:r w:rsidR="005F77A4">
        <w:t xml:space="preserve"> its DTT</w:t>
      </w:r>
      <w:r w:rsidR="00C723E7">
        <w:t xml:space="preserve"> </w:t>
      </w:r>
      <w:r w:rsidR="00560721">
        <w:t xml:space="preserve">leaf transaction </w:t>
      </w:r>
      <w:r w:rsidR="005F77A4">
        <w:t xml:space="preserve">details </w:t>
      </w:r>
      <w:r w:rsidR="00560721">
        <w:t xml:space="preserve">at the start of the </w:t>
      </w:r>
      <w:r w:rsidR="005F77A4">
        <w:t>transaction</w:t>
      </w:r>
      <w:r w:rsidR="00C723E7">
        <w:t xml:space="preserve"> when the </w:t>
      </w:r>
      <w:r w:rsidR="00774568">
        <w:t>BFM is called</w:t>
      </w:r>
      <w:r w:rsidR="00560721">
        <w:t>.</w:t>
      </w:r>
      <w:r w:rsidR="00774568">
        <w:t xml:space="preserve"> and turned off when BFM is finished.</w:t>
      </w:r>
    </w:p>
    <w:p w14:paraId="56AA5A67" w14:textId="0A425CED" w:rsidR="00067590" w:rsidRDefault="00774568" w:rsidP="0094121B">
      <w:r>
        <w:t>- A</w:t>
      </w:r>
      <w:r w:rsidR="008A03E4">
        <w:t xml:space="preserve"> monitor will set its DTT information after </w:t>
      </w:r>
      <w:r w:rsidR="00217339">
        <w:t xml:space="preserve">the transaction is </w:t>
      </w:r>
      <w:r w:rsidR="008A03E4">
        <w:t>finished</w:t>
      </w:r>
      <w:r w:rsidR="00C723E7">
        <w:t xml:space="preserve"> (or transaction status is known)</w:t>
      </w:r>
      <w:r w:rsidR="00217339">
        <w:t xml:space="preserve"> and keep it on for a pre-defined time</w:t>
      </w:r>
      <w:r>
        <w:t xml:space="preserve"> – or </w:t>
      </w:r>
      <w:r w:rsidR="00C723E7">
        <w:t xml:space="preserve">until </w:t>
      </w:r>
      <w:r>
        <w:t>the next transaction is finished</w:t>
      </w:r>
      <w:r w:rsidR="00975A87">
        <w:t xml:space="preserve"> if earlier</w:t>
      </w:r>
      <w:r w:rsidR="00C723E7">
        <w:t>.</w:t>
      </w:r>
      <w:r w:rsidR="00C723E7" w:rsidDel="00C723E7">
        <w:t xml:space="preserve"> </w:t>
      </w:r>
    </w:p>
    <w:p w14:paraId="64B73A1C" w14:textId="668EFD82" w:rsidR="00FE5A80" w:rsidRDefault="00FE5A80" w:rsidP="0094121B"/>
    <w:p w14:paraId="16A04436" w14:textId="10A45104" w:rsidR="00774568" w:rsidRDefault="00774568" w:rsidP="0094121B">
      <w:r>
        <w:t>It is recommended that</w:t>
      </w:r>
      <w:r w:rsidR="001A2682">
        <w:t xml:space="preserve"> the model (or any other user of the DTT signals) triggers on </w:t>
      </w:r>
      <w:proofErr w:type="spellStart"/>
      <w:r w:rsidR="001A2682">
        <w:t>transaction_status</w:t>
      </w:r>
      <w:proofErr w:type="spellEnd"/>
      <w:r w:rsidR="001A2682">
        <w:t xml:space="preserve"> changing to ‘</w:t>
      </w:r>
      <w:r w:rsidR="00560721">
        <w:t>INACTIVE’ and then sample &lt;signal</w:t>
      </w:r>
      <w:proofErr w:type="gramStart"/>
      <w:r w:rsidR="00560721">
        <w:t>&gt;‘</w:t>
      </w:r>
      <w:proofErr w:type="spellStart"/>
      <w:proofErr w:type="gramEnd"/>
      <w:r w:rsidR="00560721">
        <w:t>last_value</w:t>
      </w:r>
      <w:proofErr w:type="spellEnd"/>
      <w:r w:rsidR="00560721">
        <w:t xml:space="preserve"> </w:t>
      </w:r>
    </w:p>
    <w:p w14:paraId="3433F3DD" w14:textId="2E4C5FEA" w:rsidR="005F77A4" w:rsidRDefault="005F77A4" w:rsidP="00067590">
      <w:pPr>
        <w:pStyle w:val="Caption"/>
        <w:keepNext/>
        <w:jc w:val="center"/>
      </w:pPr>
      <w:bookmarkStart w:id="28" w:name="_Ref17305020"/>
      <w:r>
        <w:t xml:space="preserve">Table </w:t>
      </w:r>
      <w:r>
        <w:fldChar w:fldCharType="begin"/>
      </w:r>
      <w:r>
        <w:instrText xml:space="preserve"> SEQ Table \* ARABIC </w:instrText>
      </w:r>
      <w:r>
        <w:fldChar w:fldCharType="separate"/>
      </w:r>
      <w:r w:rsidR="000F169E">
        <w:rPr>
          <w:noProof/>
        </w:rPr>
        <w:t>3</w:t>
      </w:r>
      <w:r>
        <w:fldChar w:fldCharType="end"/>
      </w:r>
      <w:bookmarkEnd w:id="28"/>
      <w:r>
        <w:t xml:space="preserve"> </w:t>
      </w:r>
      <w:r w:rsidR="00E82F9F">
        <w:t>– Maximum t</w:t>
      </w:r>
      <w:r>
        <w:t xml:space="preserve">ransaction </w:t>
      </w:r>
      <w:r w:rsidR="00E82F9F">
        <w:t xml:space="preserve">group </w:t>
      </w:r>
      <w:r>
        <w:t xml:space="preserve">record </w:t>
      </w:r>
      <w:proofErr w:type="spellStart"/>
      <w:r>
        <w:t>t_transaction</w:t>
      </w:r>
      <w:r w:rsidR="00E82F9F">
        <w:t>_group</w:t>
      </w:r>
      <w:proofErr w:type="spellEnd"/>
      <w:r w:rsidR="00B959F1">
        <w:t xml:space="preserve"> – </w:t>
      </w:r>
      <w:r w:rsidR="00E82F9F">
        <w:t>for an SBI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0C5D15" w:rsidRPr="00C862E0" w14:paraId="23BC8EC4" w14:textId="77777777" w:rsidTr="00653F88">
        <w:tc>
          <w:tcPr>
            <w:tcW w:w="861" w:type="pct"/>
            <w:shd w:val="solid" w:color="000000" w:fill="FFFFFF"/>
          </w:tcPr>
          <w:p w14:paraId="495FC480" w14:textId="47B80599" w:rsidR="000C5D15" w:rsidRPr="001F04DC" w:rsidRDefault="000C5D15" w:rsidP="000C5D15">
            <w:pPr>
              <w:tabs>
                <w:tab w:val="left" w:pos="4820"/>
              </w:tabs>
              <w:rPr>
                <w:b/>
                <w:bCs/>
                <w:szCs w:val="18"/>
              </w:rPr>
            </w:pPr>
            <w:r>
              <w:rPr>
                <w:b/>
                <w:bCs/>
                <w:szCs w:val="18"/>
              </w:rPr>
              <w:t>Field name</w:t>
            </w:r>
          </w:p>
        </w:tc>
        <w:tc>
          <w:tcPr>
            <w:tcW w:w="777" w:type="pct"/>
            <w:shd w:val="solid" w:color="000000" w:fill="FFFFFF"/>
          </w:tcPr>
          <w:p w14:paraId="7A023272" w14:textId="2E882540" w:rsidR="000C5D15" w:rsidRPr="001F04DC" w:rsidRDefault="000C5D15" w:rsidP="000C5D15">
            <w:pPr>
              <w:tabs>
                <w:tab w:val="left" w:pos="4820"/>
              </w:tabs>
              <w:rPr>
                <w:b/>
                <w:bCs/>
                <w:szCs w:val="18"/>
              </w:rPr>
            </w:pPr>
            <w:r>
              <w:rPr>
                <w:b/>
                <w:bCs/>
                <w:szCs w:val="18"/>
              </w:rPr>
              <w:t>Type name</w:t>
            </w:r>
          </w:p>
        </w:tc>
        <w:tc>
          <w:tcPr>
            <w:tcW w:w="3362" w:type="pct"/>
            <w:shd w:val="solid" w:color="000000" w:fill="FFFFFF"/>
          </w:tcPr>
          <w:p w14:paraId="41563859" w14:textId="6C44F445" w:rsidR="000C5D15" w:rsidRPr="001F04DC" w:rsidRDefault="000C5D15" w:rsidP="000C5D15">
            <w:pPr>
              <w:tabs>
                <w:tab w:val="left" w:pos="4820"/>
              </w:tabs>
              <w:rPr>
                <w:b/>
                <w:bCs/>
                <w:szCs w:val="18"/>
              </w:rPr>
            </w:pPr>
            <w:r w:rsidRPr="001F04DC">
              <w:rPr>
                <w:b/>
                <w:bCs/>
                <w:szCs w:val="18"/>
              </w:rPr>
              <w:t>Description</w:t>
            </w:r>
          </w:p>
        </w:tc>
      </w:tr>
      <w:tr w:rsidR="006350C5" w:rsidRPr="00C862E0" w14:paraId="2AD33718" w14:textId="77777777" w:rsidTr="00653F88">
        <w:tc>
          <w:tcPr>
            <w:tcW w:w="861" w:type="pct"/>
            <w:shd w:val="clear" w:color="auto" w:fill="auto"/>
          </w:tcPr>
          <w:p w14:paraId="13BDC647" w14:textId="2934C6C8" w:rsidR="006350C5" w:rsidRDefault="007D1C71" w:rsidP="00653F88">
            <w:pPr>
              <w:tabs>
                <w:tab w:val="left" w:pos="4820"/>
              </w:tabs>
              <w:spacing w:before="20" w:after="20" w:line="20" w:lineRule="atLeast"/>
              <w:rPr>
                <w:rFonts w:ascii="Verdana" w:hAnsi="Verdana" w:cs="Helvetica"/>
                <w:sz w:val="14"/>
              </w:rPr>
            </w:pPr>
            <w:proofErr w:type="spellStart"/>
            <w:r>
              <w:rPr>
                <w:rFonts w:ascii="Verdana" w:hAnsi="Verdana" w:cs="Helvetica"/>
                <w:sz w:val="14"/>
              </w:rPr>
              <w:t>bt</w:t>
            </w:r>
            <w:proofErr w:type="spellEnd"/>
          </w:p>
        </w:tc>
        <w:tc>
          <w:tcPr>
            <w:tcW w:w="777" w:type="pct"/>
          </w:tcPr>
          <w:p w14:paraId="726C59CC" w14:textId="228C781E" w:rsidR="006350C5" w:rsidRDefault="006350C5" w:rsidP="00653F88">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BDD64E" w14:textId="5430C99D" w:rsidR="006350C5" w:rsidRDefault="006350C5" w:rsidP="00653F88">
            <w:pPr>
              <w:tabs>
                <w:tab w:val="left" w:pos="4820"/>
              </w:tabs>
              <w:spacing w:before="20" w:after="20" w:line="20" w:lineRule="atLeast"/>
              <w:rPr>
                <w:rFonts w:ascii="Verdana" w:hAnsi="Verdana"/>
                <w:sz w:val="14"/>
              </w:rPr>
            </w:pPr>
            <w:r>
              <w:rPr>
                <w:rFonts w:ascii="Verdana" w:hAnsi="Verdana"/>
                <w:sz w:val="14"/>
              </w:rPr>
              <w:t>Base transaction</w:t>
            </w:r>
          </w:p>
        </w:tc>
      </w:tr>
      <w:tr w:rsidR="006350C5" w:rsidRPr="00C862E0" w14:paraId="05BC864F" w14:textId="77777777" w:rsidTr="00AE5452">
        <w:tc>
          <w:tcPr>
            <w:tcW w:w="861" w:type="pct"/>
            <w:shd w:val="clear" w:color="auto" w:fill="D0CECE" w:themeFill="background2" w:themeFillShade="E6"/>
          </w:tcPr>
          <w:p w14:paraId="03F55583" w14:textId="741F5001" w:rsidR="006350C5" w:rsidRPr="0068339F" w:rsidRDefault="006350C5" w:rsidP="006350C5">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75DE2222" w14:textId="5B027C4C" w:rsidR="006350C5" w:rsidRPr="006A72DF" w:rsidRDefault="006350C5" w:rsidP="00653F88">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65D05E3F" w14:textId="0C63F256" w:rsidR="006350C5" w:rsidRPr="006A72DF" w:rsidRDefault="006350C5" w:rsidP="00653F88">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01CE85F8" w14:textId="570ADAE7" w:rsidR="005629D7" w:rsidRDefault="005629D7" w:rsidP="005629D7">
      <w:bookmarkStart w:id="29" w:name="_Ref17306730"/>
    </w:p>
    <w:p w14:paraId="02E97742" w14:textId="77777777" w:rsidR="005629D7" w:rsidRDefault="005629D7" w:rsidP="005629D7"/>
    <w:p w14:paraId="45CE6753" w14:textId="052DC29A" w:rsidR="00E82F9F" w:rsidRDefault="00CE034F" w:rsidP="00E82F9F">
      <w:pPr>
        <w:pStyle w:val="Caption"/>
        <w:keepNext/>
        <w:jc w:val="center"/>
      </w:pPr>
      <w:bookmarkStart w:id="30" w:name="_Ref18330577"/>
      <w:bookmarkStart w:id="31" w:name="_Ref18330564"/>
      <w:r>
        <w:t xml:space="preserve">Table </w:t>
      </w:r>
      <w:r>
        <w:fldChar w:fldCharType="begin"/>
      </w:r>
      <w:r>
        <w:instrText xml:space="preserve"> SEQ Table \* ARABIC </w:instrText>
      </w:r>
      <w:r>
        <w:fldChar w:fldCharType="separate"/>
      </w:r>
      <w:r w:rsidR="000F169E">
        <w:rPr>
          <w:noProof/>
        </w:rPr>
        <w:t>4</w:t>
      </w:r>
      <w:r>
        <w:fldChar w:fldCharType="end"/>
      </w:r>
      <w:bookmarkEnd w:id="29"/>
      <w:bookmarkEnd w:id="30"/>
      <w:r>
        <w:t xml:space="preserve"> - </w:t>
      </w:r>
      <w:bookmarkEnd w:id="31"/>
      <w:r w:rsidR="00E82F9F">
        <w:t xml:space="preserve">Maximum transaction group record </w:t>
      </w:r>
      <w:proofErr w:type="spellStart"/>
      <w:r w:rsidR="00E82F9F">
        <w:t>t_transaction_group</w:t>
      </w:r>
      <w:proofErr w:type="spellEnd"/>
      <w:r w:rsidR="00E82F9F">
        <w:t xml:space="preserve"> – for an Avalon MM interface</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2604"/>
        <w:gridCol w:w="2350"/>
        <w:gridCol w:w="10169"/>
      </w:tblGrid>
      <w:tr w:rsidR="00E82F9F" w:rsidRPr="00C862E0" w14:paraId="39F7E2A6" w14:textId="77777777" w:rsidTr="00774568">
        <w:tc>
          <w:tcPr>
            <w:tcW w:w="861" w:type="pct"/>
            <w:shd w:val="solid" w:color="000000" w:fill="FFFFFF"/>
          </w:tcPr>
          <w:p w14:paraId="7359FE4F" w14:textId="77777777" w:rsidR="00E82F9F" w:rsidRPr="001F04DC" w:rsidRDefault="00E82F9F" w:rsidP="00774568">
            <w:pPr>
              <w:tabs>
                <w:tab w:val="left" w:pos="4820"/>
              </w:tabs>
              <w:rPr>
                <w:b/>
                <w:bCs/>
                <w:szCs w:val="18"/>
              </w:rPr>
            </w:pPr>
            <w:bookmarkStart w:id="32" w:name="_Toc17306317"/>
            <w:r>
              <w:rPr>
                <w:b/>
                <w:bCs/>
                <w:szCs w:val="18"/>
              </w:rPr>
              <w:t>Field name</w:t>
            </w:r>
          </w:p>
        </w:tc>
        <w:tc>
          <w:tcPr>
            <w:tcW w:w="777" w:type="pct"/>
            <w:shd w:val="solid" w:color="000000" w:fill="FFFFFF"/>
          </w:tcPr>
          <w:p w14:paraId="5E7E09F1" w14:textId="77777777" w:rsidR="00E82F9F" w:rsidRPr="001F04DC" w:rsidRDefault="00E82F9F" w:rsidP="00774568">
            <w:pPr>
              <w:tabs>
                <w:tab w:val="left" w:pos="4820"/>
              </w:tabs>
              <w:rPr>
                <w:b/>
                <w:bCs/>
                <w:szCs w:val="18"/>
              </w:rPr>
            </w:pPr>
            <w:r>
              <w:rPr>
                <w:b/>
                <w:bCs/>
                <w:szCs w:val="18"/>
              </w:rPr>
              <w:t>Type name</w:t>
            </w:r>
          </w:p>
        </w:tc>
        <w:tc>
          <w:tcPr>
            <w:tcW w:w="3362" w:type="pct"/>
            <w:shd w:val="solid" w:color="000000" w:fill="FFFFFF"/>
          </w:tcPr>
          <w:p w14:paraId="24505C76" w14:textId="77777777" w:rsidR="00E82F9F" w:rsidRPr="001F04DC" w:rsidRDefault="00E82F9F" w:rsidP="00774568">
            <w:pPr>
              <w:tabs>
                <w:tab w:val="left" w:pos="4820"/>
              </w:tabs>
              <w:rPr>
                <w:b/>
                <w:bCs/>
                <w:szCs w:val="18"/>
              </w:rPr>
            </w:pPr>
            <w:r w:rsidRPr="001F04DC">
              <w:rPr>
                <w:b/>
                <w:bCs/>
                <w:szCs w:val="18"/>
              </w:rPr>
              <w:t>Description</w:t>
            </w:r>
          </w:p>
        </w:tc>
      </w:tr>
      <w:tr w:rsidR="00E82F9F" w:rsidRPr="00C862E0" w14:paraId="107BF23A" w14:textId="77777777" w:rsidTr="00774568">
        <w:tc>
          <w:tcPr>
            <w:tcW w:w="861" w:type="pct"/>
            <w:shd w:val="clear" w:color="auto" w:fill="auto"/>
          </w:tcPr>
          <w:p w14:paraId="2D77539A" w14:textId="4AFEC6E9"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st_request</w:t>
            </w:r>
            <w:proofErr w:type="spellEnd"/>
          </w:p>
        </w:tc>
        <w:tc>
          <w:tcPr>
            <w:tcW w:w="777" w:type="pct"/>
          </w:tcPr>
          <w:p w14:paraId="55CF1888" w14:textId="283C960C"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04ECEE3B" w14:textId="6B6821A7" w:rsidR="00E82F9F" w:rsidRDefault="00E82F9F" w:rsidP="00E82F9F">
            <w:pPr>
              <w:tabs>
                <w:tab w:val="left" w:pos="4820"/>
              </w:tabs>
              <w:spacing w:before="20" w:after="20" w:line="20" w:lineRule="atLeast"/>
              <w:rPr>
                <w:rFonts w:ascii="Verdana" w:hAnsi="Verdana"/>
                <w:sz w:val="14"/>
              </w:rPr>
            </w:pPr>
            <w:r>
              <w:rPr>
                <w:rFonts w:ascii="Verdana" w:hAnsi="Verdana"/>
                <w:sz w:val="14"/>
              </w:rPr>
              <w:t xml:space="preserve">Sub-transaction </w:t>
            </w:r>
          </w:p>
        </w:tc>
      </w:tr>
      <w:tr w:rsidR="00E82F9F" w:rsidRPr="00C862E0" w14:paraId="506CC778" w14:textId="77777777" w:rsidTr="00774568">
        <w:tc>
          <w:tcPr>
            <w:tcW w:w="861" w:type="pct"/>
            <w:shd w:val="clear" w:color="auto" w:fill="auto"/>
          </w:tcPr>
          <w:p w14:paraId="7E0855A9" w14:textId="275B8C13" w:rsidR="00E82F9F" w:rsidRDefault="00E82F9F"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st_response</w:t>
            </w:r>
            <w:proofErr w:type="spellEnd"/>
          </w:p>
        </w:tc>
        <w:tc>
          <w:tcPr>
            <w:tcW w:w="777" w:type="pct"/>
          </w:tcPr>
          <w:p w14:paraId="20CB363F" w14:textId="21EDD570"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2EECE07C" w14:textId="04D82227" w:rsidR="00E82F9F" w:rsidRDefault="00E82F9F" w:rsidP="00E82F9F">
            <w:pPr>
              <w:tabs>
                <w:tab w:val="left" w:pos="4820"/>
              </w:tabs>
              <w:spacing w:before="20" w:after="20" w:line="20" w:lineRule="atLeast"/>
              <w:rPr>
                <w:rFonts w:ascii="Verdana" w:hAnsi="Verdana"/>
                <w:sz w:val="14"/>
              </w:rPr>
            </w:pPr>
            <w:r>
              <w:rPr>
                <w:rFonts w:ascii="Verdana" w:hAnsi="Verdana"/>
                <w:sz w:val="14"/>
              </w:rPr>
              <w:t>Sub-transaction</w:t>
            </w:r>
          </w:p>
        </w:tc>
      </w:tr>
      <w:tr w:rsidR="00E82F9F" w:rsidRPr="00C862E0" w14:paraId="62ED298A" w14:textId="77777777" w:rsidTr="00774568">
        <w:tc>
          <w:tcPr>
            <w:tcW w:w="861" w:type="pct"/>
            <w:shd w:val="clear" w:color="auto" w:fill="auto"/>
          </w:tcPr>
          <w:p w14:paraId="75BED497" w14:textId="539C48A4" w:rsidR="00E82F9F" w:rsidRDefault="008023AE" w:rsidP="00E82F9F">
            <w:pPr>
              <w:tabs>
                <w:tab w:val="left" w:pos="4820"/>
              </w:tabs>
              <w:spacing w:before="20" w:after="20" w:line="20" w:lineRule="atLeast"/>
              <w:rPr>
                <w:rFonts w:ascii="Verdana" w:hAnsi="Verdana" w:cs="Helvetica"/>
                <w:sz w:val="14"/>
              </w:rPr>
            </w:pPr>
            <w:proofErr w:type="spellStart"/>
            <w:r>
              <w:rPr>
                <w:rFonts w:ascii="Verdana" w:hAnsi="Verdana" w:cs="Helvetica"/>
                <w:sz w:val="14"/>
              </w:rPr>
              <w:t>b</w:t>
            </w:r>
            <w:r w:rsidR="007D1C71">
              <w:rPr>
                <w:rFonts w:ascii="Verdana" w:hAnsi="Verdana" w:cs="Helvetica"/>
                <w:sz w:val="14"/>
              </w:rPr>
              <w:t>t</w:t>
            </w:r>
            <w:proofErr w:type="spellEnd"/>
          </w:p>
        </w:tc>
        <w:tc>
          <w:tcPr>
            <w:tcW w:w="777" w:type="pct"/>
          </w:tcPr>
          <w:p w14:paraId="34EEA057" w14:textId="77777777" w:rsidR="00E82F9F" w:rsidRDefault="00E82F9F" w:rsidP="00E82F9F">
            <w:pPr>
              <w:tabs>
                <w:tab w:val="left" w:pos="4820"/>
              </w:tabs>
              <w:spacing w:before="20" w:after="20" w:line="20" w:lineRule="atLeast"/>
              <w:rPr>
                <w:rFonts w:ascii="Verdana" w:hAnsi="Verdana"/>
                <w:sz w:val="14"/>
              </w:rPr>
            </w:pPr>
            <w:proofErr w:type="spellStart"/>
            <w:r>
              <w:rPr>
                <w:rFonts w:ascii="Verdana" w:hAnsi="Verdana"/>
                <w:sz w:val="14"/>
              </w:rPr>
              <w:t>t_transaction</w:t>
            </w:r>
            <w:proofErr w:type="spellEnd"/>
          </w:p>
        </w:tc>
        <w:tc>
          <w:tcPr>
            <w:tcW w:w="3362" w:type="pct"/>
            <w:shd w:val="clear" w:color="auto" w:fill="auto"/>
          </w:tcPr>
          <w:p w14:paraId="4189EA45" w14:textId="72A2F7A0" w:rsidR="00E82F9F" w:rsidRDefault="00E82F9F" w:rsidP="00E82F9F">
            <w:pPr>
              <w:tabs>
                <w:tab w:val="left" w:pos="4820"/>
              </w:tabs>
              <w:spacing w:before="20" w:after="20" w:line="20" w:lineRule="atLeast"/>
              <w:rPr>
                <w:rFonts w:ascii="Verdana" w:hAnsi="Verdana"/>
                <w:sz w:val="14"/>
              </w:rPr>
            </w:pPr>
            <w:r>
              <w:rPr>
                <w:rFonts w:ascii="Verdana" w:hAnsi="Verdana"/>
                <w:sz w:val="14"/>
              </w:rPr>
              <w:t>Base transaction</w:t>
            </w:r>
          </w:p>
        </w:tc>
      </w:tr>
      <w:tr w:rsidR="00E82F9F" w:rsidRPr="00C862E0" w14:paraId="27ED0CFB" w14:textId="77777777" w:rsidTr="00774568">
        <w:tc>
          <w:tcPr>
            <w:tcW w:w="861" w:type="pct"/>
            <w:shd w:val="clear" w:color="auto" w:fill="D0CECE" w:themeFill="background2" w:themeFillShade="E6"/>
          </w:tcPr>
          <w:p w14:paraId="3F5F701F" w14:textId="77777777" w:rsidR="00E82F9F" w:rsidRPr="0068339F" w:rsidRDefault="00E82F9F" w:rsidP="00E82F9F">
            <w:pPr>
              <w:tabs>
                <w:tab w:val="center" w:pos="1194"/>
              </w:tabs>
              <w:spacing w:before="20" w:after="20" w:line="20" w:lineRule="atLeast"/>
              <w:rPr>
                <w:rFonts w:ascii="Verdana" w:hAnsi="Verdana" w:cs="Helvetica"/>
                <w:sz w:val="14"/>
              </w:rPr>
            </w:pPr>
            <w:proofErr w:type="spellStart"/>
            <w:r>
              <w:rPr>
                <w:rFonts w:ascii="Verdana" w:hAnsi="Verdana" w:cs="Helvetica"/>
                <w:sz w:val="14"/>
              </w:rPr>
              <w:t>ct</w:t>
            </w:r>
            <w:proofErr w:type="spellEnd"/>
            <w:r>
              <w:rPr>
                <w:rFonts w:ascii="Verdana" w:hAnsi="Verdana" w:cs="Helvetica"/>
                <w:sz w:val="14"/>
              </w:rPr>
              <w:tab/>
            </w:r>
          </w:p>
        </w:tc>
        <w:tc>
          <w:tcPr>
            <w:tcW w:w="777" w:type="pct"/>
            <w:shd w:val="clear" w:color="auto" w:fill="D0CECE" w:themeFill="background2" w:themeFillShade="E6"/>
          </w:tcPr>
          <w:p w14:paraId="4B5D18B2" w14:textId="77777777" w:rsidR="00E82F9F" w:rsidRPr="006A72DF" w:rsidRDefault="00E82F9F" w:rsidP="00E82F9F">
            <w:pPr>
              <w:tabs>
                <w:tab w:val="left" w:pos="4820"/>
              </w:tabs>
              <w:spacing w:before="20" w:after="20" w:line="20" w:lineRule="atLeast"/>
              <w:rPr>
                <w:rFonts w:ascii="Verdana" w:hAnsi="Verdana" w:cs="Courier New"/>
                <w:sz w:val="14"/>
              </w:rPr>
            </w:pPr>
            <w:proofErr w:type="spellStart"/>
            <w:r>
              <w:rPr>
                <w:rFonts w:ascii="Verdana" w:hAnsi="Verdana" w:cs="Courier New"/>
                <w:sz w:val="14"/>
              </w:rPr>
              <w:t>t_transaction</w:t>
            </w:r>
            <w:proofErr w:type="spellEnd"/>
          </w:p>
        </w:tc>
        <w:tc>
          <w:tcPr>
            <w:tcW w:w="3362" w:type="pct"/>
            <w:shd w:val="clear" w:color="auto" w:fill="D0CECE" w:themeFill="background2" w:themeFillShade="E6"/>
          </w:tcPr>
          <w:p w14:paraId="4D8950C9" w14:textId="71029D93" w:rsidR="00E82F9F" w:rsidRPr="006A72DF" w:rsidRDefault="00E82F9F" w:rsidP="00E82F9F">
            <w:pPr>
              <w:tabs>
                <w:tab w:val="left" w:pos="4820"/>
              </w:tabs>
              <w:spacing w:before="20" w:after="20" w:line="20" w:lineRule="atLeast"/>
              <w:rPr>
                <w:rFonts w:ascii="Verdana" w:hAnsi="Verdana" w:cs="Courier New"/>
                <w:sz w:val="14"/>
              </w:rPr>
            </w:pPr>
            <w:r>
              <w:rPr>
                <w:rFonts w:ascii="Verdana" w:hAnsi="Verdana" w:cs="Courier New"/>
                <w:sz w:val="14"/>
              </w:rPr>
              <w:t>Compound transaction</w:t>
            </w:r>
          </w:p>
        </w:tc>
      </w:tr>
    </w:tbl>
    <w:p w14:paraId="616C412E" w14:textId="76AB1DF3" w:rsidR="00774568" w:rsidRDefault="00774568" w:rsidP="00774568">
      <w:pPr>
        <w:pStyle w:val="Heading2"/>
      </w:pPr>
      <w:r>
        <w:lastRenderedPageBreak/>
        <w:t>Transaction info transfer signals</w:t>
      </w:r>
    </w:p>
    <w:p w14:paraId="1DA8F954" w14:textId="24D2D23D" w:rsidR="00774568" w:rsidRDefault="00774568" w:rsidP="00774568">
      <w:r>
        <w:t xml:space="preserve">The </w:t>
      </w:r>
      <w:proofErr w:type="gramStart"/>
      <w:r>
        <w:t>DTT  (</w:t>
      </w:r>
      <w:proofErr w:type="gramEnd"/>
      <w:r>
        <w:t>Direct Transaction Transfer) is provided out of the VVC</w:t>
      </w:r>
      <w:r w:rsidR="00560721">
        <w:t xml:space="preserve"> and </w:t>
      </w:r>
      <w:r>
        <w:t xml:space="preserve">Monitor using </w:t>
      </w:r>
      <w:r w:rsidR="00774DC2">
        <w:t xml:space="preserve">sets of a </w:t>
      </w:r>
      <w:r>
        <w:t>global signal</w:t>
      </w:r>
      <w:r w:rsidR="00774DC2">
        <w:t xml:space="preserve"> and a shared variable</w:t>
      </w:r>
      <w:r>
        <w:t>. These a</w:t>
      </w:r>
      <w:r w:rsidR="003D5256">
        <w:t>nd all DTT related VHDL types are defined in</w:t>
      </w:r>
      <w:r w:rsidR="00B4366D">
        <w:t xml:space="preserve"> </w:t>
      </w:r>
      <w:proofErr w:type="spellStart"/>
      <w:r w:rsidR="00B4366D">
        <w:t>transaction_pkg</w:t>
      </w:r>
      <w:proofErr w:type="spellEnd"/>
      <w:r w:rsidR="00842EBA">
        <w:t xml:space="preserve">, located in the VIP </w:t>
      </w:r>
      <w:proofErr w:type="spellStart"/>
      <w:r w:rsidR="00842EBA">
        <w:t>src</w:t>
      </w:r>
      <w:proofErr w:type="spellEnd"/>
      <w:r w:rsidR="00842EBA">
        <w:t xml:space="preserve"> folder</w:t>
      </w:r>
      <w:r w:rsidR="003D5256">
        <w:t>.</w:t>
      </w:r>
    </w:p>
    <w:p w14:paraId="6BC8E6C4" w14:textId="05EA1882" w:rsidR="003D5256" w:rsidRDefault="003D5256" w:rsidP="00774568">
      <w:r>
        <w:t xml:space="preserve">-  Monitor DTT </w:t>
      </w:r>
      <w:r w:rsidR="00CC0E26">
        <w:t xml:space="preserve">trigger </w:t>
      </w:r>
      <w:proofErr w:type="gramStart"/>
      <w:r>
        <w:t>signal :</w:t>
      </w:r>
      <w:proofErr w:type="gramEnd"/>
      <w:r>
        <w:t xml:space="preserve"> global_&lt;protocol-name&gt;_</w:t>
      </w:r>
      <w:proofErr w:type="spellStart"/>
      <w:r>
        <w:t>monitor_transaction</w:t>
      </w:r>
      <w:r w:rsidR="00CC0E26">
        <w:t>_trigger</w:t>
      </w:r>
      <w:proofErr w:type="spellEnd"/>
      <w:r>
        <w:t xml:space="preserve">,  e.g. </w:t>
      </w:r>
      <w:proofErr w:type="spellStart"/>
      <w:r>
        <w:t>global_uart_monitor_transaction</w:t>
      </w:r>
      <w:r w:rsidR="00CC0E26">
        <w:t>_trigger</w:t>
      </w:r>
      <w:proofErr w:type="spellEnd"/>
    </w:p>
    <w:p w14:paraId="490666F1" w14:textId="4A93D613" w:rsidR="00CC0E26" w:rsidRDefault="00CC0E26" w:rsidP="00774568">
      <w:r>
        <w:t xml:space="preserve">-  Monitor DTT shared </w:t>
      </w:r>
      <w:proofErr w:type="gramStart"/>
      <w:r>
        <w:t>variable :</w:t>
      </w:r>
      <w:proofErr w:type="gramEnd"/>
      <w:r>
        <w:t xml:space="preserve"> shared_&lt;protocol-name&gt;_</w:t>
      </w:r>
      <w:proofErr w:type="spellStart"/>
      <w:r>
        <w:t>monitor_transaction_info</w:t>
      </w:r>
      <w:proofErr w:type="spellEnd"/>
      <w:r>
        <w:t xml:space="preserve">, e.g. </w:t>
      </w:r>
      <w:proofErr w:type="spellStart"/>
      <w:r>
        <w:t>shared_uart_monitor_transaction_info</w:t>
      </w:r>
      <w:proofErr w:type="spellEnd"/>
    </w:p>
    <w:p w14:paraId="11462D56" w14:textId="524497B9" w:rsidR="00CC0E26" w:rsidRDefault="003D5256" w:rsidP="003D5256">
      <w:r>
        <w:t xml:space="preserve">-  VVC DTT </w:t>
      </w:r>
      <w:r w:rsidR="00CC0E26">
        <w:t xml:space="preserve">trigger </w:t>
      </w:r>
      <w:r>
        <w:t xml:space="preserve">signal: </w:t>
      </w:r>
      <w:r w:rsidR="00EA1B17">
        <w:t>global_&lt;protocol-name&gt;_</w:t>
      </w:r>
      <w:proofErr w:type="spellStart"/>
      <w:r w:rsidR="00B24448">
        <w:t>vvc_</w:t>
      </w:r>
      <w:r w:rsidR="00EA1B17">
        <w:t>transaction</w:t>
      </w:r>
      <w:r w:rsidR="00CC0E26">
        <w:t>_trigger</w:t>
      </w:r>
      <w:proofErr w:type="spellEnd"/>
      <w:r w:rsidR="00EA1B17">
        <w:t xml:space="preserve">, e.g. </w:t>
      </w:r>
      <w:proofErr w:type="spellStart"/>
      <w:r w:rsidR="00EA1B17">
        <w:t>global_uart_</w:t>
      </w:r>
      <w:r w:rsidR="00B24448">
        <w:t>vvc_</w:t>
      </w:r>
      <w:r w:rsidR="00EA1B17">
        <w:t>transaction</w:t>
      </w:r>
      <w:r w:rsidR="00CC0E26">
        <w:t>_trigger</w:t>
      </w:r>
      <w:proofErr w:type="spellEnd"/>
      <w:r w:rsidR="00EA1B17">
        <w:t xml:space="preserve">.  </w:t>
      </w:r>
    </w:p>
    <w:p w14:paraId="75B42018" w14:textId="1166BD17" w:rsidR="003D5256" w:rsidRDefault="00CC0E26" w:rsidP="003D5256">
      <w:r>
        <w:t xml:space="preserve">-  VVC DTT shared </w:t>
      </w:r>
      <w:proofErr w:type="gramStart"/>
      <w:r>
        <w:t>variable :</w:t>
      </w:r>
      <w:proofErr w:type="gramEnd"/>
      <w:r>
        <w:t xml:space="preserve"> shared_&lt;protocol-name&gt;_</w:t>
      </w:r>
      <w:proofErr w:type="spellStart"/>
      <w:r>
        <w:t>vvc_transaction_info</w:t>
      </w:r>
      <w:proofErr w:type="spellEnd"/>
      <w:r>
        <w:t xml:space="preserve">, </w:t>
      </w:r>
      <w:proofErr w:type="spellStart"/>
      <w:r>
        <w:t>e.g</w:t>
      </w:r>
      <w:proofErr w:type="spellEnd"/>
      <w:r>
        <w:t xml:space="preserve">, </w:t>
      </w:r>
      <w:proofErr w:type="spellStart"/>
      <w:r>
        <w:t>shared_uart_vvc_transaction_info</w:t>
      </w:r>
      <w:proofErr w:type="spellEnd"/>
      <w:r>
        <w:t xml:space="preserve">. </w:t>
      </w:r>
      <w:r w:rsidR="003D5256">
        <w:t xml:space="preserve">The VVC is </w:t>
      </w:r>
      <w:r w:rsidR="00EA1B17">
        <w:t xml:space="preserve">also </w:t>
      </w:r>
      <w:r w:rsidR="00B4366D">
        <w:t xml:space="preserve">responsible for filling out the </w:t>
      </w:r>
      <w:proofErr w:type="spellStart"/>
      <w:r w:rsidR="00B4366D">
        <w:t>vvc_meta</w:t>
      </w:r>
      <w:proofErr w:type="spellEnd"/>
      <w:r w:rsidR="00B4366D">
        <w:t xml:space="preserve"> record field</w:t>
      </w:r>
      <w:r w:rsidR="001A2682">
        <w:t>.</w:t>
      </w:r>
    </w:p>
    <w:p w14:paraId="2BC54380" w14:textId="13F4F389" w:rsidR="003D5256" w:rsidRPr="00774568" w:rsidRDefault="003D5256" w:rsidP="00774568"/>
    <w:p w14:paraId="2AF89275" w14:textId="77777777" w:rsidR="003F43AF" w:rsidRDefault="003F43AF"/>
    <w:p w14:paraId="094BE4B4" w14:textId="57BB3FC7" w:rsidR="003F43AF" w:rsidRPr="00E03649" w:rsidRDefault="003F43AF" w:rsidP="00333222">
      <w:pPr>
        <w:pStyle w:val="Caption"/>
        <w:keepNext/>
        <w:jc w:val="center"/>
      </w:pPr>
      <w:bookmarkStart w:id="33" w:name="_Ref19605259"/>
      <w:r>
        <w:t xml:space="preserve">Table </w:t>
      </w:r>
      <w:r>
        <w:fldChar w:fldCharType="begin"/>
      </w:r>
      <w:r>
        <w:instrText xml:space="preserve"> SEQ Table \* ARABIC </w:instrText>
      </w:r>
      <w:r>
        <w:fldChar w:fldCharType="separate"/>
      </w:r>
      <w:r w:rsidR="000F169E">
        <w:rPr>
          <w:noProof/>
        </w:rPr>
        <w:t>5</w:t>
      </w:r>
      <w:r>
        <w:fldChar w:fldCharType="end"/>
      </w:r>
      <w:bookmarkEnd w:id="33"/>
      <w:r w:rsidR="00333222">
        <w:t xml:space="preserve"> - </w:t>
      </w:r>
      <w:r w:rsidRPr="00E03649">
        <w:t xml:space="preserve">DTT record </w:t>
      </w:r>
      <w:r w:rsidRPr="00E03649">
        <w:rPr>
          <w:b/>
        </w:rPr>
        <w:t>‘t_&lt;if&gt;_</w:t>
      </w:r>
      <w:proofErr w:type="spellStart"/>
      <w:r w:rsidRPr="00E03649">
        <w:rPr>
          <w:b/>
        </w:rPr>
        <w:t>transaction_group</w:t>
      </w:r>
      <w:proofErr w:type="spellEnd"/>
      <w:r w:rsidRPr="00E03649">
        <w:rPr>
          <w:b/>
        </w:rPr>
        <w:t>’</w:t>
      </w:r>
      <w:r w:rsidRPr="00E03649">
        <w:t xml:space="preserve"> </w:t>
      </w:r>
      <w:r w:rsidR="00E03649">
        <w:t>for an UART interface</w:t>
      </w:r>
      <w:r w:rsidR="00066DE3">
        <w:t xml:space="preserve"> </w:t>
      </w:r>
      <w:r w:rsidRPr="00E03649">
        <w:t xml:space="preserve">-- accessible via </w:t>
      </w:r>
      <w:proofErr w:type="spellStart"/>
      <w:r w:rsidR="00CC0E26">
        <w:rPr>
          <w:b/>
          <w:bCs/>
        </w:rPr>
        <w:t>shared</w:t>
      </w:r>
      <w:r w:rsidRPr="00E03649">
        <w:rPr>
          <w:b/>
          <w:bCs/>
        </w:rPr>
        <w:t>_</w:t>
      </w:r>
      <w:r w:rsidR="00E03649">
        <w:rPr>
          <w:b/>
          <w:bCs/>
        </w:rPr>
        <w:t>uart</w:t>
      </w:r>
      <w:r w:rsidRPr="00E03649">
        <w:rPr>
          <w:b/>
          <w:bCs/>
        </w:rPr>
        <w:t>_</w:t>
      </w:r>
      <w:r w:rsidR="00B24448">
        <w:rPr>
          <w:b/>
          <w:bCs/>
        </w:rPr>
        <w:t>vvc_</w:t>
      </w:r>
      <w:r w:rsidRPr="00E03649">
        <w:rPr>
          <w:b/>
          <w:bCs/>
        </w:rPr>
        <w:t>transaction</w:t>
      </w:r>
      <w:r w:rsidR="00CC0E26">
        <w:rPr>
          <w:b/>
          <w:bCs/>
        </w:rPr>
        <w:t>_info</w:t>
      </w:r>
      <w:proofErr w:type="spellEnd"/>
      <w:r w:rsidRPr="00E03649">
        <w:rPr>
          <w:b/>
          <w:bCs/>
        </w:rPr>
        <w:t>(</w:t>
      </w:r>
      <w:proofErr w:type="spellStart"/>
      <w:r w:rsidRPr="00E03649">
        <w:rPr>
          <w:b/>
          <w:bCs/>
        </w:rPr>
        <w:t>vvc_idx</w:t>
      </w:r>
      <w:proofErr w:type="spellEnd"/>
      <w:r w:rsidRPr="00E03649">
        <w:rPr>
          <w:b/>
          <w:bCs/>
        </w:rPr>
        <w:t>)</w:t>
      </w:r>
      <w:r w:rsidRPr="00E03649">
        <w:t xml:space="preserve"> </w:t>
      </w:r>
      <w:proofErr w:type="spellStart"/>
      <w:r w:rsidRPr="00E03649">
        <w:t>t_</w:t>
      </w:r>
      <w:r w:rsidR="00E03649">
        <w:t>uart</w:t>
      </w:r>
      <w:r w:rsidRPr="00E03649">
        <w:t>_transaction_group_array</w:t>
      </w:r>
      <w:proofErr w:type="spellEnd"/>
    </w:p>
    <w:tbl>
      <w:tblPr>
        <w:tblpPr w:leftFromText="141" w:rightFromText="141" w:vertAnchor="text" w:horzAnchor="margin" w:tblpY="122"/>
        <w:tblOverlap w:val="never"/>
        <w:tblW w:w="15172" w:type="dxa"/>
        <w:tblLayout w:type="fixed"/>
        <w:tblCellMar>
          <w:left w:w="0" w:type="dxa"/>
          <w:right w:w="0" w:type="dxa"/>
        </w:tblCellMar>
        <w:tblLook w:val="0000" w:firstRow="0" w:lastRow="0" w:firstColumn="0" w:lastColumn="0" w:noHBand="0" w:noVBand="0"/>
      </w:tblPr>
      <w:tblGrid>
        <w:gridCol w:w="3119"/>
        <w:gridCol w:w="2551"/>
        <w:gridCol w:w="3261"/>
        <w:gridCol w:w="6241"/>
      </w:tblGrid>
      <w:tr w:rsidR="003F43AF" w14:paraId="0E7B4360" w14:textId="77777777" w:rsidTr="001B39DA">
        <w:trPr>
          <w:trHeight w:val="217"/>
        </w:trPr>
        <w:tc>
          <w:tcPr>
            <w:tcW w:w="3119" w:type="dxa"/>
            <w:tcBorders>
              <w:top w:val="nil"/>
              <w:left w:val="nil"/>
              <w:bottom w:val="single" w:sz="4" w:space="0" w:color="auto"/>
              <w:right w:val="nil"/>
            </w:tcBorders>
            <w:shd w:val="clear" w:color="auto" w:fill="000000" w:themeFill="text1"/>
            <w:vAlign w:val="center"/>
          </w:tcPr>
          <w:p w14:paraId="3F917B79" w14:textId="77777777" w:rsidR="003F43AF" w:rsidRPr="00662DF1" w:rsidRDefault="003F43AF" w:rsidP="001B39DA">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2551" w:type="dxa"/>
            <w:tcBorders>
              <w:top w:val="nil"/>
              <w:left w:val="nil"/>
              <w:bottom w:val="single" w:sz="4" w:space="0" w:color="auto"/>
              <w:right w:val="nil"/>
            </w:tcBorders>
            <w:shd w:val="clear" w:color="auto" w:fill="000000" w:themeFill="text1"/>
            <w:vAlign w:val="center"/>
          </w:tcPr>
          <w:p w14:paraId="4B3A9FA2" w14:textId="77777777" w:rsidR="003F43AF" w:rsidRPr="00662DF1" w:rsidRDefault="003F43AF" w:rsidP="001B39DA">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261" w:type="dxa"/>
            <w:tcBorders>
              <w:top w:val="nil"/>
              <w:left w:val="nil"/>
              <w:bottom w:val="single" w:sz="4" w:space="0" w:color="auto"/>
              <w:right w:val="nil"/>
            </w:tcBorders>
            <w:shd w:val="clear" w:color="auto" w:fill="000000" w:themeFill="text1"/>
          </w:tcPr>
          <w:p w14:paraId="230AD90E" w14:textId="77777777" w:rsidR="003F43AF" w:rsidRPr="00662DF1"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Default</w:t>
            </w:r>
          </w:p>
        </w:tc>
        <w:tc>
          <w:tcPr>
            <w:tcW w:w="6241" w:type="dxa"/>
            <w:tcBorders>
              <w:top w:val="nil"/>
              <w:left w:val="nil"/>
              <w:bottom w:val="single" w:sz="4" w:space="0" w:color="auto"/>
              <w:right w:val="nil"/>
            </w:tcBorders>
            <w:shd w:val="clear" w:color="auto" w:fill="000000" w:themeFill="text1"/>
          </w:tcPr>
          <w:p w14:paraId="7235A156" w14:textId="77777777" w:rsidR="003F43AF" w:rsidRDefault="003F43AF" w:rsidP="001B39DA">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F43AF" w:rsidRPr="009572B4" w14:paraId="2B876637" w14:textId="77777777" w:rsidTr="001B39DA">
        <w:trPr>
          <w:trHeight w:val="64"/>
        </w:trPr>
        <w:tc>
          <w:tcPr>
            <w:tcW w:w="3119" w:type="dxa"/>
            <w:tcBorders>
              <w:top w:val="single" w:sz="4" w:space="0" w:color="auto"/>
              <w:left w:val="nil"/>
              <w:bottom w:val="nil"/>
              <w:right w:val="nil"/>
            </w:tcBorders>
            <w:shd w:val="clear" w:color="auto" w:fill="FFFFFF" w:themeFill="background1"/>
            <w:vAlign w:val="center"/>
          </w:tcPr>
          <w:p w14:paraId="29D47957" w14:textId="14C57AB8" w:rsidR="003F43AF" w:rsidRPr="004D4A36" w:rsidRDefault="00774DC2" w:rsidP="001B39DA">
            <w:pPr>
              <w:widowControl w:val="0"/>
              <w:tabs>
                <w:tab w:val="left" w:pos="851"/>
              </w:tabs>
              <w:autoSpaceDE w:val="0"/>
              <w:autoSpaceDN w:val="0"/>
              <w:adjustRightInd w:val="0"/>
              <w:spacing w:line="276" w:lineRule="auto"/>
              <w:ind w:left="122"/>
              <w:rPr>
                <w:b/>
                <w:bCs/>
                <w:sz w:val="15"/>
              </w:rPr>
            </w:pPr>
            <w:proofErr w:type="spellStart"/>
            <w:r w:rsidRPr="004D4A36">
              <w:rPr>
                <w:b/>
                <w:bCs/>
                <w:sz w:val="15"/>
              </w:rPr>
              <w:t>B</w:t>
            </w:r>
            <w:r w:rsidR="003F43AF" w:rsidRPr="004D4A36">
              <w:rPr>
                <w:b/>
                <w:bCs/>
                <w:sz w:val="15"/>
              </w:rPr>
              <w:t>t</w:t>
            </w:r>
            <w:proofErr w:type="spellEnd"/>
          </w:p>
        </w:tc>
        <w:tc>
          <w:tcPr>
            <w:tcW w:w="2551" w:type="dxa"/>
            <w:tcBorders>
              <w:top w:val="single" w:sz="4" w:space="0" w:color="auto"/>
              <w:left w:val="nil"/>
              <w:bottom w:val="nil"/>
              <w:right w:val="nil"/>
            </w:tcBorders>
            <w:shd w:val="clear" w:color="auto" w:fill="FFFFFF" w:themeFill="background1"/>
            <w:vAlign w:val="center"/>
          </w:tcPr>
          <w:p w14:paraId="573FD2AD" w14:textId="77777777" w:rsidR="003F43AF" w:rsidRPr="004A2635" w:rsidRDefault="003F43AF" w:rsidP="001B39DA">
            <w:pPr>
              <w:widowControl w:val="0"/>
              <w:tabs>
                <w:tab w:val="left" w:pos="851"/>
              </w:tabs>
              <w:autoSpaceDE w:val="0"/>
              <w:autoSpaceDN w:val="0"/>
              <w:adjustRightInd w:val="0"/>
              <w:spacing w:line="276" w:lineRule="auto"/>
              <w:rPr>
                <w:sz w:val="15"/>
              </w:rPr>
            </w:pPr>
            <w:proofErr w:type="spellStart"/>
            <w:r>
              <w:rPr>
                <w:sz w:val="15"/>
                <w:szCs w:val="14"/>
              </w:rPr>
              <w:t>t_transaction</w:t>
            </w:r>
            <w:proofErr w:type="spellEnd"/>
          </w:p>
        </w:tc>
        <w:tc>
          <w:tcPr>
            <w:tcW w:w="3261" w:type="dxa"/>
            <w:tcBorders>
              <w:top w:val="single" w:sz="4" w:space="0" w:color="auto"/>
              <w:left w:val="nil"/>
              <w:bottom w:val="nil"/>
              <w:right w:val="nil"/>
            </w:tcBorders>
            <w:shd w:val="clear" w:color="auto" w:fill="FFFFFF" w:themeFill="background1"/>
          </w:tcPr>
          <w:p w14:paraId="4682090B" w14:textId="77777777" w:rsidR="003F43AF" w:rsidRDefault="003F43AF" w:rsidP="001B39DA">
            <w:pPr>
              <w:widowControl w:val="0"/>
              <w:tabs>
                <w:tab w:val="left" w:pos="851"/>
              </w:tabs>
              <w:autoSpaceDE w:val="0"/>
              <w:autoSpaceDN w:val="0"/>
              <w:adjustRightInd w:val="0"/>
              <w:spacing w:line="276" w:lineRule="auto"/>
              <w:rPr>
                <w:sz w:val="15"/>
              </w:rPr>
            </w:pPr>
            <w:r>
              <w:rPr>
                <w:sz w:val="15"/>
              </w:rPr>
              <w:t>C_TRANSACTION_SET_DEFAULT</w:t>
            </w:r>
          </w:p>
        </w:tc>
        <w:tc>
          <w:tcPr>
            <w:tcW w:w="6241" w:type="dxa"/>
            <w:tcBorders>
              <w:top w:val="single" w:sz="4" w:space="0" w:color="auto"/>
              <w:left w:val="nil"/>
              <w:bottom w:val="nil"/>
              <w:right w:val="nil"/>
            </w:tcBorders>
            <w:shd w:val="clear" w:color="auto" w:fill="FFFFFF" w:themeFill="background1"/>
          </w:tcPr>
          <w:p w14:paraId="05A1CECE" w14:textId="77777777" w:rsidR="003F43AF" w:rsidRDefault="003F43AF" w:rsidP="001B39DA">
            <w:pPr>
              <w:widowControl w:val="0"/>
              <w:tabs>
                <w:tab w:val="left" w:pos="851"/>
              </w:tabs>
              <w:autoSpaceDE w:val="0"/>
              <w:autoSpaceDN w:val="0"/>
              <w:adjustRightInd w:val="0"/>
              <w:spacing w:line="276" w:lineRule="auto"/>
              <w:rPr>
                <w:sz w:val="15"/>
              </w:rPr>
            </w:pPr>
            <w:r>
              <w:rPr>
                <w:sz w:val="15"/>
              </w:rPr>
              <w:t>DTT record entry for base transaction.</w:t>
            </w:r>
          </w:p>
        </w:tc>
      </w:tr>
      <w:tr w:rsidR="003F43AF" w:rsidRPr="009572B4" w14:paraId="6582F5AF" w14:textId="77777777" w:rsidTr="001B39DA">
        <w:trPr>
          <w:trHeight w:val="64"/>
        </w:trPr>
        <w:tc>
          <w:tcPr>
            <w:tcW w:w="3119" w:type="dxa"/>
            <w:tcBorders>
              <w:top w:val="nil"/>
              <w:left w:val="nil"/>
              <w:bottom w:val="single" w:sz="4" w:space="0" w:color="FFFFFF" w:themeColor="background1"/>
              <w:right w:val="nil"/>
            </w:tcBorders>
            <w:shd w:val="clear" w:color="auto" w:fill="E7E6E6" w:themeFill="background2"/>
            <w:vAlign w:val="center"/>
          </w:tcPr>
          <w:p w14:paraId="04691A5C"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operation</w:t>
            </w:r>
          </w:p>
        </w:tc>
        <w:tc>
          <w:tcPr>
            <w:tcW w:w="2551" w:type="dxa"/>
            <w:tcBorders>
              <w:top w:val="nil"/>
              <w:left w:val="nil"/>
              <w:bottom w:val="single" w:sz="4" w:space="0" w:color="FFFFFF" w:themeColor="background1"/>
              <w:right w:val="nil"/>
            </w:tcBorders>
            <w:shd w:val="clear" w:color="auto" w:fill="E7E6E6" w:themeFill="background2"/>
            <w:vAlign w:val="center"/>
          </w:tcPr>
          <w:p w14:paraId="4F24EEBF"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t_operation</w:t>
            </w:r>
            <w:proofErr w:type="spellEnd"/>
          </w:p>
        </w:tc>
        <w:tc>
          <w:tcPr>
            <w:tcW w:w="3261" w:type="dxa"/>
            <w:tcBorders>
              <w:top w:val="nil"/>
              <w:left w:val="nil"/>
              <w:bottom w:val="single" w:sz="4" w:space="0" w:color="FFFFFF" w:themeColor="background1"/>
              <w:right w:val="nil"/>
            </w:tcBorders>
            <w:shd w:val="clear" w:color="auto" w:fill="E7E6E6" w:themeFill="background2"/>
          </w:tcPr>
          <w:p w14:paraId="56E7FF7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NO_OPERATION</w:t>
            </w:r>
          </w:p>
        </w:tc>
        <w:tc>
          <w:tcPr>
            <w:tcW w:w="6241" w:type="dxa"/>
            <w:tcBorders>
              <w:top w:val="nil"/>
              <w:left w:val="nil"/>
              <w:bottom w:val="single" w:sz="4" w:space="0" w:color="FFFFFF" w:themeColor="background1"/>
              <w:right w:val="nil"/>
            </w:tcBorders>
            <w:shd w:val="clear" w:color="auto" w:fill="E7E6E6" w:themeFill="background2"/>
          </w:tcPr>
          <w:p w14:paraId="1D4119AE" w14:textId="1F85DB0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Equ</w:t>
            </w:r>
            <w:r w:rsidR="008D7263">
              <w:rPr>
                <w:sz w:val="15"/>
                <w:szCs w:val="14"/>
              </w:rPr>
              <w:t>al</w:t>
            </w:r>
            <w:r>
              <w:rPr>
                <w:sz w:val="15"/>
                <w:szCs w:val="14"/>
              </w:rPr>
              <w:t xml:space="preserve"> to VVC transaction operation, e.g. TRANSMIT, RECEIVE and EXPECT (UART)</w:t>
            </w:r>
          </w:p>
        </w:tc>
      </w:tr>
      <w:tr w:rsidR="003F43AF" w:rsidRPr="009572B4" w14:paraId="1516275A" w14:textId="77777777" w:rsidTr="001B39DA">
        <w:trPr>
          <w:trHeight w:val="64"/>
        </w:trPr>
        <w:tc>
          <w:tcPr>
            <w:tcW w:w="3119" w:type="dxa"/>
            <w:tcBorders>
              <w:top w:val="single" w:sz="4" w:space="0" w:color="FFFFFF" w:themeColor="background1"/>
              <w:left w:val="nil"/>
              <w:bottom w:val="nil"/>
              <w:right w:val="nil"/>
            </w:tcBorders>
            <w:shd w:val="clear" w:color="auto" w:fill="FFFFFF" w:themeFill="background1"/>
            <w:vAlign w:val="center"/>
          </w:tcPr>
          <w:p w14:paraId="6C1833BB"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address </w:t>
            </w:r>
            <w:r w:rsidRPr="005F7809">
              <w:rPr>
                <w:sz w:val="20"/>
                <w:szCs w:val="20"/>
                <w:vertAlign w:val="superscript"/>
              </w:rPr>
              <w:t>1</w:t>
            </w:r>
          </w:p>
        </w:tc>
        <w:tc>
          <w:tcPr>
            <w:tcW w:w="2551" w:type="dxa"/>
            <w:tcBorders>
              <w:top w:val="single" w:sz="4" w:space="0" w:color="FFFFFF" w:themeColor="background1"/>
              <w:left w:val="nil"/>
              <w:bottom w:val="nil"/>
              <w:right w:val="nil"/>
            </w:tcBorders>
            <w:shd w:val="clear" w:color="auto" w:fill="FFFFFF" w:themeFill="background1"/>
            <w:vAlign w:val="center"/>
          </w:tcPr>
          <w:p w14:paraId="7785821E" w14:textId="0ECE6074" w:rsidR="003F43AF" w:rsidRDefault="008D7263" w:rsidP="001B39DA">
            <w:pPr>
              <w:widowControl w:val="0"/>
              <w:tabs>
                <w:tab w:val="left" w:pos="851"/>
              </w:tabs>
              <w:autoSpaceDE w:val="0"/>
              <w:autoSpaceDN w:val="0"/>
              <w:adjustRightInd w:val="0"/>
              <w:spacing w:line="276" w:lineRule="auto"/>
              <w:rPr>
                <w:sz w:val="15"/>
                <w:szCs w:val="14"/>
              </w:rPr>
            </w:pPr>
            <w:r>
              <w:rPr>
                <w:sz w:val="15"/>
                <w:szCs w:val="14"/>
              </w:rPr>
              <w:t>u</w:t>
            </w:r>
            <w:r w:rsidR="003F43AF">
              <w:rPr>
                <w:sz w:val="15"/>
                <w:szCs w:val="14"/>
              </w:rPr>
              <w:t>nsigned</w:t>
            </w:r>
          </w:p>
        </w:tc>
        <w:tc>
          <w:tcPr>
            <w:tcW w:w="3261" w:type="dxa"/>
            <w:tcBorders>
              <w:top w:val="single" w:sz="4" w:space="0" w:color="FFFFFF" w:themeColor="background1"/>
              <w:left w:val="nil"/>
              <w:bottom w:val="nil"/>
              <w:right w:val="nil"/>
            </w:tcBorders>
            <w:shd w:val="clear" w:color="auto" w:fill="FFFFFF" w:themeFill="background1"/>
          </w:tcPr>
          <w:p w14:paraId="57DDBC65"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single" w:sz="4" w:space="0" w:color="FFFFFF" w:themeColor="background1"/>
              <w:left w:val="nil"/>
              <w:bottom w:val="nil"/>
              <w:right w:val="nil"/>
            </w:tcBorders>
            <w:shd w:val="clear" w:color="auto" w:fill="FFFFFF" w:themeFill="background1"/>
          </w:tcPr>
          <w:p w14:paraId="70916680" w14:textId="7872B4A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access read or write address.</w:t>
            </w:r>
          </w:p>
        </w:tc>
      </w:tr>
      <w:tr w:rsidR="003F43AF" w:rsidRPr="009572B4" w14:paraId="21478A0D" w14:textId="77777777" w:rsidTr="001B39DA">
        <w:trPr>
          <w:trHeight w:val="64"/>
        </w:trPr>
        <w:tc>
          <w:tcPr>
            <w:tcW w:w="3119" w:type="dxa"/>
            <w:tcBorders>
              <w:top w:val="nil"/>
              <w:left w:val="nil"/>
              <w:bottom w:val="nil"/>
              <w:right w:val="nil"/>
            </w:tcBorders>
            <w:shd w:val="clear" w:color="auto" w:fill="E7E6E6" w:themeFill="background2"/>
            <w:vAlign w:val="center"/>
          </w:tcPr>
          <w:p w14:paraId="0DF05C13"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data</w:t>
            </w:r>
          </w:p>
        </w:tc>
        <w:tc>
          <w:tcPr>
            <w:tcW w:w="2551" w:type="dxa"/>
            <w:tcBorders>
              <w:top w:val="nil"/>
              <w:left w:val="nil"/>
              <w:bottom w:val="nil"/>
              <w:right w:val="nil"/>
            </w:tcBorders>
            <w:shd w:val="clear" w:color="auto" w:fill="E7E6E6" w:themeFill="background2"/>
            <w:vAlign w:val="center"/>
          </w:tcPr>
          <w:p w14:paraId="5908F71A"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std_logic_vector</w:t>
            </w:r>
            <w:proofErr w:type="spellEnd"/>
          </w:p>
        </w:tc>
        <w:tc>
          <w:tcPr>
            <w:tcW w:w="3261" w:type="dxa"/>
            <w:tcBorders>
              <w:top w:val="nil"/>
              <w:left w:val="nil"/>
              <w:bottom w:val="nil"/>
              <w:right w:val="nil"/>
            </w:tcBorders>
            <w:shd w:val="clear" w:color="auto" w:fill="E7E6E6" w:themeFill="background2"/>
          </w:tcPr>
          <w:p w14:paraId="47FC951C"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0x0</w:t>
            </w:r>
          </w:p>
        </w:tc>
        <w:tc>
          <w:tcPr>
            <w:tcW w:w="6241" w:type="dxa"/>
            <w:tcBorders>
              <w:top w:val="nil"/>
              <w:left w:val="nil"/>
              <w:bottom w:val="nil"/>
              <w:right w:val="nil"/>
            </w:tcBorders>
            <w:shd w:val="clear" w:color="auto" w:fill="E7E6E6" w:themeFill="background2"/>
          </w:tcPr>
          <w:p w14:paraId="3FF125E5" w14:textId="446DD9AB"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DUT read or write data.</w:t>
            </w:r>
          </w:p>
        </w:tc>
      </w:tr>
      <w:tr w:rsidR="003F43AF" w:rsidRPr="009572B4" w14:paraId="78CE8EDD" w14:textId="77777777" w:rsidTr="001B39DA">
        <w:trPr>
          <w:trHeight w:val="64"/>
        </w:trPr>
        <w:tc>
          <w:tcPr>
            <w:tcW w:w="3119" w:type="dxa"/>
            <w:tcBorders>
              <w:top w:val="nil"/>
              <w:left w:val="nil"/>
              <w:bottom w:val="nil"/>
              <w:right w:val="nil"/>
            </w:tcBorders>
            <w:shd w:val="clear" w:color="auto" w:fill="FFFFFF" w:themeFill="background1"/>
            <w:vAlign w:val="center"/>
          </w:tcPr>
          <w:p w14:paraId="5087CF9E"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vvc_meta</w:t>
            </w:r>
            <w:proofErr w:type="spellEnd"/>
          </w:p>
        </w:tc>
        <w:tc>
          <w:tcPr>
            <w:tcW w:w="2551" w:type="dxa"/>
            <w:tcBorders>
              <w:top w:val="nil"/>
              <w:left w:val="nil"/>
              <w:bottom w:val="nil"/>
              <w:right w:val="nil"/>
            </w:tcBorders>
            <w:shd w:val="clear" w:color="auto" w:fill="FFFFFF" w:themeFill="background1"/>
            <w:vAlign w:val="center"/>
          </w:tcPr>
          <w:p w14:paraId="0534B16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t_vvc_meta</w:t>
            </w:r>
            <w:proofErr w:type="spellEnd"/>
          </w:p>
        </w:tc>
        <w:tc>
          <w:tcPr>
            <w:tcW w:w="3261" w:type="dxa"/>
            <w:tcBorders>
              <w:top w:val="nil"/>
              <w:left w:val="nil"/>
              <w:bottom w:val="nil"/>
              <w:right w:val="nil"/>
            </w:tcBorders>
            <w:shd w:val="clear" w:color="auto" w:fill="FFFFFF" w:themeFill="background1"/>
          </w:tcPr>
          <w:p w14:paraId="51865717"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C_VVC_META_DEFAULT</w:t>
            </w:r>
          </w:p>
        </w:tc>
        <w:tc>
          <w:tcPr>
            <w:tcW w:w="6241" w:type="dxa"/>
            <w:tcBorders>
              <w:top w:val="nil"/>
              <w:left w:val="nil"/>
              <w:bottom w:val="nil"/>
              <w:right w:val="nil"/>
            </w:tcBorders>
            <w:shd w:val="clear" w:color="auto" w:fill="FFFFFF" w:themeFill="background1"/>
          </w:tcPr>
          <w:p w14:paraId="29C800AC" w14:textId="171337B9"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of meta data belonging to VVC command request resulting in this base transaction.</w:t>
            </w:r>
          </w:p>
        </w:tc>
      </w:tr>
      <w:tr w:rsidR="003F43AF" w:rsidRPr="009572B4" w14:paraId="1C06C0D9" w14:textId="77777777" w:rsidTr="001B39DA">
        <w:trPr>
          <w:trHeight w:val="64"/>
        </w:trPr>
        <w:tc>
          <w:tcPr>
            <w:tcW w:w="3119" w:type="dxa"/>
            <w:tcBorders>
              <w:top w:val="nil"/>
              <w:left w:val="nil"/>
              <w:right w:val="nil"/>
            </w:tcBorders>
            <w:shd w:val="clear" w:color="auto" w:fill="E7E6E6" w:themeFill="background2"/>
            <w:vAlign w:val="center"/>
          </w:tcPr>
          <w:p w14:paraId="274B9FF5"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msg</w:t>
            </w:r>
            <w:proofErr w:type="spellEnd"/>
          </w:p>
        </w:tc>
        <w:tc>
          <w:tcPr>
            <w:tcW w:w="2551" w:type="dxa"/>
            <w:tcBorders>
              <w:top w:val="nil"/>
              <w:left w:val="nil"/>
              <w:right w:val="nil"/>
            </w:tcBorders>
            <w:shd w:val="clear" w:color="auto" w:fill="E7E6E6" w:themeFill="background2"/>
            <w:vAlign w:val="center"/>
          </w:tcPr>
          <w:p w14:paraId="1B445498"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string</w:t>
            </w:r>
          </w:p>
        </w:tc>
        <w:tc>
          <w:tcPr>
            <w:tcW w:w="3261" w:type="dxa"/>
            <w:tcBorders>
              <w:top w:val="nil"/>
              <w:left w:val="nil"/>
              <w:right w:val="nil"/>
            </w:tcBorders>
            <w:shd w:val="clear" w:color="auto" w:fill="E7E6E6" w:themeFill="background2"/>
          </w:tcPr>
          <w:p w14:paraId="276E15D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w:t>
            </w:r>
          </w:p>
        </w:tc>
        <w:tc>
          <w:tcPr>
            <w:tcW w:w="6241" w:type="dxa"/>
            <w:tcBorders>
              <w:top w:val="nil"/>
              <w:left w:val="nil"/>
              <w:right w:val="nil"/>
            </w:tcBorders>
            <w:shd w:val="clear" w:color="auto" w:fill="E7E6E6" w:themeFill="background2"/>
          </w:tcPr>
          <w:p w14:paraId="4548FC60" w14:textId="4989649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Message transmitted with VVC command resulting in this ba</w:t>
            </w:r>
            <w:r w:rsidR="00B67668">
              <w:rPr>
                <w:sz w:val="15"/>
                <w:szCs w:val="14"/>
              </w:rPr>
              <w:t>se transaction</w:t>
            </w:r>
            <w:r>
              <w:rPr>
                <w:sz w:val="15"/>
                <w:szCs w:val="14"/>
              </w:rPr>
              <w:t>.</w:t>
            </w:r>
          </w:p>
        </w:tc>
      </w:tr>
      <w:tr w:rsidR="003F43AF" w:rsidRPr="009572B4" w14:paraId="7C7D991D" w14:textId="77777777" w:rsidTr="001B39DA">
        <w:trPr>
          <w:trHeight w:val="64"/>
        </w:trPr>
        <w:tc>
          <w:tcPr>
            <w:tcW w:w="3119" w:type="dxa"/>
            <w:tcBorders>
              <w:top w:val="nil"/>
              <w:left w:val="nil"/>
              <w:right w:val="nil"/>
            </w:tcBorders>
            <w:shd w:val="clear" w:color="auto" w:fill="FFFFFF" w:themeFill="background1"/>
            <w:vAlign w:val="center"/>
          </w:tcPr>
          <w:p w14:paraId="4A2113BB" w14:textId="77777777" w:rsidR="003F43AF" w:rsidRPr="004D4A36" w:rsidRDefault="003F43AF" w:rsidP="001B39DA">
            <w:pPr>
              <w:widowControl w:val="0"/>
              <w:tabs>
                <w:tab w:val="left" w:pos="851"/>
              </w:tabs>
              <w:autoSpaceDE w:val="0"/>
              <w:autoSpaceDN w:val="0"/>
              <w:adjustRightInd w:val="0"/>
              <w:spacing w:line="276" w:lineRule="auto"/>
              <w:ind w:left="122"/>
              <w:rPr>
                <w:b/>
                <w:bCs/>
                <w:sz w:val="15"/>
              </w:rPr>
            </w:pPr>
            <w:r>
              <w:rPr>
                <w:sz w:val="15"/>
              </w:rPr>
              <w:t xml:space="preserve">           </w:t>
            </w:r>
            <w:r w:rsidRPr="006E10D1">
              <w:rPr>
                <w:sz w:val="15"/>
              </w:rPr>
              <w:sym w:font="Wingdings" w:char="F0E0"/>
            </w:r>
            <w:r>
              <w:rPr>
                <w:sz w:val="15"/>
              </w:rPr>
              <w:t xml:space="preserve">    </w:t>
            </w:r>
            <w:proofErr w:type="spellStart"/>
            <w:r>
              <w:rPr>
                <w:sz w:val="15"/>
              </w:rPr>
              <w:t>cmd_idx</w:t>
            </w:r>
            <w:proofErr w:type="spellEnd"/>
          </w:p>
        </w:tc>
        <w:tc>
          <w:tcPr>
            <w:tcW w:w="2551" w:type="dxa"/>
            <w:tcBorders>
              <w:top w:val="nil"/>
              <w:left w:val="nil"/>
              <w:right w:val="nil"/>
            </w:tcBorders>
            <w:shd w:val="clear" w:color="auto" w:fill="FFFFFF" w:themeFill="background1"/>
            <w:vAlign w:val="center"/>
          </w:tcPr>
          <w:p w14:paraId="71FED10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integer</w:t>
            </w:r>
          </w:p>
        </w:tc>
        <w:tc>
          <w:tcPr>
            <w:tcW w:w="3261" w:type="dxa"/>
            <w:tcBorders>
              <w:top w:val="nil"/>
              <w:left w:val="nil"/>
              <w:right w:val="nil"/>
            </w:tcBorders>
            <w:shd w:val="clear" w:color="auto" w:fill="FFFFFF" w:themeFill="background1"/>
          </w:tcPr>
          <w:p w14:paraId="57A639E2"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-1</w:t>
            </w:r>
          </w:p>
        </w:tc>
        <w:tc>
          <w:tcPr>
            <w:tcW w:w="6241" w:type="dxa"/>
            <w:tcBorders>
              <w:top w:val="nil"/>
              <w:left w:val="nil"/>
              <w:right w:val="nil"/>
            </w:tcBorders>
            <w:shd w:val="clear" w:color="auto" w:fill="FFFFFF" w:themeFill="background1"/>
          </w:tcPr>
          <w:p w14:paraId="1F07776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VVC command index resulting in this base transaction.</w:t>
            </w:r>
          </w:p>
        </w:tc>
      </w:tr>
      <w:tr w:rsidR="003F43AF" w:rsidRPr="009572B4" w14:paraId="22314B80" w14:textId="77777777" w:rsidTr="001B39DA">
        <w:trPr>
          <w:trHeight w:val="64"/>
        </w:trPr>
        <w:tc>
          <w:tcPr>
            <w:tcW w:w="3119" w:type="dxa"/>
            <w:tcBorders>
              <w:top w:val="nil"/>
              <w:left w:val="nil"/>
              <w:bottom w:val="nil"/>
              <w:right w:val="nil"/>
            </w:tcBorders>
            <w:shd w:val="clear" w:color="auto" w:fill="E7E6E6" w:themeFill="background2"/>
            <w:vAlign w:val="center"/>
          </w:tcPr>
          <w:p w14:paraId="7967EBC9" w14:textId="77777777" w:rsidR="003F43AF" w:rsidRDefault="003F43AF" w:rsidP="001B39DA">
            <w:pPr>
              <w:widowControl w:val="0"/>
              <w:tabs>
                <w:tab w:val="left" w:pos="851"/>
              </w:tabs>
              <w:autoSpaceDE w:val="0"/>
              <w:autoSpaceDN w:val="0"/>
              <w:adjustRightInd w:val="0"/>
              <w:spacing w:line="276" w:lineRule="auto"/>
              <w:ind w:left="122"/>
              <w:rPr>
                <w:sz w:val="15"/>
              </w:rPr>
            </w:pPr>
            <w:r>
              <w:rPr>
                <w:sz w:val="15"/>
              </w:rPr>
              <w:t xml:space="preserve">    </w:t>
            </w:r>
            <w:r w:rsidRPr="006E10D1">
              <w:rPr>
                <w:sz w:val="15"/>
              </w:rPr>
              <w:sym w:font="Wingdings" w:char="F0E0"/>
            </w:r>
            <w:r>
              <w:rPr>
                <w:sz w:val="15"/>
              </w:rPr>
              <w:t xml:space="preserve">    </w:t>
            </w:r>
            <w:proofErr w:type="spellStart"/>
            <w:r>
              <w:rPr>
                <w:sz w:val="15"/>
              </w:rPr>
              <w:t>transaction_status</w:t>
            </w:r>
            <w:proofErr w:type="spellEnd"/>
          </w:p>
        </w:tc>
        <w:tc>
          <w:tcPr>
            <w:tcW w:w="2551" w:type="dxa"/>
            <w:tcBorders>
              <w:top w:val="nil"/>
              <w:left w:val="nil"/>
              <w:bottom w:val="nil"/>
              <w:right w:val="nil"/>
            </w:tcBorders>
            <w:shd w:val="clear" w:color="auto" w:fill="E7E6E6" w:themeFill="background2"/>
            <w:vAlign w:val="center"/>
          </w:tcPr>
          <w:p w14:paraId="22CD80C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t_transaction_status</w:t>
            </w:r>
            <w:proofErr w:type="spellEnd"/>
          </w:p>
        </w:tc>
        <w:tc>
          <w:tcPr>
            <w:tcW w:w="3261" w:type="dxa"/>
            <w:tcBorders>
              <w:top w:val="nil"/>
              <w:left w:val="nil"/>
              <w:bottom w:val="nil"/>
              <w:right w:val="nil"/>
            </w:tcBorders>
            <w:shd w:val="clear" w:color="auto" w:fill="E7E6E6" w:themeFill="background2"/>
          </w:tcPr>
          <w:p w14:paraId="40D1DE0F"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C_TRANSACTION_STATUS_DEFAULT</w:t>
            </w:r>
          </w:p>
        </w:tc>
        <w:tc>
          <w:tcPr>
            <w:tcW w:w="6241" w:type="dxa"/>
            <w:tcBorders>
              <w:top w:val="nil"/>
              <w:left w:val="nil"/>
              <w:bottom w:val="nil"/>
              <w:right w:val="nil"/>
            </w:tcBorders>
            <w:shd w:val="clear" w:color="auto" w:fill="E7E6E6" w:themeFill="background2"/>
          </w:tcPr>
          <w:p w14:paraId="4E40ACC8" w14:textId="77777777" w:rsidR="003F43AF" w:rsidRPr="00467C14" w:rsidRDefault="003F43AF" w:rsidP="001B39DA">
            <w:pPr>
              <w:widowControl w:val="0"/>
              <w:tabs>
                <w:tab w:val="left" w:pos="851"/>
              </w:tabs>
              <w:autoSpaceDE w:val="0"/>
              <w:autoSpaceDN w:val="0"/>
              <w:adjustRightInd w:val="0"/>
              <w:spacing w:line="276" w:lineRule="auto"/>
              <w:rPr>
                <w:sz w:val="15"/>
                <w:szCs w:val="14"/>
                <w:vertAlign w:val="superscript"/>
              </w:rPr>
            </w:pPr>
            <w:r>
              <w:rPr>
                <w:sz w:val="15"/>
                <w:szCs w:val="14"/>
              </w:rPr>
              <w:t xml:space="preserve">The current status of transaction. Available statuses are INACTIVE, IN_PROGRESS, FAILED and SUCCEEDED. </w:t>
            </w:r>
            <w:r w:rsidRPr="00467C14">
              <w:rPr>
                <w:sz w:val="20"/>
                <w:szCs w:val="20"/>
                <w:vertAlign w:val="superscript"/>
              </w:rPr>
              <w:t>2</w:t>
            </w:r>
          </w:p>
        </w:tc>
      </w:tr>
      <w:tr w:rsidR="003F43AF" w:rsidRPr="009572B4" w14:paraId="03FE7053" w14:textId="77777777" w:rsidTr="001B39DA">
        <w:trPr>
          <w:trHeight w:val="64"/>
        </w:trPr>
        <w:tc>
          <w:tcPr>
            <w:tcW w:w="3119" w:type="dxa"/>
            <w:tcBorders>
              <w:top w:val="nil"/>
              <w:left w:val="nil"/>
              <w:bottom w:val="nil"/>
              <w:right w:val="nil"/>
            </w:tcBorders>
            <w:shd w:val="clear" w:color="auto" w:fill="FFFFFF" w:themeFill="background1"/>
            <w:vAlign w:val="center"/>
          </w:tcPr>
          <w:p w14:paraId="582A34FB" w14:textId="77777777"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r>
              <w:rPr>
                <w:sz w:val="15"/>
              </w:rPr>
              <w:t xml:space="preserve">    </w:t>
            </w:r>
            <w:r w:rsidRPr="006E10D1">
              <w:rPr>
                <w:sz w:val="15"/>
              </w:rPr>
              <w:sym w:font="Wingdings" w:char="F0E0"/>
            </w:r>
            <w:r>
              <w:rPr>
                <w:sz w:val="15"/>
              </w:rPr>
              <w:t xml:space="preserve">    </w:t>
            </w:r>
            <w:proofErr w:type="spellStart"/>
            <w:r>
              <w:rPr>
                <w:sz w:val="15"/>
              </w:rPr>
              <w:t>error_info</w:t>
            </w:r>
            <w:proofErr w:type="spellEnd"/>
            <w:r>
              <w:rPr>
                <w:sz w:val="15"/>
              </w:rPr>
              <w:t xml:space="preserve"> </w:t>
            </w:r>
            <w:r w:rsidRPr="00467C14">
              <w:rPr>
                <w:sz w:val="20"/>
                <w:szCs w:val="20"/>
                <w:vertAlign w:val="superscript"/>
              </w:rPr>
              <w:t>3</w:t>
            </w:r>
          </w:p>
        </w:tc>
        <w:tc>
          <w:tcPr>
            <w:tcW w:w="2551" w:type="dxa"/>
            <w:tcBorders>
              <w:top w:val="nil"/>
              <w:left w:val="nil"/>
              <w:bottom w:val="nil"/>
              <w:right w:val="nil"/>
            </w:tcBorders>
            <w:shd w:val="clear" w:color="auto" w:fill="FFFFFF" w:themeFill="background1"/>
            <w:vAlign w:val="center"/>
          </w:tcPr>
          <w:p w14:paraId="663F65F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t_error_info</w:t>
            </w:r>
            <w:proofErr w:type="spellEnd"/>
          </w:p>
        </w:tc>
        <w:tc>
          <w:tcPr>
            <w:tcW w:w="3261" w:type="dxa"/>
            <w:tcBorders>
              <w:top w:val="nil"/>
              <w:left w:val="nil"/>
              <w:bottom w:val="nil"/>
              <w:right w:val="nil"/>
            </w:tcBorders>
            <w:shd w:val="clear" w:color="auto" w:fill="FFFFFF" w:themeFill="background1"/>
          </w:tcPr>
          <w:p w14:paraId="293773F9"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C_ERRO_INFO_DEFAULT</w:t>
            </w:r>
          </w:p>
        </w:tc>
        <w:tc>
          <w:tcPr>
            <w:tcW w:w="6241" w:type="dxa"/>
            <w:tcBorders>
              <w:top w:val="nil"/>
              <w:left w:val="nil"/>
              <w:bottom w:val="nil"/>
              <w:right w:val="nil"/>
            </w:tcBorders>
            <w:shd w:val="clear" w:color="auto" w:fill="FFFFFF" w:themeFill="background1"/>
          </w:tcPr>
          <w:p w14:paraId="4F68D69F" w14:textId="68DBB7CF" w:rsidR="003F43AF" w:rsidRDefault="00B67668" w:rsidP="001B39DA">
            <w:pPr>
              <w:widowControl w:val="0"/>
              <w:tabs>
                <w:tab w:val="left" w:pos="851"/>
              </w:tabs>
              <w:autoSpaceDE w:val="0"/>
              <w:autoSpaceDN w:val="0"/>
              <w:adjustRightInd w:val="0"/>
              <w:spacing w:line="276" w:lineRule="auto"/>
              <w:rPr>
                <w:sz w:val="15"/>
                <w:szCs w:val="14"/>
              </w:rPr>
            </w:pPr>
            <w:r>
              <w:rPr>
                <w:sz w:val="15"/>
                <w:szCs w:val="14"/>
              </w:rPr>
              <w:t>Record entry of errors that will be injected to the DUT access transaction.</w:t>
            </w:r>
          </w:p>
        </w:tc>
      </w:tr>
      <w:tr w:rsidR="003F43AF" w:rsidRPr="009572B4" w14:paraId="74C121AE" w14:textId="77777777" w:rsidTr="001B39DA">
        <w:trPr>
          <w:trHeight w:val="64"/>
        </w:trPr>
        <w:tc>
          <w:tcPr>
            <w:tcW w:w="3119" w:type="dxa"/>
            <w:tcBorders>
              <w:top w:val="nil"/>
              <w:left w:val="nil"/>
              <w:bottom w:val="nil"/>
              <w:right w:val="nil"/>
            </w:tcBorders>
            <w:shd w:val="clear" w:color="auto" w:fill="E7E6E6" w:themeFill="background2"/>
            <w:vAlign w:val="center"/>
          </w:tcPr>
          <w:p w14:paraId="5327DC78"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parity_bit_error</w:t>
            </w:r>
            <w:r>
              <w:rPr>
                <w:sz w:val="20"/>
                <w:szCs w:val="20"/>
                <w:vertAlign w:val="superscript"/>
              </w:rPr>
              <w:t>4</w:t>
            </w:r>
          </w:p>
        </w:tc>
        <w:tc>
          <w:tcPr>
            <w:tcW w:w="2551" w:type="dxa"/>
            <w:tcBorders>
              <w:top w:val="nil"/>
              <w:left w:val="nil"/>
              <w:bottom w:val="nil"/>
              <w:right w:val="nil"/>
            </w:tcBorders>
            <w:shd w:val="clear" w:color="auto" w:fill="E7E6E6" w:themeFill="background2"/>
            <w:vAlign w:val="center"/>
          </w:tcPr>
          <w:p w14:paraId="3B41C9E6"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E7E6E6" w:themeFill="background2"/>
          </w:tcPr>
          <w:p w14:paraId="65EB6261"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E7E6E6" w:themeFill="background2"/>
          </w:tcPr>
          <w:p w14:paraId="122A1DAD" w14:textId="33025D42" w:rsidR="003F43AF" w:rsidRPr="00B67668" w:rsidRDefault="00B67668"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parity bit error if entry is set to </w:t>
            </w:r>
            <w:r>
              <w:rPr>
                <w:i/>
                <w:iCs/>
                <w:sz w:val="15"/>
                <w:szCs w:val="14"/>
              </w:rPr>
              <w:t>true</w:t>
            </w:r>
            <w:r>
              <w:rPr>
                <w:sz w:val="15"/>
                <w:szCs w:val="14"/>
              </w:rPr>
              <w:t xml:space="preserve">. </w:t>
            </w:r>
          </w:p>
        </w:tc>
      </w:tr>
      <w:tr w:rsidR="003F43AF" w:rsidRPr="009572B4" w14:paraId="1F338264" w14:textId="77777777" w:rsidTr="001B39DA">
        <w:trPr>
          <w:trHeight w:val="64"/>
        </w:trPr>
        <w:tc>
          <w:tcPr>
            <w:tcW w:w="3119" w:type="dxa"/>
            <w:tcBorders>
              <w:top w:val="nil"/>
              <w:left w:val="nil"/>
              <w:bottom w:val="nil"/>
              <w:right w:val="nil"/>
            </w:tcBorders>
            <w:shd w:val="clear" w:color="auto" w:fill="FFFFFF" w:themeFill="background1"/>
            <w:vAlign w:val="center"/>
          </w:tcPr>
          <w:p w14:paraId="3035F404" w14:textId="77777777" w:rsidR="003F43AF" w:rsidRPr="005F7809" w:rsidRDefault="003F43AF" w:rsidP="001B39DA">
            <w:pPr>
              <w:widowControl w:val="0"/>
              <w:tabs>
                <w:tab w:val="left" w:pos="851"/>
              </w:tabs>
              <w:autoSpaceDE w:val="0"/>
              <w:autoSpaceDN w:val="0"/>
              <w:adjustRightInd w:val="0"/>
              <w:spacing w:line="276" w:lineRule="auto"/>
              <w:ind w:left="122"/>
              <w:rPr>
                <w:sz w:val="15"/>
                <w:vertAlign w:val="superscript"/>
              </w:rPr>
            </w:pPr>
            <w:r>
              <w:rPr>
                <w:sz w:val="15"/>
              </w:rPr>
              <w:t xml:space="preserve">           </w:t>
            </w:r>
            <w:r w:rsidRPr="006E10D1">
              <w:rPr>
                <w:sz w:val="15"/>
              </w:rPr>
              <w:sym w:font="Wingdings" w:char="F0E0"/>
            </w:r>
            <w:r>
              <w:rPr>
                <w:sz w:val="15"/>
              </w:rPr>
              <w:t xml:space="preserve">    </w:t>
            </w:r>
            <w:proofErr w:type="spellStart"/>
            <w:r>
              <w:rPr>
                <w:sz w:val="15"/>
              </w:rPr>
              <w:t>stop_bir_error</w:t>
            </w:r>
            <w:proofErr w:type="spellEnd"/>
            <w:r>
              <w:rPr>
                <w:sz w:val="15"/>
              </w:rPr>
              <w:t xml:space="preserve"> </w:t>
            </w:r>
            <w:r>
              <w:rPr>
                <w:sz w:val="20"/>
                <w:szCs w:val="20"/>
                <w:vertAlign w:val="superscript"/>
              </w:rPr>
              <w:t>4</w:t>
            </w:r>
          </w:p>
        </w:tc>
        <w:tc>
          <w:tcPr>
            <w:tcW w:w="2551" w:type="dxa"/>
            <w:tcBorders>
              <w:top w:val="nil"/>
              <w:left w:val="nil"/>
              <w:bottom w:val="nil"/>
              <w:right w:val="nil"/>
            </w:tcBorders>
            <w:shd w:val="clear" w:color="auto" w:fill="FFFFFF" w:themeFill="background1"/>
            <w:vAlign w:val="center"/>
          </w:tcPr>
          <w:p w14:paraId="20DF1532"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boolean</w:t>
            </w:r>
            <w:proofErr w:type="spellEnd"/>
          </w:p>
        </w:tc>
        <w:tc>
          <w:tcPr>
            <w:tcW w:w="3261" w:type="dxa"/>
            <w:tcBorders>
              <w:top w:val="nil"/>
              <w:left w:val="nil"/>
              <w:bottom w:val="nil"/>
              <w:right w:val="nil"/>
            </w:tcBorders>
            <w:shd w:val="clear" w:color="auto" w:fill="FFFFFF" w:themeFill="background1"/>
          </w:tcPr>
          <w:p w14:paraId="293CED8A"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False</w:t>
            </w:r>
          </w:p>
        </w:tc>
        <w:tc>
          <w:tcPr>
            <w:tcW w:w="6241" w:type="dxa"/>
            <w:tcBorders>
              <w:top w:val="nil"/>
              <w:left w:val="nil"/>
              <w:bottom w:val="nil"/>
              <w:right w:val="nil"/>
            </w:tcBorders>
            <w:shd w:val="clear" w:color="auto" w:fill="FFFFFF" w:themeFill="background1"/>
          </w:tcPr>
          <w:p w14:paraId="2171A0D3" w14:textId="2505C41A" w:rsidR="003F43AF" w:rsidRDefault="002C2FED" w:rsidP="001B39DA">
            <w:pPr>
              <w:widowControl w:val="0"/>
              <w:tabs>
                <w:tab w:val="left" w:pos="851"/>
              </w:tabs>
              <w:autoSpaceDE w:val="0"/>
              <w:autoSpaceDN w:val="0"/>
              <w:adjustRightInd w:val="0"/>
              <w:spacing w:line="276" w:lineRule="auto"/>
              <w:rPr>
                <w:sz w:val="15"/>
                <w:szCs w:val="14"/>
              </w:rPr>
            </w:pPr>
            <w:r>
              <w:rPr>
                <w:sz w:val="15"/>
                <w:szCs w:val="14"/>
              </w:rPr>
              <w:t xml:space="preserve">The DUT transaction will have a stop bit error if entry is set to </w:t>
            </w:r>
            <w:r w:rsidRPr="002C2FED">
              <w:rPr>
                <w:i/>
                <w:iCs/>
                <w:sz w:val="15"/>
                <w:szCs w:val="14"/>
              </w:rPr>
              <w:t>true</w:t>
            </w:r>
            <w:r>
              <w:rPr>
                <w:sz w:val="15"/>
                <w:szCs w:val="14"/>
              </w:rPr>
              <w:t>.</w:t>
            </w:r>
          </w:p>
        </w:tc>
      </w:tr>
      <w:tr w:rsidR="003F43AF" w:rsidRPr="009572B4" w14:paraId="59E99040" w14:textId="77777777" w:rsidTr="001B39DA">
        <w:trPr>
          <w:trHeight w:val="64"/>
        </w:trPr>
        <w:tc>
          <w:tcPr>
            <w:tcW w:w="3119" w:type="dxa"/>
            <w:tcBorders>
              <w:top w:val="nil"/>
              <w:left w:val="nil"/>
              <w:bottom w:val="nil"/>
              <w:right w:val="nil"/>
            </w:tcBorders>
            <w:shd w:val="clear" w:color="auto" w:fill="E7E6E6" w:themeFill="background2"/>
            <w:vAlign w:val="center"/>
          </w:tcPr>
          <w:p w14:paraId="161DF199" w14:textId="65E05692" w:rsidR="003F43AF" w:rsidRPr="005F7809" w:rsidRDefault="003F43AF" w:rsidP="001B39DA">
            <w:pPr>
              <w:widowControl w:val="0"/>
              <w:tabs>
                <w:tab w:val="left" w:pos="851"/>
              </w:tabs>
              <w:autoSpaceDE w:val="0"/>
              <w:autoSpaceDN w:val="0"/>
              <w:adjustRightInd w:val="0"/>
              <w:spacing w:line="276" w:lineRule="auto"/>
              <w:ind w:left="122"/>
              <w:rPr>
                <w:b/>
                <w:bCs/>
                <w:sz w:val="15"/>
                <w:vertAlign w:val="superscript"/>
              </w:rPr>
            </w:pPr>
            <w:proofErr w:type="spellStart"/>
            <w:r>
              <w:rPr>
                <w:b/>
                <w:bCs/>
                <w:sz w:val="15"/>
              </w:rPr>
              <w:t>c</w:t>
            </w:r>
            <w:r w:rsidRPr="004D4A36">
              <w:rPr>
                <w:b/>
                <w:bCs/>
                <w:sz w:val="15"/>
              </w:rPr>
              <w:t>t</w:t>
            </w:r>
            <w:proofErr w:type="spellEnd"/>
            <w:r>
              <w:rPr>
                <w:b/>
                <w:bCs/>
                <w:sz w:val="15"/>
              </w:rPr>
              <w:t xml:space="preserve"> </w:t>
            </w:r>
            <w:r w:rsidR="00B67668">
              <w:rPr>
                <w:b/>
                <w:bCs/>
                <w:sz w:val="20"/>
                <w:szCs w:val="20"/>
                <w:vertAlign w:val="superscript"/>
              </w:rPr>
              <w:t>5</w:t>
            </w:r>
          </w:p>
        </w:tc>
        <w:tc>
          <w:tcPr>
            <w:tcW w:w="2551" w:type="dxa"/>
            <w:tcBorders>
              <w:top w:val="nil"/>
              <w:left w:val="nil"/>
              <w:bottom w:val="nil"/>
              <w:right w:val="nil"/>
            </w:tcBorders>
            <w:shd w:val="clear" w:color="auto" w:fill="E7E6E6" w:themeFill="background2"/>
            <w:vAlign w:val="center"/>
          </w:tcPr>
          <w:p w14:paraId="15CA4810" w14:textId="77777777" w:rsidR="003F43AF" w:rsidRDefault="003F43AF" w:rsidP="001B39DA">
            <w:pPr>
              <w:widowControl w:val="0"/>
              <w:tabs>
                <w:tab w:val="left" w:pos="851"/>
              </w:tabs>
              <w:autoSpaceDE w:val="0"/>
              <w:autoSpaceDN w:val="0"/>
              <w:adjustRightInd w:val="0"/>
              <w:spacing w:line="276" w:lineRule="auto"/>
              <w:rPr>
                <w:sz w:val="15"/>
                <w:szCs w:val="14"/>
              </w:rPr>
            </w:pPr>
            <w:proofErr w:type="spellStart"/>
            <w:r>
              <w:rPr>
                <w:sz w:val="15"/>
                <w:szCs w:val="14"/>
              </w:rPr>
              <w:t>t_transaction</w:t>
            </w:r>
            <w:proofErr w:type="spellEnd"/>
          </w:p>
        </w:tc>
        <w:tc>
          <w:tcPr>
            <w:tcW w:w="3261" w:type="dxa"/>
            <w:tcBorders>
              <w:top w:val="nil"/>
              <w:left w:val="nil"/>
              <w:bottom w:val="nil"/>
              <w:right w:val="nil"/>
            </w:tcBorders>
            <w:shd w:val="clear" w:color="auto" w:fill="E7E6E6" w:themeFill="background2"/>
          </w:tcPr>
          <w:p w14:paraId="0C3B3A40" w14:textId="77777777" w:rsidR="003F43AF" w:rsidRDefault="003F43AF" w:rsidP="001B39DA">
            <w:pPr>
              <w:widowControl w:val="0"/>
              <w:tabs>
                <w:tab w:val="left" w:pos="851"/>
              </w:tabs>
              <w:autoSpaceDE w:val="0"/>
              <w:autoSpaceDN w:val="0"/>
              <w:adjustRightInd w:val="0"/>
              <w:spacing w:line="276" w:lineRule="auto"/>
              <w:rPr>
                <w:sz w:val="15"/>
                <w:szCs w:val="14"/>
              </w:rPr>
            </w:pPr>
            <w:r>
              <w:rPr>
                <w:sz w:val="15"/>
              </w:rPr>
              <w:t>C_TRANSACTION_SET_DEFAULT</w:t>
            </w:r>
          </w:p>
        </w:tc>
        <w:tc>
          <w:tcPr>
            <w:tcW w:w="6241" w:type="dxa"/>
            <w:tcBorders>
              <w:top w:val="nil"/>
              <w:left w:val="nil"/>
              <w:bottom w:val="nil"/>
              <w:right w:val="nil"/>
            </w:tcBorders>
            <w:shd w:val="clear" w:color="auto" w:fill="E7E6E6" w:themeFill="background2"/>
          </w:tcPr>
          <w:p w14:paraId="573651B6" w14:textId="0DC36008" w:rsidR="003F43AF" w:rsidRDefault="003F43AF" w:rsidP="001B39DA">
            <w:pPr>
              <w:widowControl w:val="0"/>
              <w:tabs>
                <w:tab w:val="left" w:pos="851"/>
              </w:tabs>
              <w:autoSpaceDE w:val="0"/>
              <w:autoSpaceDN w:val="0"/>
              <w:adjustRightInd w:val="0"/>
              <w:spacing w:line="276" w:lineRule="auto"/>
              <w:rPr>
                <w:sz w:val="15"/>
                <w:szCs w:val="14"/>
              </w:rPr>
            </w:pPr>
            <w:r>
              <w:rPr>
                <w:sz w:val="15"/>
                <w:szCs w:val="14"/>
              </w:rPr>
              <w:t xml:space="preserve">DTT record entry for compound transaction. </w:t>
            </w:r>
            <w:r w:rsidR="00E03649">
              <w:rPr>
                <w:sz w:val="15"/>
                <w:szCs w:val="14"/>
              </w:rPr>
              <w:br/>
            </w:r>
            <w:r>
              <w:rPr>
                <w:sz w:val="15"/>
                <w:szCs w:val="14"/>
              </w:rPr>
              <w:t>Note that sub-record entries would typically have the same entries as</w:t>
            </w:r>
            <w:r w:rsidR="00E03649">
              <w:rPr>
                <w:sz w:val="15"/>
                <w:szCs w:val="14"/>
              </w:rPr>
              <w:t xml:space="preserve"> for</w:t>
            </w:r>
            <w:r>
              <w:rPr>
                <w:sz w:val="15"/>
                <w:szCs w:val="14"/>
              </w:rPr>
              <w:t xml:space="preserve"> a base transaction, and that this entry does not have to be </w:t>
            </w:r>
            <w:r w:rsidR="00E03649">
              <w:rPr>
                <w:sz w:val="15"/>
                <w:szCs w:val="14"/>
              </w:rPr>
              <w:t>suited</w:t>
            </w:r>
            <w:r>
              <w:rPr>
                <w:sz w:val="15"/>
                <w:szCs w:val="14"/>
              </w:rPr>
              <w:t xml:space="preserve"> for all interface DTTs.</w:t>
            </w:r>
          </w:p>
        </w:tc>
      </w:tr>
      <w:tr w:rsidR="003F43AF" w:rsidRPr="009572B4" w14:paraId="01774999" w14:textId="77777777" w:rsidTr="001B39DA">
        <w:trPr>
          <w:trHeight w:val="64"/>
        </w:trPr>
        <w:tc>
          <w:tcPr>
            <w:tcW w:w="3119" w:type="dxa"/>
            <w:tcBorders>
              <w:top w:val="nil"/>
              <w:left w:val="nil"/>
              <w:right w:val="nil"/>
            </w:tcBorders>
            <w:shd w:val="clear" w:color="auto" w:fill="FFFFFF" w:themeFill="background1"/>
            <w:vAlign w:val="center"/>
          </w:tcPr>
          <w:p w14:paraId="704FDEFC" w14:textId="77777777" w:rsidR="003F43AF" w:rsidRDefault="003F43AF" w:rsidP="001B39DA">
            <w:pPr>
              <w:widowControl w:val="0"/>
              <w:tabs>
                <w:tab w:val="left" w:pos="851"/>
              </w:tabs>
              <w:autoSpaceDE w:val="0"/>
              <w:autoSpaceDN w:val="0"/>
              <w:adjustRightInd w:val="0"/>
              <w:spacing w:line="276" w:lineRule="auto"/>
              <w:ind w:left="122"/>
              <w:rPr>
                <w:sz w:val="15"/>
              </w:rPr>
            </w:pPr>
          </w:p>
        </w:tc>
        <w:tc>
          <w:tcPr>
            <w:tcW w:w="2551" w:type="dxa"/>
            <w:tcBorders>
              <w:top w:val="nil"/>
              <w:left w:val="nil"/>
              <w:right w:val="nil"/>
            </w:tcBorders>
            <w:shd w:val="clear" w:color="auto" w:fill="FFFFFF" w:themeFill="background1"/>
            <w:vAlign w:val="center"/>
          </w:tcPr>
          <w:p w14:paraId="432A4D6D"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3261" w:type="dxa"/>
            <w:tcBorders>
              <w:top w:val="nil"/>
              <w:left w:val="nil"/>
              <w:right w:val="nil"/>
            </w:tcBorders>
            <w:shd w:val="clear" w:color="auto" w:fill="FFFFFF" w:themeFill="background1"/>
          </w:tcPr>
          <w:p w14:paraId="48E92D62" w14:textId="77777777" w:rsidR="003F43AF" w:rsidRDefault="003F43AF" w:rsidP="001B39DA">
            <w:pPr>
              <w:widowControl w:val="0"/>
              <w:tabs>
                <w:tab w:val="left" w:pos="851"/>
              </w:tabs>
              <w:autoSpaceDE w:val="0"/>
              <w:autoSpaceDN w:val="0"/>
              <w:adjustRightInd w:val="0"/>
              <w:spacing w:line="276" w:lineRule="auto"/>
              <w:rPr>
                <w:sz w:val="15"/>
                <w:szCs w:val="14"/>
              </w:rPr>
            </w:pPr>
          </w:p>
        </w:tc>
        <w:tc>
          <w:tcPr>
            <w:tcW w:w="6241" w:type="dxa"/>
            <w:tcBorders>
              <w:top w:val="nil"/>
              <w:left w:val="nil"/>
              <w:right w:val="nil"/>
            </w:tcBorders>
            <w:shd w:val="clear" w:color="auto" w:fill="FFFFFF" w:themeFill="background1"/>
          </w:tcPr>
          <w:p w14:paraId="347ED9D3" w14:textId="77777777" w:rsidR="003F43AF" w:rsidRDefault="003F43AF" w:rsidP="001B39DA">
            <w:pPr>
              <w:widowControl w:val="0"/>
              <w:tabs>
                <w:tab w:val="left" w:pos="851"/>
              </w:tabs>
              <w:autoSpaceDE w:val="0"/>
              <w:autoSpaceDN w:val="0"/>
              <w:adjustRightInd w:val="0"/>
              <w:spacing w:line="276" w:lineRule="auto"/>
              <w:rPr>
                <w:sz w:val="15"/>
                <w:szCs w:val="14"/>
              </w:rPr>
            </w:pPr>
          </w:p>
        </w:tc>
      </w:tr>
    </w:tbl>
    <w:p w14:paraId="584F332B" w14:textId="77777777" w:rsidR="003F43AF" w:rsidRDefault="003F43AF" w:rsidP="003F43AF">
      <w:r>
        <w:t xml:space="preserve">Note 1: record field </w:t>
      </w:r>
      <w:r w:rsidRPr="00101128">
        <w:rPr>
          <w:b/>
          <w:bCs/>
          <w:i/>
          <w:iCs/>
        </w:rPr>
        <w:t>address</w:t>
      </w:r>
      <w:r>
        <w:t xml:space="preserve"> is not applicable for all interface types, e.g. UART, and is only shown here for informational purposes.</w:t>
      </w:r>
    </w:p>
    <w:p w14:paraId="716AE87D" w14:textId="77777777" w:rsidR="003F43AF" w:rsidRDefault="003F43AF" w:rsidP="003F43AF">
      <w:r>
        <w:t xml:space="preserve">Note 2: transaction status </w:t>
      </w:r>
      <w:r w:rsidRPr="00101128">
        <w:rPr>
          <w:b/>
          <w:bCs/>
          <w:i/>
          <w:iCs/>
        </w:rPr>
        <w:t>FAILED</w:t>
      </w:r>
      <w:r>
        <w:t xml:space="preserve"> and </w:t>
      </w:r>
      <w:r w:rsidRPr="00101128">
        <w:rPr>
          <w:b/>
          <w:bCs/>
          <w:i/>
          <w:iCs/>
        </w:rPr>
        <w:t>SUCCEEDED</w:t>
      </w:r>
      <w:r>
        <w:t xml:space="preserve"> are not applicable for </w:t>
      </w:r>
      <w:proofErr w:type="gramStart"/>
      <w:r>
        <w:t>VVC DTTs, but</w:t>
      </w:r>
      <w:proofErr w:type="gramEnd"/>
      <w:r>
        <w:t xml:space="preserve"> will be used for Monitor DTTs.</w:t>
      </w:r>
    </w:p>
    <w:p w14:paraId="2D65EFFC" w14:textId="2C74A5EA" w:rsidR="003F43AF" w:rsidRDefault="003F43AF" w:rsidP="003F43AF">
      <w:r>
        <w:t xml:space="preserve">Note 3: record field </w:t>
      </w:r>
      <w:proofErr w:type="spellStart"/>
      <w:r w:rsidRPr="00101128">
        <w:rPr>
          <w:b/>
          <w:bCs/>
          <w:i/>
          <w:iCs/>
        </w:rPr>
        <w:t>error_info</w:t>
      </w:r>
      <w:proofErr w:type="spellEnd"/>
      <w:r>
        <w:t xml:space="preserve"> and its sub-record fields </w:t>
      </w:r>
      <w:r w:rsidR="008D7263">
        <w:t>can be omitted if</w:t>
      </w:r>
      <w:r>
        <w:t xml:space="preserve"> </w:t>
      </w:r>
      <w:r w:rsidR="008D7263">
        <w:t xml:space="preserve">no </w:t>
      </w:r>
      <w:r>
        <w:t xml:space="preserve">error injection is </w:t>
      </w:r>
      <w:r w:rsidR="008D7263">
        <w:t>implemented in the BFM</w:t>
      </w:r>
      <w:r>
        <w:t>.</w:t>
      </w:r>
    </w:p>
    <w:p w14:paraId="487B47BD" w14:textId="45EC115C" w:rsidR="00B67668" w:rsidRPr="00B67668" w:rsidRDefault="00B67668" w:rsidP="003F43AF">
      <w:r>
        <w:t xml:space="preserve">Note 4: </w:t>
      </w:r>
      <w:proofErr w:type="spellStart"/>
      <w:r>
        <w:rPr>
          <w:b/>
          <w:bCs/>
          <w:i/>
          <w:iCs/>
        </w:rPr>
        <w:t>error_info</w:t>
      </w:r>
      <w:proofErr w:type="spellEnd"/>
      <w:r>
        <w:t xml:space="preserve"> sub-record fields </w:t>
      </w:r>
      <w:proofErr w:type="spellStart"/>
      <w:r w:rsidRPr="00B67668">
        <w:rPr>
          <w:b/>
          <w:bCs/>
          <w:i/>
          <w:iCs/>
        </w:rPr>
        <w:t>parity_bit_error</w:t>
      </w:r>
      <w:proofErr w:type="spellEnd"/>
      <w:r>
        <w:t xml:space="preserve"> and </w:t>
      </w:r>
      <w:proofErr w:type="spellStart"/>
      <w:r w:rsidRPr="00B67668">
        <w:rPr>
          <w:b/>
          <w:bCs/>
          <w:i/>
          <w:iCs/>
        </w:rPr>
        <w:t>stop_bit_error</w:t>
      </w:r>
      <w:proofErr w:type="spellEnd"/>
      <w:r>
        <w:t xml:space="preserve"> are examples of UART error injection. </w:t>
      </w:r>
    </w:p>
    <w:p w14:paraId="14CD4E66" w14:textId="1882D8AD" w:rsidR="00820312" w:rsidRDefault="003F43AF">
      <w:r>
        <w:t xml:space="preserve">Note </w:t>
      </w:r>
      <w:r w:rsidR="00B67668">
        <w:t>5</w:t>
      </w:r>
      <w:r>
        <w:t xml:space="preserve">: record entry </w:t>
      </w:r>
      <w:proofErr w:type="spellStart"/>
      <w:r w:rsidRPr="00101128">
        <w:rPr>
          <w:b/>
          <w:bCs/>
          <w:i/>
          <w:iCs/>
        </w:rPr>
        <w:t>ct</w:t>
      </w:r>
      <w:proofErr w:type="spellEnd"/>
      <w:r>
        <w:rPr>
          <w:b/>
          <w:bCs/>
          <w:i/>
          <w:iCs/>
        </w:rPr>
        <w:t xml:space="preserve"> </w:t>
      </w:r>
      <w:r>
        <w:t xml:space="preserve">will consist of similar record fields as </w:t>
      </w:r>
      <w:proofErr w:type="spellStart"/>
      <w:proofErr w:type="gramStart"/>
      <w:r w:rsidRPr="00101128">
        <w:rPr>
          <w:b/>
          <w:bCs/>
          <w:i/>
          <w:iCs/>
        </w:rPr>
        <w:t>bt</w:t>
      </w:r>
      <w:proofErr w:type="spellEnd"/>
      <w:r>
        <w:t>, and</w:t>
      </w:r>
      <w:proofErr w:type="gramEnd"/>
      <w:r>
        <w:t xml:space="preserve"> might not always be necessary. This applies to record entry </w:t>
      </w:r>
      <w:proofErr w:type="spellStart"/>
      <w:r>
        <w:rPr>
          <w:b/>
          <w:bCs/>
          <w:i/>
          <w:iCs/>
        </w:rPr>
        <w:t>st</w:t>
      </w:r>
      <w:proofErr w:type="spellEnd"/>
      <w:r>
        <w:t xml:space="preserve"> as well (not shown here).</w:t>
      </w:r>
    </w:p>
    <w:p w14:paraId="6EBF2D73" w14:textId="373F955B" w:rsidR="00073FE7" w:rsidRDefault="00073FE7"/>
    <w:p w14:paraId="1D519236" w14:textId="16322177" w:rsidR="00073FE7" w:rsidRDefault="00073FE7"/>
    <w:p w14:paraId="1C3A83E9" w14:textId="7CCEBB44" w:rsidR="00073FE7" w:rsidRDefault="00073FE7"/>
    <w:p w14:paraId="21F3199D" w14:textId="764E33FD" w:rsidR="00073FE7" w:rsidRDefault="00073FE7"/>
    <w:p w14:paraId="312D5850" w14:textId="1FAA660E" w:rsidR="00073FE7" w:rsidRDefault="00073FE7"/>
    <w:p w14:paraId="6719DB3C" w14:textId="0ECDD23E" w:rsidR="00073FE7" w:rsidRDefault="00073FE7"/>
    <w:p w14:paraId="09074096" w14:textId="450E9FAD" w:rsidR="00073FE7" w:rsidRDefault="00073FE7"/>
    <w:p w14:paraId="5D108CE8" w14:textId="5CF2E4C1" w:rsidR="00073FE7" w:rsidRDefault="00073FE7"/>
    <w:p w14:paraId="6D3EB440" w14:textId="77777777" w:rsidR="00073FE7" w:rsidRPr="009D21CD" w:rsidRDefault="00073FE7"/>
    <w:p w14:paraId="31A67D34" w14:textId="60A0D30C" w:rsidR="004F4CEB" w:rsidRDefault="004F4CEB" w:rsidP="004F4CEB">
      <w:pPr>
        <w:pStyle w:val="Heading1"/>
      </w:pPr>
      <w:bookmarkStart w:id="34" w:name="_Toc25944810"/>
      <w:r>
        <w:lastRenderedPageBreak/>
        <w:t>VVC local sequencers</w:t>
      </w:r>
      <w:bookmarkEnd w:id="34"/>
    </w:p>
    <w:p w14:paraId="5B1DF394" w14:textId="77777777" w:rsidR="004F4CEB" w:rsidRDefault="004F4CEB" w:rsidP="00C4021E">
      <w:r>
        <w:t xml:space="preserve">UVVM testbenches may have one or more central sequencers – also known as test sequencers or test drivers. A single test sequencer is recommended in order to reduce complexity – as synchronization between multiple parallel test sequencer could be </w:t>
      </w:r>
      <w:proofErr w:type="gramStart"/>
      <w:r>
        <w:t>really complex</w:t>
      </w:r>
      <w:proofErr w:type="gramEnd"/>
      <w:r>
        <w:t>.</w:t>
      </w:r>
    </w:p>
    <w:p w14:paraId="15C54496" w14:textId="72D7F809" w:rsidR="004F4CEB" w:rsidRDefault="004F4CEB" w:rsidP="004F4CEB">
      <w:r>
        <w:t xml:space="preserve">UVVM does however also provide support for so called local sequencers. These sequencers will typically run inside the VVCs executor process. The executor will typically run a single transaction via a BFM procedure towards the DUT interface, </w:t>
      </w:r>
      <w:r w:rsidR="00577C0B">
        <w:t>like</w:t>
      </w:r>
      <w:r>
        <w:t xml:space="preserve"> an </w:t>
      </w:r>
      <w:proofErr w:type="spellStart"/>
      <w:r>
        <w:t>sbi_</w:t>
      </w:r>
      <w:proofErr w:type="gramStart"/>
      <w:r>
        <w:t>write</w:t>
      </w:r>
      <w:proofErr w:type="spellEnd"/>
      <w:r>
        <w:t>(</w:t>
      </w:r>
      <w:proofErr w:type="gramEnd"/>
      <w:r>
        <w:t xml:space="preserve">) or </w:t>
      </w:r>
      <w:proofErr w:type="spellStart"/>
      <w:r>
        <w:t>uart_expect</w:t>
      </w:r>
      <w:proofErr w:type="spellEnd"/>
      <w:r>
        <w:t xml:space="preserve">() procedure. For more advanced VVCs it would however make sense to send </w:t>
      </w:r>
      <w:r w:rsidR="00577C0B">
        <w:t xml:space="preserve">even </w:t>
      </w:r>
      <w:proofErr w:type="gramStart"/>
      <w:r w:rsidR="00577C0B">
        <w:t>higher level</w:t>
      </w:r>
      <w:proofErr w:type="gramEnd"/>
      <w:r>
        <w:t xml:space="preserve"> </w:t>
      </w:r>
      <w:r w:rsidR="00577C0B">
        <w:t xml:space="preserve">commands </w:t>
      </w:r>
      <w:r>
        <w:t xml:space="preserve">to a VVC, like requesting it to transmit N random bytes, or setting up a peripheral by writing to multiple configuration registers. In these cases, a single command to the VVC will trigger a complete sequence of accesses towards the DUT. The code inside the VVC executors handling these sequences are called local sequencers as they are local to the VVC and thus also improves re-use. </w:t>
      </w:r>
      <w:r w:rsidR="00C4021E">
        <w:t xml:space="preserve"> </w:t>
      </w:r>
      <w:r>
        <w:t xml:space="preserve">These sequences </w:t>
      </w:r>
      <w:r w:rsidR="00C4021E">
        <w:t xml:space="preserve">of transactions </w:t>
      </w:r>
      <w:r w:rsidR="00C80F7B">
        <w:t>may</w:t>
      </w:r>
      <w:r w:rsidR="00C4021E">
        <w:t xml:space="preserve"> also </w:t>
      </w:r>
      <w:r w:rsidR="00C80F7B">
        <w:t xml:space="preserve">be </w:t>
      </w:r>
      <w:r w:rsidR="00C4021E">
        <w:t xml:space="preserve">defined as Compound Transactions </w:t>
      </w:r>
      <w:r w:rsidR="00C80F7B">
        <w:t>(see</w:t>
      </w:r>
      <w:r w:rsidR="00C4021E">
        <w:t xml:space="preserve"> chapter </w:t>
      </w:r>
      <w:r w:rsidR="00C4021E">
        <w:fldChar w:fldCharType="begin"/>
      </w:r>
      <w:r w:rsidR="00C4021E">
        <w:instrText xml:space="preserve"> REF _Ref17292099 \r \h </w:instrText>
      </w:r>
      <w:r w:rsidR="00C4021E">
        <w:fldChar w:fldCharType="separate"/>
      </w:r>
      <w:r w:rsidR="000F169E">
        <w:t>6.2</w:t>
      </w:r>
      <w:r w:rsidR="00C4021E">
        <w:fldChar w:fldCharType="end"/>
      </w:r>
      <w:r w:rsidR="00C80F7B">
        <w:t>)</w:t>
      </w:r>
      <w:r w:rsidR="00C4021E">
        <w:t>.</w:t>
      </w:r>
    </w:p>
    <w:p w14:paraId="34F6BA98" w14:textId="1EFD5199" w:rsidR="00C61E62" w:rsidRDefault="00C61E62" w:rsidP="004F4CEB"/>
    <w:p w14:paraId="453E091F" w14:textId="23F71513" w:rsidR="00C61E62" w:rsidRPr="00A75444" w:rsidRDefault="00C076D2" w:rsidP="004F4CEB">
      <w:r>
        <w:t>An</w:t>
      </w:r>
      <w:r w:rsidR="00577C0B">
        <w:t xml:space="preserve"> e</w:t>
      </w:r>
      <w:r w:rsidR="00C61E62">
        <w:t xml:space="preserve">xample of </w:t>
      </w:r>
      <w:r w:rsidR="00C80F7B">
        <w:t xml:space="preserve">a </w:t>
      </w:r>
      <w:r w:rsidR="00C61E62">
        <w:t xml:space="preserve">local sequencer </w:t>
      </w:r>
      <w:r>
        <w:t>is</w:t>
      </w:r>
      <w:r w:rsidR="00C61E62">
        <w:t xml:space="preserve"> the randomisation sequences in the UART VVC, and </w:t>
      </w:r>
      <w:proofErr w:type="spellStart"/>
      <w:r w:rsidR="00C61E62">
        <w:t>poll_until</w:t>
      </w:r>
      <w:proofErr w:type="spellEnd"/>
      <w:r w:rsidR="00C61E62">
        <w:t xml:space="preserve"> in the SBI VVC.</w:t>
      </w:r>
    </w:p>
    <w:p w14:paraId="201707DC" w14:textId="24BCA251" w:rsidR="004F4CEB" w:rsidRDefault="00EF5B3F" w:rsidP="00581DD9">
      <w:pPr>
        <w:pStyle w:val="Heading2"/>
      </w:pPr>
      <w:r>
        <w:t>Local sequencer requirements</w:t>
      </w:r>
    </w:p>
    <w:p w14:paraId="73ABBEFC" w14:textId="0A154A74" w:rsidR="00EF5B3F" w:rsidRDefault="00EF5B3F" w:rsidP="00581DD9">
      <w:r>
        <w:t xml:space="preserve">The following requirements should be followed when making local sequencers (basically any VVC command resulting in more than one </w:t>
      </w:r>
      <w:r w:rsidR="00C80F7B">
        <w:t xml:space="preserve">base </w:t>
      </w:r>
      <w:r>
        <w:t>transaction):</w:t>
      </w:r>
    </w:p>
    <w:p w14:paraId="4A93E47A" w14:textId="6A5D0B5A" w:rsidR="00EF5B3F" w:rsidRDefault="00EF5B3F" w:rsidP="00581DD9">
      <w:pPr>
        <w:pStyle w:val="ListParagraph"/>
        <w:numPr>
          <w:ilvl w:val="0"/>
          <w:numId w:val="11"/>
        </w:numPr>
      </w:pPr>
      <w:r>
        <w:t>If Direct Transaction Transfer is supported, then both the leaf transaction and the compound transaction info should be updated.</w:t>
      </w:r>
      <w:r w:rsidR="00C80F7B">
        <w:t xml:space="preserve"> (The latter is not required)</w:t>
      </w:r>
    </w:p>
    <w:p w14:paraId="54D2107A" w14:textId="487E0F01" w:rsidR="00EF5B3F" w:rsidRDefault="00EF5B3F" w:rsidP="00581DD9">
      <w:pPr>
        <w:pStyle w:val="ListParagraph"/>
        <w:numPr>
          <w:ilvl w:val="0"/>
          <w:numId w:val="11"/>
        </w:numPr>
      </w:pPr>
      <w:r>
        <w:t>The sequence should be handled directly inside the VVC executor – and not inside the BFM</w:t>
      </w:r>
      <w:r>
        <w:br/>
        <w:t>(Otherwise updating the leaf transactions for Direct Transaction transfer could be difficult</w:t>
      </w:r>
      <w:r w:rsidR="00A21FCB">
        <w:t>)</w:t>
      </w:r>
    </w:p>
    <w:p w14:paraId="2A7B3209" w14:textId="63136E75" w:rsidR="00581DD9" w:rsidRPr="00975E6D" w:rsidRDefault="00EF5B3F" w:rsidP="00975E6D">
      <w:pPr>
        <w:pStyle w:val="ListParagraph"/>
        <w:numPr>
          <w:ilvl w:val="0"/>
          <w:numId w:val="11"/>
        </w:numPr>
      </w:pPr>
      <w:r>
        <w:t xml:space="preserve">It should be possible to terminate the sequence immediately after each </w:t>
      </w:r>
      <w:r w:rsidR="00581DD9">
        <w:t xml:space="preserve">leaf </w:t>
      </w:r>
      <w:r w:rsidR="00C80F7B">
        <w:t xml:space="preserve">(or base) </w:t>
      </w:r>
      <w:r w:rsidR="00581DD9">
        <w:t xml:space="preserve">transaction – on request from the central sequencer issuing a </w:t>
      </w:r>
      <w:proofErr w:type="spellStart"/>
      <w:r w:rsidR="00581DD9">
        <w:t>terminate_current_</w:t>
      </w:r>
      <w:proofErr w:type="gramStart"/>
      <w:r w:rsidR="00581DD9">
        <w:t>command</w:t>
      </w:r>
      <w:proofErr w:type="spellEnd"/>
      <w:r w:rsidR="00581DD9">
        <w:t>(</w:t>
      </w:r>
      <w:proofErr w:type="gramEnd"/>
      <w:r w:rsidR="00581DD9">
        <w:t xml:space="preserve">) or </w:t>
      </w:r>
      <w:proofErr w:type="spellStart"/>
      <w:r w:rsidR="00581DD9">
        <w:t>terminate_all_commands</w:t>
      </w:r>
      <w:proofErr w:type="spellEnd"/>
      <w:r w:rsidR="00581DD9">
        <w:t>().</w:t>
      </w:r>
    </w:p>
    <w:p w14:paraId="14E984E1" w14:textId="7BB1A407" w:rsidR="00CE034F" w:rsidRDefault="00CE034F">
      <w:pPr>
        <w:rPr>
          <w:rFonts w:ascii="Verdana" w:hAnsi="Verdana"/>
          <w:b/>
          <w:kern w:val="28"/>
          <w:sz w:val="24"/>
        </w:rPr>
      </w:pPr>
    </w:p>
    <w:p w14:paraId="707C038B" w14:textId="77777777" w:rsidR="00820312" w:rsidRDefault="00820312">
      <w:pPr>
        <w:rPr>
          <w:rFonts w:ascii="Verdana" w:hAnsi="Verdana"/>
          <w:b/>
          <w:kern w:val="28"/>
          <w:sz w:val="24"/>
        </w:rPr>
      </w:pPr>
      <w:r>
        <w:br w:type="page"/>
      </w:r>
    </w:p>
    <w:p w14:paraId="1CC65EF2" w14:textId="596E1DD9" w:rsidR="00993678" w:rsidRDefault="00BF40F1" w:rsidP="007301BE">
      <w:pPr>
        <w:pStyle w:val="Heading1"/>
      </w:pPr>
      <w:bookmarkStart w:id="35" w:name="_Toc25944811"/>
      <w:r>
        <w:lastRenderedPageBreak/>
        <w:t xml:space="preserve">Protocol aware </w:t>
      </w:r>
      <w:r w:rsidR="00993678">
        <w:t>Error Injection</w:t>
      </w:r>
      <w:bookmarkEnd w:id="35"/>
    </w:p>
    <w:p w14:paraId="479136D5" w14:textId="6A3140BF" w:rsidR="00993678" w:rsidRDefault="00993678" w:rsidP="00C55E9A">
      <w:r>
        <w:t>Error injection into the DUT could be very useful in a testbench in order to test how the DUT handles interface errors when these errors are a) to be detected and corrected, b) detected only, and c) not detected but may or may not affect the behaviour.</w:t>
      </w:r>
      <w:r w:rsidR="00BF40F1">
        <w:t xml:space="preserve">  Protocol aware error injection is defined here as intelligent error injection, given knowledge about the interface and protocol, e.g. to inject a parity error </w:t>
      </w:r>
      <w:r w:rsidR="005F1660">
        <w:t xml:space="preserve">in a protocol </w:t>
      </w:r>
      <w:r w:rsidR="00BF40F1">
        <w:t>rather than just inverting or delaying a signal with</w:t>
      </w:r>
      <w:r w:rsidR="005F1660">
        <w:t>out pre-defined detailed support to do this at the right place. The latter is supported by a dedicated “brute force” error injection VIP ‘</w:t>
      </w:r>
      <w:proofErr w:type="spellStart"/>
      <w:r w:rsidR="005F1660">
        <w:t>bitvis_vip_error_injection</w:t>
      </w:r>
      <w:proofErr w:type="spellEnd"/>
      <w:r w:rsidR="005F1660">
        <w:t>’ in UVVM.</w:t>
      </w:r>
    </w:p>
    <w:p w14:paraId="61759549" w14:textId="39B34809" w:rsidR="00993678" w:rsidRDefault="00993678" w:rsidP="00C55E9A">
      <w:r>
        <w:t xml:space="preserve">UVVM has a pre-defined methodology for handling </w:t>
      </w:r>
      <w:r w:rsidR="005F1660">
        <w:t xml:space="preserve">protocol aware </w:t>
      </w:r>
      <w:r>
        <w:t>error injection in a structured way</w:t>
      </w:r>
      <w:r w:rsidR="00BF40F1">
        <w:t>.</w:t>
      </w:r>
    </w:p>
    <w:p w14:paraId="2DDF5D0F" w14:textId="14ED4FD8" w:rsidR="005F1660" w:rsidRPr="00975E6D" w:rsidRDefault="005F1660" w:rsidP="00C55E9A">
      <w:pPr>
        <w:rPr>
          <w:b/>
        </w:rPr>
      </w:pPr>
      <w:r w:rsidRPr="00975E6D">
        <w:rPr>
          <w:b/>
        </w:rPr>
        <w:t>Note that only some VVCs and BFMs currently support error injection. The principles shown for these VVCs and BFMs may be applied directly also for user defined VIP.</w:t>
      </w:r>
    </w:p>
    <w:p w14:paraId="12DCB4CF" w14:textId="790EAA57" w:rsidR="00BF40F1" w:rsidRDefault="00BF40F1" w:rsidP="00C55E9A">
      <w:pPr>
        <w:pStyle w:val="Heading2"/>
      </w:pPr>
      <w:r>
        <w:t xml:space="preserve">UVVM error injection principles </w:t>
      </w:r>
    </w:p>
    <w:p w14:paraId="42A9BC5F" w14:textId="52A2D743" w:rsidR="00BF40F1" w:rsidRDefault="00BF40F1" w:rsidP="00C55E9A">
      <w:r>
        <w:t>Error injection may be applied randomly, with no limitations. For UVVM however, we recommend the following approach:</w:t>
      </w:r>
    </w:p>
    <w:p w14:paraId="4C2908D8" w14:textId="7D0611D7" w:rsidR="00BF40F1" w:rsidRDefault="001177E0" w:rsidP="00C55E9A">
      <w:pPr>
        <w:pStyle w:val="ListParagraph"/>
        <w:numPr>
          <w:ilvl w:val="0"/>
          <w:numId w:val="6"/>
        </w:numPr>
      </w:pPr>
      <w:r>
        <w:t xml:space="preserve">No randomisation of behaviour inside </w:t>
      </w:r>
      <w:r w:rsidR="00BF40F1">
        <w:t>BFMs</w:t>
      </w:r>
      <w:r>
        <w:t xml:space="preserve"> when this could affect the DUT behaviour</w:t>
      </w:r>
      <w:r w:rsidR="00127218">
        <w:t xml:space="preserve"> or output</w:t>
      </w:r>
      <w:r>
        <w:t xml:space="preserve">. </w:t>
      </w:r>
      <w:r w:rsidR="00127218">
        <w:t>(and a monitor would be required to check the actual DUT stimuli.)</w:t>
      </w:r>
      <w:r>
        <w:br/>
        <w:t xml:space="preserve">Hence BFM procedures should only be called with parameters explicitly defining the interface behaviour (from the BFM side).  </w:t>
      </w:r>
      <w:proofErr w:type="gramStart"/>
      <w:r>
        <w:t>Thus</w:t>
      </w:r>
      <w:proofErr w:type="gramEnd"/>
      <w:r>
        <w:t xml:space="preserve"> no parity error randomisation inside.</w:t>
      </w:r>
      <w:r>
        <w:br/>
        <w:t xml:space="preserve">The only exception is for behaviour that should not affect the DUT. </w:t>
      </w:r>
      <w:proofErr w:type="gramStart"/>
      <w:r>
        <w:t>Thus</w:t>
      </w:r>
      <w:proofErr w:type="gramEnd"/>
      <w:r>
        <w:t xml:space="preserve"> the position of a data bit error could be randomised inside the BFM.</w:t>
      </w:r>
    </w:p>
    <w:p w14:paraId="1184572F" w14:textId="4F68FBEE" w:rsidR="005F1660" w:rsidRDefault="001177E0" w:rsidP="00C55E9A">
      <w:pPr>
        <w:pStyle w:val="ListParagraph"/>
        <w:numPr>
          <w:ilvl w:val="0"/>
          <w:numId w:val="6"/>
        </w:numPr>
      </w:pPr>
      <w:r>
        <w:t xml:space="preserve">It is recommended that more advanced </w:t>
      </w:r>
      <w:r w:rsidR="005F1660">
        <w:t>VVC</w:t>
      </w:r>
      <w:r w:rsidR="00030869">
        <w:t>s</w:t>
      </w:r>
      <w:r>
        <w:t xml:space="preserve"> include randomisation – in order to distribute this away from the test sequencer and increase the re-use value of a VVC.</w:t>
      </w:r>
      <w:r>
        <w:br/>
        <w:t>Thus a VVC may be told to apply say 10</w:t>
      </w:r>
      <w:r w:rsidR="0097731D">
        <w:t>%</w:t>
      </w:r>
      <w:r>
        <w:t xml:space="preserve"> parity errors </w:t>
      </w:r>
      <w:r w:rsidR="0097731D">
        <w:t>for a UART_VVC transmission into the DUT. In that case the VVC will randomly – with a 10% probability - inject a parity error into the DUT. As the VVC uses a BFM to handle the actual interface/protocol, this means that in 10% of the BFM transmit calls the VVC will request a parity error to be injected.</w:t>
      </w:r>
    </w:p>
    <w:p w14:paraId="70FE6C02" w14:textId="5AC37DC7" w:rsidR="0097731D" w:rsidRDefault="0097731D" w:rsidP="00C55E9A">
      <w:pPr>
        <w:pStyle w:val="Heading2"/>
      </w:pPr>
      <w:r>
        <w:t>Error injection in BFMs</w:t>
      </w:r>
      <w:r w:rsidR="0009184A">
        <w:t xml:space="preserve"> </w:t>
      </w:r>
    </w:p>
    <w:p w14:paraId="7F1E0755" w14:textId="37BBECD2" w:rsidR="0097731D" w:rsidRDefault="0097731D" w:rsidP="00C55E9A">
      <w:r>
        <w:t>In order to simplify the specification of which errors to inject, the complete error injection</w:t>
      </w:r>
      <w:r w:rsidR="00775C63">
        <w:t xml:space="preserve"> specification </w:t>
      </w:r>
      <w:r w:rsidR="00AA34D6">
        <w:t>is given as a sub-record inside the BFM configuration.</w:t>
      </w:r>
      <w:r>
        <w:t xml:space="preserve"> </w:t>
      </w:r>
    </w:p>
    <w:p w14:paraId="03CECA85" w14:textId="0B9EEB8D" w:rsidR="00AA34D6" w:rsidRDefault="00AA34D6" w:rsidP="00C55E9A">
      <w:r>
        <w:t>E.g. inside the UART BFM configuration the following sub-record is defined – with fields specifying the error injection details</w:t>
      </w:r>
      <w:r w:rsidR="0009184A">
        <w:t xml:space="preserve"> (Details given in the UART VIP doc)</w:t>
      </w:r>
    </w:p>
    <w:p w14:paraId="2A5BE75C" w14:textId="67B8CDAE" w:rsidR="00AA34D6" w:rsidRDefault="00AA34D6" w:rsidP="00D233B0">
      <w:pPr>
        <w:pStyle w:val="ListParagraph"/>
        <w:numPr>
          <w:ilvl w:val="0"/>
          <w:numId w:val="7"/>
        </w:numPr>
        <w:ind w:firstLine="432"/>
      </w:pPr>
      <w:proofErr w:type="spellStart"/>
      <w:r>
        <w:t>error_injection</w:t>
      </w:r>
      <w:proofErr w:type="spellEnd"/>
      <w:proofErr w:type="gramStart"/>
      <w:r w:rsidR="005F7743">
        <w:t xml:space="preserve">   (</w:t>
      </w:r>
      <w:proofErr w:type="gramEnd"/>
      <w:r w:rsidR="005F7743">
        <w:t>fixed name, but type will differ)</w:t>
      </w:r>
    </w:p>
    <w:p w14:paraId="4CDD1897" w14:textId="77777777" w:rsidR="0009184A" w:rsidRDefault="00AA34D6" w:rsidP="00975E6D">
      <w:pPr>
        <w:pStyle w:val="ListParagraph"/>
        <w:numPr>
          <w:ilvl w:val="2"/>
          <w:numId w:val="7"/>
        </w:numPr>
      </w:pPr>
      <w:proofErr w:type="spellStart"/>
      <w:r>
        <w:t>parity_bit_error</w:t>
      </w:r>
      <w:proofErr w:type="spellEnd"/>
      <w:r>
        <w:t xml:space="preserve"> (</w:t>
      </w:r>
      <w:proofErr w:type="spellStart"/>
      <w:r>
        <w:t>boolean</w:t>
      </w:r>
      <w:proofErr w:type="spellEnd"/>
      <w:r>
        <w:t xml:space="preserve">) </w:t>
      </w:r>
    </w:p>
    <w:p w14:paraId="7C7EA25E" w14:textId="03577416" w:rsidR="0097731D" w:rsidRDefault="00AA34D6" w:rsidP="00975E6D">
      <w:pPr>
        <w:pStyle w:val="ListParagraph"/>
        <w:numPr>
          <w:ilvl w:val="2"/>
          <w:numId w:val="7"/>
        </w:numPr>
      </w:pPr>
      <w:proofErr w:type="spellStart"/>
      <w:r>
        <w:t>stop_bit_error</w:t>
      </w:r>
      <w:proofErr w:type="spellEnd"/>
      <w:r>
        <w:t xml:space="preserve"> (</w:t>
      </w:r>
      <w:proofErr w:type="spellStart"/>
      <w:r>
        <w:t>boolean</w:t>
      </w:r>
      <w:proofErr w:type="spellEnd"/>
      <w:r>
        <w:t xml:space="preserve">)  </w:t>
      </w:r>
    </w:p>
    <w:p w14:paraId="43D02BE5" w14:textId="1EDC42D2" w:rsidR="00AA34D6" w:rsidRDefault="0009184A" w:rsidP="00C55E9A">
      <w:r>
        <w:t>In order to initiate error injection, the BFM config record must be modified and included in the BFM procedure call</w:t>
      </w:r>
    </w:p>
    <w:p w14:paraId="6ABC584F" w14:textId="63961B93" w:rsidR="0009184A" w:rsidRDefault="0009184A" w:rsidP="0009184A">
      <w:pPr>
        <w:pStyle w:val="Heading2"/>
      </w:pPr>
      <w:r>
        <w:t>Error injection in VVCs</w:t>
      </w:r>
    </w:p>
    <w:p w14:paraId="5694CB01" w14:textId="71CCF8A7" w:rsidR="0009184A" w:rsidRDefault="0009184A" w:rsidP="0009184A">
      <w:r>
        <w:t>In order to simplify the specification of which errors to inject, the complete error injection specification is given as a sub-record inside the VVC configuration (Note: not the BFM config)</w:t>
      </w:r>
    </w:p>
    <w:p w14:paraId="253CCC51" w14:textId="6ABF2E00" w:rsidR="0009184A" w:rsidRDefault="0009184A" w:rsidP="0009184A">
      <w:r>
        <w:t>E.g. inside the UART VVC configuration the following sub-record is defined – with fields specifying the error injection details (Details given in the UART VIP doc)</w:t>
      </w:r>
    </w:p>
    <w:p w14:paraId="287708EF" w14:textId="77777777" w:rsidR="0009184A" w:rsidRDefault="0009184A" w:rsidP="00D233B0">
      <w:pPr>
        <w:pStyle w:val="ListParagraph"/>
        <w:numPr>
          <w:ilvl w:val="0"/>
          <w:numId w:val="7"/>
        </w:numPr>
        <w:ind w:firstLine="432"/>
      </w:pPr>
      <w:proofErr w:type="spellStart"/>
      <w:r>
        <w:t>error_injection</w:t>
      </w:r>
      <w:proofErr w:type="spellEnd"/>
    </w:p>
    <w:p w14:paraId="799E7391" w14:textId="42FA932C" w:rsidR="0009184A" w:rsidRDefault="0009184A" w:rsidP="0009184A">
      <w:pPr>
        <w:pStyle w:val="ListParagraph"/>
        <w:numPr>
          <w:ilvl w:val="2"/>
          <w:numId w:val="7"/>
        </w:numPr>
      </w:pPr>
      <w:proofErr w:type="spellStart"/>
      <w:r>
        <w:t>parity_bit_error_prob</w:t>
      </w:r>
      <w:proofErr w:type="spellEnd"/>
      <w:r>
        <w:t xml:space="preserve"> (real between 0.0 and 1.0) </w:t>
      </w:r>
    </w:p>
    <w:p w14:paraId="4EC46B19" w14:textId="2EE4476C" w:rsidR="0009184A" w:rsidRDefault="0009184A" w:rsidP="0009184A">
      <w:pPr>
        <w:pStyle w:val="ListParagraph"/>
        <w:numPr>
          <w:ilvl w:val="2"/>
          <w:numId w:val="7"/>
        </w:numPr>
      </w:pPr>
      <w:proofErr w:type="spellStart"/>
      <w:r>
        <w:t>stop_bit_error_prob</w:t>
      </w:r>
      <w:proofErr w:type="spellEnd"/>
      <w:r>
        <w:t xml:space="preserve"> (real between 0.0 and 1.0)</w:t>
      </w:r>
    </w:p>
    <w:p w14:paraId="604D8DCC" w14:textId="31FC3155" w:rsidR="0009184A" w:rsidRPr="003B2CA4" w:rsidRDefault="0009184A" w:rsidP="0009184A">
      <w:r>
        <w:t xml:space="preserve">In order to initiate error injection, the VVC config record must be assigned the wanted values via the VVC configuration shared variable. (see </w:t>
      </w:r>
      <w:proofErr w:type="spellStart"/>
      <w:r>
        <w:t>ch</w:t>
      </w:r>
      <w:proofErr w:type="spellEnd"/>
      <w:r>
        <w:t xml:space="preserve"> </w:t>
      </w:r>
      <w:r w:rsidR="00D233B0">
        <w:fldChar w:fldCharType="begin"/>
      </w:r>
      <w:r w:rsidR="00D233B0">
        <w:instrText xml:space="preserve"> REF _Ref19025279 \r \h </w:instrText>
      </w:r>
      <w:r w:rsidR="00D233B0">
        <w:fldChar w:fldCharType="separate"/>
      </w:r>
      <w:r w:rsidR="000F169E">
        <w:t>4</w:t>
      </w:r>
      <w:r w:rsidR="00D233B0">
        <w:fldChar w:fldCharType="end"/>
      </w:r>
      <w:r>
        <w:t>)</w:t>
      </w:r>
    </w:p>
    <w:p w14:paraId="7AD22402" w14:textId="0CD9E3FB" w:rsidR="0009184A" w:rsidRDefault="00D233B0" w:rsidP="00C55E9A">
      <w:r>
        <w:t>Note that the Error injection sub-record inside the VVC configuration will override that of the BFM configuration.</w:t>
      </w:r>
    </w:p>
    <w:p w14:paraId="146E586C" w14:textId="27657C71" w:rsidR="005F7743" w:rsidRDefault="00BC0965">
      <w:r>
        <w:t>Any compound or more advanced transactions may of course also request error injection directly or indirectly via the VVC command itself.</w:t>
      </w:r>
    </w:p>
    <w:p w14:paraId="70D05E60" w14:textId="6E5A1B90" w:rsidR="005F7743" w:rsidRDefault="005F7743" w:rsidP="005F7743">
      <w:pPr>
        <w:pStyle w:val="Heading2"/>
      </w:pPr>
      <w:r>
        <w:t>Naming and type usage</w:t>
      </w:r>
    </w:p>
    <w:p w14:paraId="027FD2F2" w14:textId="3FD121AA" w:rsidR="00BC0965" w:rsidRDefault="005F7743">
      <w:pPr>
        <w:rPr>
          <w:rFonts w:ascii="Verdana" w:hAnsi="Verdana"/>
          <w:b/>
          <w:kern w:val="28"/>
          <w:sz w:val="24"/>
        </w:rPr>
      </w:pPr>
      <w:r>
        <w:t>The error injection sub-record will be VVC and BFM dedicated, and thus any names and types may be used, and even sub-records under ‘</w:t>
      </w:r>
      <w:proofErr w:type="spellStart"/>
      <w:r>
        <w:t>error_injection</w:t>
      </w:r>
      <w:proofErr w:type="spellEnd"/>
      <w:r>
        <w:t>’ is required. The VVC and BFM error injection records may differ or be the same. The only requirement is that readability is prioritised. Values should be checked against legal ranges or values.</w:t>
      </w:r>
      <w:r w:rsidR="00BC0965">
        <w:br w:type="page"/>
      </w:r>
    </w:p>
    <w:p w14:paraId="0952C8FC" w14:textId="6240E8C3" w:rsidR="00B359DE" w:rsidRDefault="00B359DE" w:rsidP="007301BE">
      <w:pPr>
        <w:pStyle w:val="Heading1"/>
      </w:pPr>
      <w:bookmarkStart w:id="36" w:name="_Toc25944812"/>
      <w:r>
        <w:lastRenderedPageBreak/>
        <w:t>Randomisation</w:t>
      </w:r>
      <w:bookmarkEnd w:id="36"/>
    </w:p>
    <w:p w14:paraId="6F2E7EB8" w14:textId="329F507F" w:rsidR="00B359DE" w:rsidRDefault="00B359DE" w:rsidP="00127218">
      <w:r>
        <w:t>UVVM provides functions and procedures for simple generation of random numbers (real, integer, time) and vectors. This is described in detail in the documentation for the UVVM Utility Library. Other libraries for generation of random data may also be used seamlessly with UVVM.</w:t>
      </w:r>
    </w:p>
    <w:p w14:paraId="24DFEDC8" w14:textId="66E3F910" w:rsidR="00703450" w:rsidRPr="00975E6D" w:rsidRDefault="00703450" w:rsidP="00127218">
      <w:pPr>
        <w:rPr>
          <w:b/>
        </w:rPr>
      </w:pPr>
      <w:r w:rsidRPr="000937BE">
        <w:rPr>
          <w:b/>
        </w:rPr>
        <w:t>Note that only some VVCs currently</w:t>
      </w:r>
      <w:r w:rsidR="00EA0768">
        <w:rPr>
          <w:b/>
        </w:rPr>
        <w:t xml:space="preserve"> include</w:t>
      </w:r>
      <w:r w:rsidRPr="000937BE">
        <w:rPr>
          <w:b/>
        </w:rPr>
        <w:t xml:space="preserve"> </w:t>
      </w:r>
      <w:r>
        <w:rPr>
          <w:b/>
        </w:rPr>
        <w:t>randomisation</w:t>
      </w:r>
      <w:r w:rsidRPr="000937BE">
        <w:rPr>
          <w:b/>
        </w:rPr>
        <w:t xml:space="preserve"> </w:t>
      </w:r>
      <w:r w:rsidR="00EA0768">
        <w:rPr>
          <w:b/>
        </w:rPr>
        <w:t xml:space="preserve">(e.g. </w:t>
      </w:r>
      <w:r w:rsidR="00842EBA">
        <w:rPr>
          <w:b/>
        </w:rPr>
        <w:t>UART TX VVC and SBI VVC</w:t>
      </w:r>
      <w:r w:rsidR="00EA0768">
        <w:rPr>
          <w:b/>
        </w:rPr>
        <w:t xml:space="preserve">.) </w:t>
      </w:r>
      <w:r w:rsidRPr="000937BE">
        <w:rPr>
          <w:b/>
        </w:rPr>
        <w:t xml:space="preserve">The principles shown for these VVCs may be applied directly also for user defined </w:t>
      </w:r>
      <w:r>
        <w:rPr>
          <w:b/>
        </w:rPr>
        <w:t>VIP.</w:t>
      </w:r>
    </w:p>
    <w:p w14:paraId="095E5825" w14:textId="376D317C" w:rsidR="00B359DE" w:rsidRDefault="00B359DE" w:rsidP="00B359DE">
      <w:pPr>
        <w:pStyle w:val="Heading2"/>
      </w:pPr>
      <w:r>
        <w:t xml:space="preserve">UVVM VIP randomisation principles </w:t>
      </w:r>
    </w:p>
    <w:p w14:paraId="03682EFB" w14:textId="4A785411" w:rsidR="00B359DE" w:rsidRDefault="00B359DE" w:rsidP="00B359DE">
      <w:r>
        <w:t>Randomisation may of course be applied with no limitations in a UVVM based testbench. For UVVM VIP however, we recommend the same general approach as for error injection randomisations</w:t>
      </w:r>
      <w:r w:rsidR="00127218">
        <w:t>:</w:t>
      </w:r>
    </w:p>
    <w:p w14:paraId="4EDEF4C0" w14:textId="16274AF1" w:rsidR="00B359DE" w:rsidRDefault="00B359DE" w:rsidP="00975E6D">
      <w:pPr>
        <w:pStyle w:val="ListParagraph"/>
        <w:numPr>
          <w:ilvl w:val="0"/>
          <w:numId w:val="8"/>
        </w:numPr>
      </w:pPr>
      <w:r>
        <w:t xml:space="preserve">No randomisation of </w:t>
      </w:r>
      <w:r w:rsidR="00127218">
        <w:t xml:space="preserve">data inside </w:t>
      </w:r>
      <w:r>
        <w:t xml:space="preserve">BFMs </w:t>
      </w:r>
      <w:r w:rsidR="00127218">
        <w:t>as</w:t>
      </w:r>
      <w:r>
        <w:t xml:space="preserve"> this </w:t>
      </w:r>
      <w:r w:rsidR="00127218">
        <w:t>w</w:t>
      </w:r>
      <w:r>
        <w:t>ould affect the DUT behaviour</w:t>
      </w:r>
      <w:r w:rsidR="00127218">
        <w:t xml:space="preserve"> or output. (and a monitor would be required to check the actual DUT stimuli.)</w:t>
      </w:r>
      <w:r>
        <w:br/>
        <w:t xml:space="preserve">Hence BFM procedures should only be called with </w:t>
      </w:r>
      <w:r w:rsidR="00127218">
        <w:t>e</w:t>
      </w:r>
      <w:r>
        <w:t>xplicit</w:t>
      </w:r>
      <w:r w:rsidR="00127218">
        <w:t xml:space="preserve"> data.</w:t>
      </w:r>
    </w:p>
    <w:p w14:paraId="5A6051F9" w14:textId="289BB069" w:rsidR="00B359DE" w:rsidRDefault="00B359DE" w:rsidP="00975E6D">
      <w:pPr>
        <w:pStyle w:val="ListParagraph"/>
        <w:numPr>
          <w:ilvl w:val="0"/>
          <w:numId w:val="8"/>
        </w:numPr>
      </w:pPr>
      <w:r>
        <w:t>It is recommended that more advanced VVC</w:t>
      </w:r>
      <w:r w:rsidR="00CF03F3">
        <w:t>s</w:t>
      </w:r>
      <w:r>
        <w:t xml:space="preserve"> include </w:t>
      </w:r>
      <w:r w:rsidR="00D128AF">
        <w:t xml:space="preserve">functionality for </w:t>
      </w:r>
      <w:r>
        <w:t>randomisation</w:t>
      </w:r>
      <w:r w:rsidR="00127218">
        <w:t xml:space="preserve"> of data</w:t>
      </w:r>
      <w:r>
        <w:t xml:space="preserve"> – in order to distribute this away from the test sequencer and increase the re-use value of a VVC.</w:t>
      </w:r>
      <w:r w:rsidR="00D128AF">
        <w:t xml:space="preserve">  </w:t>
      </w:r>
      <w:r>
        <w:t>Thus</w:t>
      </w:r>
      <w:r w:rsidR="00D128AF">
        <w:t>,</w:t>
      </w:r>
      <w:r>
        <w:t xml:space="preserve"> a VVC may be told to apply</w:t>
      </w:r>
      <w:r w:rsidR="00127218">
        <w:t xml:space="preserve"> random data, in which </w:t>
      </w:r>
      <w:r>
        <w:t>case the VVC will randomly</w:t>
      </w:r>
      <w:r w:rsidR="00127218">
        <w:t xml:space="preserve"> generate data according to a given profile (e.g. uniform) and provide that data to the interface via the BFM call.</w:t>
      </w:r>
      <w:r w:rsidR="00D128AF">
        <w:t xml:space="preserve"> The profile and constraints will depend on the needs and the VVC implementation</w:t>
      </w:r>
    </w:p>
    <w:p w14:paraId="3C35B0B3" w14:textId="656EF678" w:rsidR="00B359DE" w:rsidRDefault="00127218" w:rsidP="00B359DE">
      <w:pPr>
        <w:pStyle w:val="Heading2"/>
      </w:pPr>
      <w:r>
        <w:t xml:space="preserve">Data randomisation </w:t>
      </w:r>
      <w:r w:rsidR="00B359DE">
        <w:t xml:space="preserve">in BFMs </w:t>
      </w:r>
    </w:p>
    <w:p w14:paraId="3EF31A08" w14:textId="420EE85E" w:rsidR="00B359DE" w:rsidRDefault="00127218" w:rsidP="00B359DE">
      <w:r>
        <w:t xml:space="preserve">There is no </w:t>
      </w:r>
      <w:r w:rsidR="00D128AF">
        <w:t xml:space="preserve">data </w:t>
      </w:r>
      <w:r>
        <w:t>randomisation inside a normal BFM, for the reason given above.</w:t>
      </w:r>
    </w:p>
    <w:p w14:paraId="0F3A7FF3" w14:textId="1E91E9E8" w:rsidR="00B359DE" w:rsidRDefault="00127218" w:rsidP="00B359DE">
      <w:pPr>
        <w:pStyle w:val="Heading2"/>
      </w:pPr>
      <w:bookmarkStart w:id="37" w:name="_Hlk19098868"/>
      <w:r>
        <w:t xml:space="preserve">Data randomisation </w:t>
      </w:r>
      <w:r w:rsidR="00B359DE">
        <w:t>in VVCs</w:t>
      </w:r>
    </w:p>
    <w:p w14:paraId="3C9ABCBC" w14:textId="1B90B01B" w:rsidR="00B359DE" w:rsidRDefault="00D128AF" w:rsidP="00B359DE">
      <w:r>
        <w:t xml:space="preserve">A VVC may be commanded to generate constrained random data, where data in this sense could also be addresses, lengths, etc. </w:t>
      </w:r>
      <w:proofErr w:type="gramStart"/>
      <w:r>
        <w:t>Typically</w:t>
      </w:r>
      <w:proofErr w:type="gramEnd"/>
      <w:r>
        <w:t xml:space="preserve"> such commands would allow flexibility for the number of accesses and other important aspects – like scoreboards, common buffers, files, etc.</w:t>
      </w:r>
    </w:p>
    <w:p w14:paraId="17474F97" w14:textId="486F3517" w:rsidR="00B359DE" w:rsidRDefault="00D128AF" w:rsidP="00B359DE">
      <w:r>
        <w:t>A few randomisation profiles have been predefined both as typical use cases and as examples for future extensions, when needed.</w:t>
      </w:r>
    </w:p>
    <w:p w14:paraId="00110AC5" w14:textId="1F871080" w:rsidR="00067F59" w:rsidRDefault="00067F59" w:rsidP="00B359DE">
      <w:r>
        <w:t xml:space="preserve">The profile names are defined in the type </w:t>
      </w:r>
      <w:proofErr w:type="spellStart"/>
      <w:r>
        <w:t>t_random</w:t>
      </w:r>
      <w:r w:rsidR="00842EBA">
        <w:t>isation</w:t>
      </w:r>
      <w:proofErr w:type="spellEnd"/>
      <w:r>
        <w:t>, which is declared in the adaptations package to allow users to add more profiles.</w:t>
      </w:r>
    </w:p>
    <w:p w14:paraId="407F8064" w14:textId="77777777" w:rsidR="002229C0" w:rsidRDefault="002229C0" w:rsidP="00B359DE"/>
    <w:tbl>
      <w:tblPr>
        <w:tblStyle w:val="TableGrid"/>
        <w:tblW w:w="0" w:type="auto"/>
        <w:tblInd w:w="562" w:type="dxa"/>
        <w:tblLook w:val="04A0" w:firstRow="1" w:lastRow="0" w:firstColumn="1" w:lastColumn="0" w:noHBand="0" w:noVBand="1"/>
      </w:tblPr>
      <w:tblGrid>
        <w:gridCol w:w="2977"/>
        <w:gridCol w:w="11590"/>
      </w:tblGrid>
      <w:tr w:rsidR="002229C0" w14:paraId="7E1BB7A3" w14:textId="77777777" w:rsidTr="00EA0768">
        <w:tc>
          <w:tcPr>
            <w:tcW w:w="2977" w:type="dxa"/>
          </w:tcPr>
          <w:p w14:paraId="5AF72707" w14:textId="09D7F601" w:rsidR="002229C0" w:rsidRDefault="002229C0" w:rsidP="00B359DE">
            <w:r>
              <w:t>NA</w:t>
            </w:r>
          </w:p>
        </w:tc>
        <w:tc>
          <w:tcPr>
            <w:tcW w:w="11590" w:type="dxa"/>
          </w:tcPr>
          <w:p w14:paraId="56A11E7E" w14:textId="4B0A4CD4" w:rsidR="002229C0" w:rsidRDefault="002229C0" w:rsidP="00B359DE">
            <w:r>
              <w:t>Not applicable (To be used in a record where the field is present, but no randomisation wanted)</w:t>
            </w:r>
          </w:p>
        </w:tc>
      </w:tr>
      <w:tr w:rsidR="00D128AF" w14:paraId="56361CE4" w14:textId="77777777" w:rsidTr="00975E6D">
        <w:tc>
          <w:tcPr>
            <w:tcW w:w="2977" w:type="dxa"/>
          </w:tcPr>
          <w:p w14:paraId="3972663C" w14:textId="5231A510" w:rsidR="00D128AF" w:rsidRDefault="00D128AF" w:rsidP="00B359DE">
            <w:r>
              <w:t>RANDOM</w:t>
            </w:r>
          </w:p>
        </w:tc>
        <w:tc>
          <w:tcPr>
            <w:tcW w:w="11590" w:type="dxa"/>
          </w:tcPr>
          <w:p w14:paraId="74C8CB8F" w14:textId="4DAE3F1E" w:rsidR="00D128AF" w:rsidRDefault="00CD44B2" w:rsidP="00B359DE">
            <w:r>
              <w:t>Uniform distribution</w:t>
            </w:r>
          </w:p>
        </w:tc>
      </w:tr>
      <w:tr w:rsidR="00D128AF" w14:paraId="74846D4A" w14:textId="77777777" w:rsidTr="00975E6D">
        <w:tc>
          <w:tcPr>
            <w:tcW w:w="2977" w:type="dxa"/>
          </w:tcPr>
          <w:p w14:paraId="74FF3F0D" w14:textId="6EDD3F41" w:rsidR="00D128AF" w:rsidRDefault="00D128AF" w:rsidP="00B359DE">
            <w:r>
              <w:t>RANDOM_FAVOUR_EDGES</w:t>
            </w:r>
          </w:p>
        </w:tc>
        <w:tc>
          <w:tcPr>
            <w:tcW w:w="11590" w:type="dxa"/>
          </w:tcPr>
          <w:p w14:paraId="7F22C8F5" w14:textId="2DC665F3" w:rsidR="00D128AF" w:rsidRDefault="00CD44B2" w:rsidP="00B359DE">
            <w:r>
              <w:t xml:space="preserve">Significantly more edge cases, where “edge” differs between various interfaces.  </w:t>
            </w:r>
            <w:r>
              <w:br/>
              <w:t xml:space="preserve">E.g. UART: Cover patterns like 01111111, 00000000, 11111111, 11111110, 01010101, 10101010, </w:t>
            </w:r>
          </w:p>
        </w:tc>
      </w:tr>
      <w:tr w:rsidR="00CD44B2" w14:paraId="700C49CF" w14:textId="77777777" w:rsidTr="00EA0768">
        <w:tc>
          <w:tcPr>
            <w:tcW w:w="2977" w:type="dxa"/>
          </w:tcPr>
          <w:p w14:paraId="0864FDBB" w14:textId="6ED4F9D0" w:rsidR="00CD44B2" w:rsidRDefault="00CD44B2" w:rsidP="00B359DE">
            <w:r>
              <w:t>&lt;user-defined&gt;</w:t>
            </w:r>
          </w:p>
        </w:tc>
        <w:tc>
          <w:tcPr>
            <w:tcW w:w="11590" w:type="dxa"/>
          </w:tcPr>
          <w:p w14:paraId="2566B3CB" w14:textId="77777777" w:rsidR="00CD44B2" w:rsidRDefault="00CD44B2" w:rsidP="00B359DE"/>
        </w:tc>
      </w:tr>
    </w:tbl>
    <w:p w14:paraId="41D2E9EA" w14:textId="77777777" w:rsidR="00EA0768" w:rsidRDefault="00EA0768" w:rsidP="00B359DE"/>
    <w:bookmarkEnd w:id="37"/>
    <w:p w14:paraId="0BA02446" w14:textId="66F706ED" w:rsidR="00982A97" w:rsidRDefault="00982A97" w:rsidP="007A5A6F">
      <w:pPr>
        <w:pStyle w:val="Heading2"/>
      </w:pPr>
      <w:r>
        <w:t>VVC Command Syntax</w:t>
      </w:r>
    </w:p>
    <w:p w14:paraId="39786F2B" w14:textId="3B60989D" w:rsidR="00820312" w:rsidRPr="00C514D5" w:rsidRDefault="00BA200B">
      <w:r>
        <w:t xml:space="preserve">See chapter </w:t>
      </w:r>
      <w:r w:rsidR="00064A8E">
        <w:fldChar w:fldCharType="begin"/>
      </w:r>
      <w:r w:rsidR="00064A8E">
        <w:instrText xml:space="preserve"> REF _Ref19277311 \r \h </w:instrText>
      </w:r>
      <w:r w:rsidR="00064A8E">
        <w:fldChar w:fldCharType="separate"/>
      </w:r>
      <w:r w:rsidR="000F169E">
        <w:t>12</w:t>
      </w:r>
      <w:r w:rsidR="00064A8E">
        <w:fldChar w:fldCharType="end"/>
      </w:r>
      <w:r>
        <w:t xml:space="preserve"> for parameter sequence and options.</w:t>
      </w:r>
      <w:bookmarkStart w:id="38" w:name="_Ref19101252"/>
      <w:r w:rsidR="00820312">
        <w:br w:type="page"/>
      </w:r>
    </w:p>
    <w:p w14:paraId="6035E066" w14:textId="23456D22" w:rsidR="00E119B8" w:rsidRDefault="00F37DED" w:rsidP="007301BE">
      <w:pPr>
        <w:pStyle w:val="Heading1"/>
      </w:pPr>
      <w:bookmarkStart w:id="39" w:name="_Toc25944813"/>
      <w:r>
        <w:lastRenderedPageBreak/>
        <w:t>Testbench Data routing</w:t>
      </w:r>
      <w:bookmarkEnd w:id="39"/>
    </w:p>
    <w:p w14:paraId="52FC444B" w14:textId="359D7093" w:rsidR="00F37DED" w:rsidRDefault="00F37DED" w:rsidP="00DC56ED">
      <w:r>
        <w:t xml:space="preserve">Direct transaction transfer is providing a mechanism for passively routing source data (data </w:t>
      </w:r>
      <w:proofErr w:type="gramStart"/>
      <w:r>
        <w:t>entered into</w:t>
      </w:r>
      <w:proofErr w:type="gramEnd"/>
      <w:r>
        <w:t xml:space="preserve"> the DUT) out of the VVCs to other parts of the testbench. This data routing is passive in the sense that the transaction data are just provided as a global signal – for anyone to read. This is covered in</w:t>
      </w:r>
      <w:r w:rsidR="00312F89">
        <w:t xml:space="preserve"> </w:t>
      </w:r>
      <w:r>
        <w:t xml:space="preserve">chapter </w:t>
      </w:r>
      <w:r w:rsidR="00312F89">
        <w:fldChar w:fldCharType="begin"/>
      </w:r>
      <w:r w:rsidR="00312F89">
        <w:instrText xml:space="preserve"> REF _Ref26260991 \r \h </w:instrText>
      </w:r>
      <w:r w:rsidR="00312F89">
        <w:fldChar w:fldCharType="separate"/>
      </w:r>
      <w:r w:rsidR="000F169E">
        <w:t>6</w:t>
      </w:r>
      <w:r w:rsidR="00312F89">
        <w:fldChar w:fldCharType="end"/>
      </w:r>
    </w:p>
    <w:p w14:paraId="0CC313CF" w14:textId="0A278EC5" w:rsidR="00F37DED" w:rsidRDefault="00F37DED" w:rsidP="00DC56ED">
      <w:r>
        <w:t>There is however also a need for routing data actively inside the testbench, where routing means fetching from or sending to predefined sources and destinations.</w:t>
      </w:r>
    </w:p>
    <w:p w14:paraId="2A9CD4BD" w14:textId="05168595" w:rsidR="00F37DED" w:rsidRDefault="00F37DED" w:rsidP="00DC56ED">
      <w:pPr>
        <w:pStyle w:val="Heading2"/>
      </w:pPr>
      <w:r>
        <w:t>To/from Buffer</w:t>
      </w:r>
    </w:p>
    <w:p w14:paraId="4C0F6A5D" w14:textId="67F8E74C" w:rsidR="00F37DED" w:rsidRDefault="00F37DED" w:rsidP="00DC56ED">
      <w:r>
        <w:t>UVVM has a global buffer that is divided into multiple smaller buffers that may be indexed and accessed from anywhere in the testbench.</w:t>
      </w:r>
    </w:p>
    <w:p w14:paraId="7793CC0C" w14:textId="05636C82" w:rsidR="00F37DED" w:rsidRDefault="00DC56ED" w:rsidP="00DC56ED">
      <w:r>
        <w:t>This functionality is described in detail in ‘</w:t>
      </w:r>
      <w:proofErr w:type="spellStart"/>
      <w:r>
        <w:t>uvm_vvc_framework</w:t>
      </w:r>
      <w:proofErr w:type="spellEnd"/>
      <w:r>
        <w:t>/doc/</w:t>
      </w:r>
      <w:r w:rsidRPr="00DC56ED">
        <w:t>UVVM_FIFO_Collection_QuickRef</w:t>
      </w:r>
      <w:r>
        <w:t>.pdf’.</w:t>
      </w:r>
    </w:p>
    <w:p w14:paraId="52465B57" w14:textId="5814CF9E" w:rsidR="00DC56ED" w:rsidRDefault="00DC56ED" w:rsidP="00DC56ED">
      <w:r>
        <w:t xml:space="preserve">VVC commands </w:t>
      </w:r>
      <w:r w:rsidR="00CC1F78">
        <w:t xml:space="preserve">requesting </w:t>
      </w:r>
      <w:r>
        <w:t>sourcing data from or sending data to these buffers use parameter TO_BUFFER or FROM_BUFFER, followed by the buffer index.</w:t>
      </w:r>
    </w:p>
    <w:p w14:paraId="5F9F5B0F" w14:textId="52CE417A" w:rsidR="00DC56ED" w:rsidRDefault="00DC56ED" w:rsidP="00DC56ED">
      <w:pPr>
        <w:pStyle w:val="Heading2"/>
      </w:pPr>
      <w:r>
        <w:t>To scoreboard</w:t>
      </w:r>
    </w:p>
    <w:p w14:paraId="4DB2C142" w14:textId="13D8ACEE" w:rsidR="00DC56ED" w:rsidRDefault="00DC56ED" w:rsidP="00DC56ED">
      <w:r>
        <w:t>Scoreboards may be used anywhere inside the testbench, but for UVVM the following is recommended:</w:t>
      </w:r>
    </w:p>
    <w:p w14:paraId="7A6ED656" w14:textId="18556BDC" w:rsidR="00DC56ED" w:rsidRDefault="000B2562" w:rsidP="00DC56ED">
      <w:pPr>
        <w:pStyle w:val="ListParagraph"/>
        <w:numPr>
          <w:ilvl w:val="0"/>
          <w:numId w:val="10"/>
        </w:numPr>
      </w:pPr>
      <w:r>
        <w:t xml:space="preserve">Use </w:t>
      </w:r>
      <w:r w:rsidR="00CC1F78">
        <w:t>Scoreboards only on the destination side of the testbench, i.e. where data is received or fetched out of the DUT.</w:t>
      </w:r>
      <w:r w:rsidR="00CC1F78">
        <w:br/>
        <w:t>I.e. for a UART on the DUT UART TX side (= UART_VVC RX side)</w:t>
      </w:r>
    </w:p>
    <w:p w14:paraId="20178887" w14:textId="4559FCF4" w:rsidR="00CC1F78" w:rsidRDefault="00CC1F78" w:rsidP="00DC56ED">
      <w:pPr>
        <w:pStyle w:val="ListParagraph"/>
        <w:numPr>
          <w:ilvl w:val="0"/>
          <w:numId w:val="10"/>
        </w:numPr>
      </w:pPr>
      <w:r>
        <w:t>Every VVC may be connected to one single Scoreboard</w:t>
      </w:r>
    </w:p>
    <w:p w14:paraId="2849F07D" w14:textId="53ACC92C" w:rsidR="00CC1F78" w:rsidRDefault="00CC1F78" w:rsidP="00DC56ED">
      <w:pPr>
        <w:pStyle w:val="ListParagraph"/>
        <w:numPr>
          <w:ilvl w:val="0"/>
          <w:numId w:val="10"/>
        </w:numPr>
      </w:pPr>
      <w:r>
        <w:t>The Scoreboard instance number should be the same as the VVC instance number</w:t>
      </w:r>
    </w:p>
    <w:p w14:paraId="5530CD07" w14:textId="205B8D10" w:rsidR="00CC1F78" w:rsidRDefault="00CC1F78" w:rsidP="00DC56ED">
      <w:pPr>
        <w:pStyle w:val="ListParagraph"/>
        <w:numPr>
          <w:ilvl w:val="0"/>
          <w:numId w:val="10"/>
        </w:numPr>
      </w:pPr>
      <w:r>
        <w:t>When using VVCs make sure the VVC passes the received data to its scoreboard. Do not check the data in the VVC.</w:t>
      </w:r>
      <w:r>
        <w:br/>
        <w:t>I.e. for a UART_VVC use the receive-command (and not the expect-command) to forward received data to the scoreboard</w:t>
      </w:r>
    </w:p>
    <w:p w14:paraId="733F670A" w14:textId="72727CFB" w:rsidR="00CC1F78" w:rsidRDefault="00CC1F78" w:rsidP="00CC1F78">
      <w:r>
        <w:t>VVC commands requesting sending data to the scoreboard use parameter TO_SB.</w:t>
      </w:r>
    </w:p>
    <w:p w14:paraId="2D319382" w14:textId="13BF60A7" w:rsidR="003D540E" w:rsidRDefault="003D540E" w:rsidP="00975E6D">
      <w:pPr>
        <w:pStyle w:val="Heading2"/>
      </w:pPr>
      <w:r>
        <w:t>Data routing options</w:t>
      </w:r>
    </w:p>
    <w:p w14:paraId="036FBA68" w14:textId="77777777" w:rsidR="003D540E" w:rsidRDefault="003D540E" w:rsidP="00CC1F78"/>
    <w:p w14:paraId="74C6CF8D" w14:textId="4C38ACC5" w:rsidR="003D540E" w:rsidRDefault="003D540E" w:rsidP="003D540E">
      <w:r>
        <w:t xml:space="preserve">The profile names are defined in the type </w:t>
      </w:r>
      <w:proofErr w:type="spellStart"/>
      <w:r>
        <w:t>t_data_routing</w:t>
      </w:r>
      <w:proofErr w:type="spellEnd"/>
      <w:r w:rsidR="00842EBA">
        <w:t xml:space="preserve">, which is defined in UVVM </w:t>
      </w:r>
      <w:proofErr w:type="spellStart"/>
      <w:r w:rsidR="00842EBA">
        <w:t>Util</w:t>
      </w:r>
      <w:proofErr w:type="spellEnd"/>
      <w:r w:rsidR="00842EBA">
        <w:t xml:space="preserve"> </w:t>
      </w:r>
      <w:proofErr w:type="spellStart"/>
      <w:r w:rsidR="00842EBA">
        <w:t>types_pkg</w:t>
      </w:r>
      <w:proofErr w:type="spellEnd"/>
      <w:r>
        <w:t>.</w:t>
      </w:r>
    </w:p>
    <w:p w14:paraId="0A154BE4" w14:textId="77777777" w:rsidR="003D540E" w:rsidRDefault="003D540E" w:rsidP="003D540E"/>
    <w:tbl>
      <w:tblPr>
        <w:tblStyle w:val="TableGrid"/>
        <w:tblW w:w="0" w:type="auto"/>
        <w:tblInd w:w="562" w:type="dxa"/>
        <w:tblLook w:val="04A0" w:firstRow="1" w:lastRow="0" w:firstColumn="1" w:lastColumn="0" w:noHBand="0" w:noVBand="1"/>
      </w:tblPr>
      <w:tblGrid>
        <w:gridCol w:w="3717"/>
        <w:gridCol w:w="10850"/>
      </w:tblGrid>
      <w:tr w:rsidR="003D540E" w14:paraId="2AD94F33" w14:textId="77777777" w:rsidTr="00590C12">
        <w:tc>
          <w:tcPr>
            <w:tcW w:w="3717" w:type="dxa"/>
          </w:tcPr>
          <w:p w14:paraId="6E0D1103" w14:textId="77777777" w:rsidR="003D540E" w:rsidRDefault="003D540E" w:rsidP="00590C12">
            <w:r>
              <w:t>NA</w:t>
            </w:r>
          </w:p>
        </w:tc>
        <w:tc>
          <w:tcPr>
            <w:tcW w:w="10850" w:type="dxa"/>
          </w:tcPr>
          <w:p w14:paraId="0652A039" w14:textId="464256A0" w:rsidR="003D540E" w:rsidDel="00982A97" w:rsidRDefault="003D540E" w:rsidP="00590C12">
            <w:r>
              <w:t xml:space="preserve">Not applicable (To be used in a record where the field is present, but no </w:t>
            </w:r>
            <w:r w:rsidR="00C42ABF">
              <w:t xml:space="preserve">data routing </w:t>
            </w:r>
            <w:r>
              <w:t>wanted)</w:t>
            </w:r>
          </w:p>
        </w:tc>
      </w:tr>
      <w:tr w:rsidR="003D540E" w14:paraId="3F1F220A" w14:textId="77777777" w:rsidTr="00590C12">
        <w:tc>
          <w:tcPr>
            <w:tcW w:w="3717" w:type="dxa"/>
          </w:tcPr>
          <w:p w14:paraId="6DC01C9C" w14:textId="5B11DC70" w:rsidR="003D540E" w:rsidRDefault="00C42ABF" w:rsidP="00590C12">
            <w:r>
              <w:t>TO_SB</w:t>
            </w:r>
          </w:p>
        </w:tc>
        <w:tc>
          <w:tcPr>
            <w:tcW w:w="10850" w:type="dxa"/>
          </w:tcPr>
          <w:p w14:paraId="7E1678A4" w14:textId="00FE5D18" w:rsidR="003D540E" w:rsidRDefault="00C42ABF" w:rsidP="00590C12">
            <w:r>
              <w:t>Data is passed on to the scoreboard for the given VVC</w:t>
            </w:r>
          </w:p>
        </w:tc>
      </w:tr>
      <w:tr w:rsidR="00C42ABF" w14:paraId="235B060A" w14:textId="77777777" w:rsidTr="00590C12">
        <w:tc>
          <w:tcPr>
            <w:tcW w:w="3717" w:type="dxa"/>
          </w:tcPr>
          <w:p w14:paraId="2869BA38" w14:textId="66659C68" w:rsidR="00C42ABF" w:rsidRDefault="00C42ABF" w:rsidP="00C42ABF">
            <w:r>
              <w:t>FROM_BUFFER</w:t>
            </w:r>
          </w:p>
        </w:tc>
        <w:tc>
          <w:tcPr>
            <w:tcW w:w="10850" w:type="dxa"/>
          </w:tcPr>
          <w:p w14:paraId="7B19AEFC" w14:textId="78F2BD8C" w:rsidR="00C42ABF" w:rsidRDefault="00C42ABF" w:rsidP="00C42ABF">
            <w:r>
              <w:t>Data is source</w:t>
            </w:r>
            <w:r w:rsidR="00842EBA">
              <w:t>d</w:t>
            </w:r>
            <w:r>
              <w:t xml:space="preserve"> from the UVVM global buffer</w:t>
            </w:r>
          </w:p>
        </w:tc>
      </w:tr>
      <w:tr w:rsidR="00C42ABF" w14:paraId="35D1E32E" w14:textId="77777777" w:rsidTr="00590C12">
        <w:tc>
          <w:tcPr>
            <w:tcW w:w="3717" w:type="dxa"/>
          </w:tcPr>
          <w:p w14:paraId="372BBA9C" w14:textId="7FCBBC0B" w:rsidR="00C42ABF" w:rsidRDefault="00C42ABF" w:rsidP="00C42ABF">
            <w:r>
              <w:t>TO_BUFFER</w:t>
            </w:r>
          </w:p>
        </w:tc>
        <w:tc>
          <w:tcPr>
            <w:tcW w:w="10850" w:type="dxa"/>
          </w:tcPr>
          <w:p w14:paraId="23A2C0F9" w14:textId="165FEC23" w:rsidR="00C42ABF" w:rsidRDefault="00C42ABF" w:rsidP="00C42ABF">
            <w:r>
              <w:t>Data is also sent to the UVVM global buffer</w:t>
            </w:r>
          </w:p>
        </w:tc>
      </w:tr>
      <w:tr w:rsidR="00C42ABF" w14:paraId="362B9AAC" w14:textId="77777777" w:rsidTr="00590C12">
        <w:tc>
          <w:tcPr>
            <w:tcW w:w="3717" w:type="dxa"/>
          </w:tcPr>
          <w:p w14:paraId="49799738" w14:textId="1EB234D5" w:rsidR="00C42ABF" w:rsidRDefault="00C42ABF" w:rsidP="00C42ABF">
            <w:r>
              <w:t>TO_FILE</w:t>
            </w:r>
          </w:p>
        </w:tc>
        <w:tc>
          <w:tcPr>
            <w:tcW w:w="10850" w:type="dxa"/>
          </w:tcPr>
          <w:p w14:paraId="58AB1403" w14:textId="44FD0E36" w:rsidR="00C42ABF" w:rsidRDefault="00C42ABF" w:rsidP="00C42ABF">
            <w:r>
              <w:t xml:space="preserve">TBD – Not yet </w:t>
            </w:r>
            <w:proofErr w:type="gramStart"/>
            <w:r>
              <w:t>implemented  (</w:t>
            </w:r>
            <w:proofErr w:type="gramEnd"/>
            <w:r>
              <w:t>Do not use – as this may change)</w:t>
            </w:r>
          </w:p>
        </w:tc>
      </w:tr>
      <w:tr w:rsidR="00C42ABF" w14:paraId="5F199EC3" w14:textId="77777777" w:rsidTr="00590C12">
        <w:tc>
          <w:tcPr>
            <w:tcW w:w="3717" w:type="dxa"/>
          </w:tcPr>
          <w:p w14:paraId="3ECC0B6A" w14:textId="43A7C5E6" w:rsidR="00C42ABF" w:rsidRDefault="00842EBA" w:rsidP="00C42ABF">
            <w:r>
              <w:t>FROM</w:t>
            </w:r>
            <w:r w:rsidR="00C42ABF">
              <w:t>_FILE</w:t>
            </w:r>
          </w:p>
        </w:tc>
        <w:tc>
          <w:tcPr>
            <w:tcW w:w="10850" w:type="dxa"/>
          </w:tcPr>
          <w:p w14:paraId="34DEB6DA" w14:textId="3D343C11" w:rsidR="00C42ABF" w:rsidRDefault="00C42ABF" w:rsidP="00C42ABF">
            <w:r>
              <w:t xml:space="preserve">TBD – Not yet </w:t>
            </w:r>
            <w:proofErr w:type="gramStart"/>
            <w:r>
              <w:t>implemented  (</w:t>
            </w:r>
            <w:proofErr w:type="gramEnd"/>
            <w:r>
              <w:t>Do not use – as this may change)</w:t>
            </w:r>
          </w:p>
        </w:tc>
      </w:tr>
      <w:tr w:rsidR="00C42ABF" w14:paraId="7E7BE7A4" w14:textId="77777777" w:rsidTr="00590C12">
        <w:tc>
          <w:tcPr>
            <w:tcW w:w="3717" w:type="dxa"/>
          </w:tcPr>
          <w:p w14:paraId="76037749" w14:textId="77777777" w:rsidR="00C42ABF" w:rsidRDefault="00C42ABF" w:rsidP="00C42ABF">
            <w:r>
              <w:t>&lt;user-defined&gt;</w:t>
            </w:r>
          </w:p>
        </w:tc>
        <w:tc>
          <w:tcPr>
            <w:tcW w:w="10850" w:type="dxa"/>
          </w:tcPr>
          <w:p w14:paraId="7E041A8F" w14:textId="77777777" w:rsidR="00C42ABF" w:rsidRDefault="00C42ABF" w:rsidP="00C42ABF"/>
        </w:tc>
      </w:tr>
    </w:tbl>
    <w:p w14:paraId="031C6E79" w14:textId="77777777" w:rsidR="003D540E" w:rsidRPr="00975E6D" w:rsidRDefault="003D540E" w:rsidP="00975E6D"/>
    <w:p w14:paraId="659CE7BA" w14:textId="77777777" w:rsidR="00CC1F78" w:rsidRDefault="00CC1F78" w:rsidP="00CC1F78">
      <w:pPr>
        <w:pStyle w:val="Heading2"/>
      </w:pPr>
      <w:r>
        <w:t>VVC Command Syntax</w:t>
      </w:r>
    </w:p>
    <w:p w14:paraId="4F72B1F9" w14:textId="4D8303FF" w:rsidR="00CC1F78" w:rsidRDefault="00CC1F78" w:rsidP="00CC1F78">
      <w:r>
        <w:t xml:space="preserve">See chapter </w:t>
      </w:r>
      <w:r w:rsidR="00842EBA">
        <w:t>12</w:t>
      </w:r>
      <w:r>
        <w:t xml:space="preserve"> for parameter sequence and options.</w:t>
      </w:r>
    </w:p>
    <w:p w14:paraId="4ED39582" w14:textId="77777777" w:rsidR="00DC56ED" w:rsidRPr="00975E6D" w:rsidRDefault="00DC56ED" w:rsidP="00975E6D"/>
    <w:p w14:paraId="27ED503E" w14:textId="77777777" w:rsidR="00820312" w:rsidRDefault="00820312">
      <w:pPr>
        <w:rPr>
          <w:rFonts w:ascii="Verdana" w:hAnsi="Verdana"/>
          <w:b/>
          <w:kern w:val="28"/>
          <w:sz w:val="24"/>
        </w:rPr>
      </w:pPr>
      <w:r>
        <w:br w:type="page"/>
      </w:r>
    </w:p>
    <w:p w14:paraId="71A2FDA8" w14:textId="34904473" w:rsidR="00B85F75" w:rsidRDefault="0045353F" w:rsidP="007301BE">
      <w:pPr>
        <w:pStyle w:val="Heading1"/>
      </w:pPr>
      <w:bookmarkStart w:id="40" w:name="_Toc25944814"/>
      <w:r>
        <w:lastRenderedPageBreak/>
        <w:t>Controlling property checkers</w:t>
      </w:r>
      <w:bookmarkEnd w:id="40"/>
    </w:p>
    <w:p w14:paraId="368C2263" w14:textId="61711864" w:rsidR="0045353F" w:rsidRDefault="0045353F">
      <w:r>
        <w:t xml:space="preserve">A major VVC advantage is that lots of additional very useful functionality may be added inside the VVC entity, meaning that all the verification support for a given interface can be encapsulated inside a single VHDL entity. A major advantage of UVVM is that adding additional functionality and controlling it from the test sequencers is </w:t>
      </w:r>
      <w:proofErr w:type="gramStart"/>
      <w:r>
        <w:t>really simple</w:t>
      </w:r>
      <w:proofErr w:type="gramEnd"/>
      <w:r>
        <w:t>.</w:t>
      </w:r>
      <w:r w:rsidR="00BA3F48">
        <w:t xml:space="preserve"> One very useful additional functionality is property checkers, and some </w:t>
      </w:r>
      <w:r>
        <w:t xml:space="preserve">typical </w:t>
      </w:r>
      <w:r w:rsidR="00BA3F48">
        <w:t xml:space="preserve">examples of this could </w:t>
      </w:r>
      <w:r>
        <w:t xml:space="preserve">be to check the minimum allowed bit period, the minimum inter-packet gap, back-to-back restrictions, etc., or in general to check a given requirement continuously – especially when this is easier to do outside the BFM – </w:t>
      </w:r>
      <w:r w:rsidR="003A05B4">
        <w:t>for instance i</w:t>
      </w:r>
      <w:r>
        <w:t xml:space="preserve">n a dedicated </w:t>
      </w:r>
      <w:r w:rsidR="007B75E4">
        <w:t>checker process.</w:t>
      </w:r>
    </w:p>
    <w:p w14:paraId="289F7890" w14:textId="77777777" w:rsidR="007B75E4" w:rsidRDefault="007B75E4" w:rsidP="007B75E4"/>
    <w:p w14:paraId="3685D397" w14:textId="5C44B32F" w:rsidR="007B75E4" w:rsidRDefault="007B75E4" w:rsidP="007B75E4">
      <w:r>
        <w:t xml:space="preserve">A dedicated checker process </w:t>
      </w:r>
      <w:r w:rsidR="00BA3F48">
        <w:t>w</w:t>
      </w:r>
      <w:r w:rsidR="003A05B4">
        <w:t xml:space="preserve">ould typically </w:t>
      </w:r>
      <w:r>
        <w:t xml:space="preserve">just wait for a trigger condition </w:t>
      </w:r>
      <w:r w:rsidR="00BA3F48">
        <w:t xml:space="preserve">on the interface </w:t>
      </w:r>
      <w:r>
        <w:t>(like a UART data</w:t>
      </w:r>
      <w:r w:rsidR="003A05B4">
        <w:t xml:space="preserve"> </w:t>
      </w:r>
      <w:r>
        <w:t>bit chang</w:t>
      </w:r>
      <w:r w:rsidR="00BA3F48">
        <w:t>ing its level</w:t>
      </w:r>
      <w:r>
        <w:t>), then wait again</w:t>
      </w:r>
      <w:r w:rsidR="003A05B4">
        <w:t xml:space="preserve"> for a next trigger (the next data bit), and then check that the time between </w:t>
      </w:r>
      <w:r w:rsidR="00BA3F48">
        <w:t xml:space="preserve">the two changes </w:t>
      </w:r>
      <w:r w:rsidR="003A05B4">
        <w:t xml:space="preserve">is not less than the minimum allowed bit period. This </w:t>
      </w:r>
      <w:r w:rsidR="00BA3F48">
        <w:t xml:space="preserve">check </w:t>
      </w:r>
      <w:r w:rsidR="003A05B4">
        <w:t xml:space="preserve">could then </w:t>
      </w:r>
      <w:r w:rsidR="00BA3F48">
        <w:t xml:space="preserve">be repeated </w:t>
      </w:r>
      <w:r w:rsidR="003A05B4">
        <w:t xml:space="preserve">forever.  It is however recommended that the check could be turned on and off for more flexibility. </w:t>
      </w:r>
    </w:p>
    <w:p w14:paraId="375AB2B7" w14:textId="7D9C442E" w:rsidR="00151B6D" w:rsidRDefault="00151B6D" w:rsidP="00975E6D">
      <w:pPr>
        <w:pStyle w:val="Heading2"/>
      </w:pPr>
      <w:r>
        <w:t>Property check configuration</w:t>
      </w:r>
    </w:p>
    <w:p w14:paraId="51AC713D" w14:textId="045B9867" w:rsidR="00B92F14" w:rsidRDefault="00BA3F48" w:rsidP="007B75E4">
      <w:r>
        <w:t xml:space="preserve">In UVVM </w:t>
      </w:r>
      <w:r w:rsidR="00F25BC6">
        <w:t xml:space="preserve">turning checkers on and off is controlled by the VVC configuration (chapter </w:t>
      </w:r>
      <w:r w:rsidR="00F25BC6">
        <w:fldChar w:fldCharType="begin"/>
      </w:r>
      <w:r w:rsidR="00F25BC6">
        <w:instrText xml:space="preserve"> REF _Ref19194024 \r \h </w:instrText>
      </w:r>
      <w:r w:rsidR="00F25BC6">
        <w:fldChar w:fldCharType="separate"/>
      </w:r>
      <w:r w:rsidR="000F169E">
        <w:t>4</w:t>
      </w:r>
      <w:r w:rsidR="00F25BC6">
        <w:fldChar w:fldCharType="end"/>
      </w:r>
      <w:r w:rsidR="00F25BC6">
        <w:t>)</w:t>
      </w:r>
      <w:r w:rsidR="00B8311A">
        <w:t>, and often additional control of the checker behaviour is also required. Thus, it is recommended to include the checker control for each individual check in a dedicated sub-record. An example on this (for the UART VVC) is shown below</w:t>
      </w:r>
      <w:r w:rsidR="00151B6D">
        <w:t xml:space="preserve">. See UART_VVC RX for </w:t>
      </w:r>
      <w:r w:rsidR="00354DF2">
        <w:t>implementation.</w:t>
      </w:r>
    </w:p>
    <w:p w14:paraId="59E405D2" w14:textId="75986B83" w:rsidR="00B8311A" w:rsidRDefault="00B8311A" w:rsidP="007B75E4"/>
    <w:p w14:paraId="1DD6FE23" w14:textId="2FB720AF" w:rsidR="00151B6D" w:rsidRDefault="008D5EF5" w:rsidP="00354DF2">
      <w:r>
        <w:tab/>
      </w:r>
      <w:proofErr w:type="gramStart"/>
      <w:r w:rsidR="00151B6D">
        <w:t>.</w:t>
      </w:r>
      <w:proofErr w:type="spellStart"/>
      <w:r w:rsidR="00B8311A" w:rsidRPr="00B8311A">
        <w:t>bit</w:t>
      </w:r>
      <w:proofErr w:type="gramEnd"/>
      <w:r w:rsidR="00B8311A" w:rsidRPr="00B8311A">
        <w:t>_rate_checker</w:t>
      </w:r>
      <w:proofErr w:type="spellEnd"/>
      <w:r w:rsidR="00151B6D">
        <w:tab/>
      </w:r>
      <w:r w:rsidR="00151B6D">
        <w:tab/>
      </w:r>
      <w:r w:rsidR="00151B6D">
        <w:tab/>
      </w:r>
      <w:r w:rsidR="00151B6D">
        <w:tab/>
        <w:t>-- Sub-record containing all control of the property checker behaviour</w:t>
      </w:r>
    </w:p>
    <w:p w14:paraId="790C09B7" w14:textId="1F6DB97C" w:rsidR="00B8311A" w:rsidRPr="00B8311A" w:rsidRDefault="00B8311A" w:rsidP="00975E6D">
      <w:pPr>
        <w:ind w:left="720" w:firstLine="720"/>
      </w:pPr>
      <w:proofErr w:type="gramStart"/>
      <w:r w:rsidRPr="00B8311A">
        <w:t>.enable</w:t>
      </w:r>
      <w:proofErr w:type="gramEnd"/>
      <w:r w:rsidRPr="00B8311A">
        <w:t xml:space="preserve"> </w:t>
      </w:r>
      <w:r w:rsidRPr="00B8311A">
        <w:tab/>
      </w:r>
      <w:r w:rsidR="00151B6D">
        <w:tab/>
      </w:r>
      <w:proofErr w:type="spellStart"/>
      <w:r w:rsidRPr="00B8311A">
        <w:t>boolean</w:t>
      </w:r>
      <w:proofErr w:type="spellEnd"/>
      <w:r w:rsidR="00151B6D">
        <w:tab/>
      </w:r>
      <w:r w:rsidR="00151B6D">
        <w:tab/>
        <w:t>-- Enables or disables the complete bit rate checker.</w:t>
      </w:r>
    </w:p>
    <w:p w14:paraId="5DDDACF6" w14:textId="52C92E3E" w:rsidR="00B8311A" w:rsidRPr="00B8311A" w:rsidRDefault="00151B6D" w:rsidP="00B8311A">
      <w:r>
        <w:tab/>
      </w:r>
      <w:r>
        <w:tab/>
      </w:r>
      <w:proofErr w:type="gramStart"/>
      <w:r>
        <w:t>.</w:t>
      </w:r>
      <w:proofErr w:type="spellStart"/>
      <w:r w:rsidR="00B8311A" w:rsidRPr="00B8311A">
        <w:t>min</w:t>
      </w:r>
      <w:proofErr w:type="gramEnd"/>
      <w:r w:rsidR="00B8311A" w:rsidRPr="00B8311A">
        <w:t>_period</w:t>
      </w:r>
      <w:proofErr w:type="spellEnd"/>
      <w:r w:rsidR="00B8311A" w:rsidRPr="00B8311A">
        <w:tab/>
        <w:t>time</w:t>
      </w:r>
    </w:p>
    <w:p w14:paraId="1C414065" w14:textId="17379321" w:rsidR="00B8311A" w:rsidRPr="00B8311A" w:rsidRDefault="00151B6D" w:rsidP="00B8311A">
      <w:r>
        <w:tab/>
      </w:r>
      <w:r>
        <w:tab/>
      </w:r>
      <w:proofErr w:type="gramStart"/>
      <w:r>
        <w:t>.</w:t>
      </w:r>
      <w:proofErr w:type="spellStart"/>
      <w:r w:rsidR="00B8311A" w:rsidRPr="00B8311A">
        <w:t>alert</w:t>
      </w:r>
      <w:proofErr w:type="gramEnd"/>
      <w:r w:rsidR="00B8311A" w:rsidRPr="00B8311A">
        <w:t>_level</w:t>
      </w:r>
      <w:proofErr w:type="spellEnd"/>
      <w:r w:rsidR="00B8311A" w:rsidRPr="00B8311A">
        <w:tab/>
      </w:r>
      <w:proofErr w:type="spellStart"/>
      <w:r w:rsidR="00B8311A" w:rsidRPr="00B8311A">
        <w:t>t_alert_level</w:t>
      </w:r>
      <w:proofErr w:type="spellEnd"/>
    </w:p>
    <w:p w14:paraId="3484C18F" w14:textId="01AB344B" w:rsidR="00B8311A" w:rsidRDefault="00B8311A" w:rsidP="007B75E4"/>
    <w:p w14:paraId="2001E296" w14:textId="2BACFE94" w:rsidR="00354DF2" w:rsidRDefault="00354DF2" w:rsidP="007B75E4">
      <w:r>
        <w:t>For this example</w:t>
      </w:r>
      <w:r w:rsidR="0067688D">
        <w:t>,</w:t>
      </w:r>
      <w:r>
        <w:t xml:space="preserve"> the bit rate checker inside the UART_VVC RX will trigger on changes on the DUT TX and execute the check if enable is TRUE.</w:t>
      </w:r>
    </w:p>
    <w:p w14:paraId="769ADB05" w14:textId="0DA3EC3B" w:rsidR="00354DF2" w:rsidRDefault="00354DF2" w:rsidP="00354DF2">
      <w:pPr>
        <w:pStyle w:val="Heading2"/>
      </w:pPr>
      <w:bookmarkStart w:id="41" w:name="_GoBack"/>
      <w:bookmarkEnd w:id="41"/>
      <w:r>
        <w:t>Setting up the configuration</w:t>
      </w:r>
    </w:p>
    <w:p w14:paraId="64AA469C" w14:textId="1D12E17E" w:rsidR="00354DF2" w:rsidRPr="00354DF2" w:rsidRDefault="00354DF2">
      <w:r>
        <w:t>The bit rate checker configuration may be changed directly from the sequencer via the shared variable VVC configuration.</w:t>
      </w:r>
    </w:p>
    <w:p w14:paraId="3F8A4D67" w14:textId="77777777" w:rsidR="00B92F14" w:rsidRDefault="00B92F14" w:rsidP="007B75E4"/>
    <w:p w14:paraId="75AECB89" w14:textId="1EF7038D" w:rsidR="007B75E4" w:rsidRPr="00975E6D" w:rsidRDefault="007B75E4" w:rsidP="00975E6D"/>
    <w:p w14:paraId="74A7AF0E" w14:textId="421457C7" w:rsidR="00982A97" w:rsidRDefault="00982A97" w:rsidP="007301BE">
      <w:pPr>
        <w:pStyle w:val="Heading1"/>
      </w:pPr>
      <w:bookmarkStart w:id="42" w:name="_Ref19277311"/>
      <w:bookmarkStart w:id="43" w:name="_Toc25944815"/>
      <w:r>
        <w:t>VVC parameters and sequence for Randomisation, Sources and Destinations</w:t>
      </w:r>
      <w:bookmarkEnd w:id="38"/>
      <w:bookmarkEnd w:id="42"/>
      <w:bookmarkEnd w:id="43"/>
    </w:p>
    <w:p w14:paraId="63473A90" w14:textId="0BB4274C" w:rsidR="00067F59" w:rsidRDefault="00067F59" w:rsidP="00AC1F03">
      <w:r>
        <w:t>In order to assure a common syntax and understanding for the various VVC commands controlling these features, the sequence and type of parameters have been defined as follows:</w:t>
      </w:r>
    </w:p>
    <w:p w14:paraId="195435F3" w14:textId="4EA66C9D" w:rsidR="00067F59" w:rsidRDefault="00067F59" w:rsidP="00AC1F03"/>
    <w:tbl>
      <w:tblPr>
        <w:tblStyle w:val="TableGrid"/>
        <w:tblW w:w="0" w:type="auto"/>
        <w:tblInd w:w="562" w:type="dxa"/>
        <w:tblLook w:val="04A0" w:firstRow="1" w:lastRow="0" w:firstColumn="1" w:lastColumn="0" w:noHBand="0" w:noVBand="1"/>
      </w:tblPr>
      <w:tblGrid>
        <w:gridCol w:w="1985"/>
        <w:gridCol w:w="2877"/>
        <w:gridCol w:w="2268"/>
        <w:gridCol w:w="2977"/>
        <w:gridCol w:w="2126"/>
        <w:gridCol w:w="1961"/>
      </w:tblGrid>
      <w:tr w:rsidR="00BA200B" w14:paraId="7460CBE2" w14:textId="77777777" w:rsidTr="00AC1F03">
        <w:tc>
          <w:tcPr>
            <w:tcW w:w="1985" w:type="dxa"/>
          </w:tcPr>
          <w:p w14:paraId="4F3309DF" w14:textId="18130500" w:rsidR="00BA200B" w:rsidRDefault="00BA200B" w:rsidP="00975E6D">
            <w:pPr>
              <w:jc w:val="center"/>
            </w:pPr>
            <w:r>
              <w:t>Parameter sequence</w:t>
            </w:r>
          </w:p>
        </w:tc>
        <w:tc>
          <w:tcPr>
            <w:tcW w:w="2268" w:type="dxa"/>
          </w:tcPr>
          <w:p w14:paraId="0B68EDA6" w14:textId="0A579616" w:rsidR="00BA200B" w:rsidRDefault="00BA200B" w:rsidP="00AC1F03">
            <w:pPr>
              <w:jc w:val="center"/>
            </w:pPr>
            <w:r>
              <w:t>Preceding command part</w:t>
            </w:r>
          </w:p>
        </w:tc>
        <w:tc>
          <w:tcPr>
            <w:tcW w:w="2268" w:type="dxa"/>
          </w:tcPr>
          <w:p w14:paraId="740EA054" w14:textId="12A97E8F" w:rsidR="00BA200B" w:rsidRDefault="00BA200B" w:rsidP="00975E6D">
            <w:pPr>
              <w:jc w:val="center"/>
            </w:pPr>
            <w:r>
              <w:t>[Number of repetitions]</w:t>
            </w:r>
          </w:p>
        </w:tc>
        <w:tc>
          <w:tcPr>
            <w:tcW w:w="2977" w:type="dxa"/>
          </w:tcPr>
          <w:p w14:paraId="70299B11" w14:textId="7F829F52" w:rsidR="00BA200B" w:rsidRDefault="00BA200B" w:rsidP="00975E6D">
            <w:pPr>
              <w:jc w:val="center"/>
            </w:pPr>
            <w:r>
              <w:t>Randomness</w:t>
            </w:r>
          </w:p>
        </w:tc>
        <w:tc>
          <w:tcPr>
            <w:tcW w:w="2126" w:type="dxa"/>
          </w:tcPr>
          <w:p w14:paraId="2A49F981" w14:textId="3E9D43B8" w:rsidR="00BA200B" w:rsidRDefault="00BA200B" w:rsidP="00975E6D">
            <w:pPr>
              <w:jc w:val="center"/>
            </w:pPr>
            <w:r>
              <w:t>Data routing type</w:t>
            </w:r>
          </w:p>
        </w:tc>
        <w:tc>
          <w:tcPr>
            <w:tcW w:w="1961" w:type="dxa"/>
          </w:tcPr>
          <w:p w14:paraId="72F5A606" w14:textId="2D329239" w:rsidR="00BA200B" w:rsidRDefault="00BA200B" w:rsidP="00975E6D">
            <w:pPr>
              <w:jc w:val="center"/>
            </w:pPr>
            <w:r>
              <w:t>[Data routing index]</w:t>
            </w:r>
          </w:p>
        </w:tc>
      </w:tr>
      <w:tr w:rsidR="00BA200B" w14:paraId="678848DB" w14:textId="77777777" w:rsidTr="00AC1F03">
        <w:tc>
          <w:tcPr>
            <w:tcW w:w="1985" w:type="dxa"/>
          </w:tcPr>
          <w:p w14:paraId="407AA446" w14:textId="36D08E51" w:rsidR="00BA200B" w:rsidRDefault="00BA200B" w:rsidP="00975E6D">
            <w:pPr>
              <w:jc w:val="center"/>
            </w:pPr>
            <w:r>
              <w:t>Example a</w:t>
            </w:r>
          </w:p>
        </w:tc>
        <w:tc>
          <w:tcPr>
            <w:tcW w:w="2268" w:type="dxa"/>
          </w:tcPr>
          <w:p w14:paraId="4A350F61" w14:textId="56D46644" w:rsidR="00BA200B" w:rsidRDefault="00BA200B" w:rsidP="00AC1F03">
            <w:pPr>
              <w:jc w:val="center"/>
            </w:pPr>
            <w:proofErr w:type="spellStart"/>
            <w:r>
              <w:t>uart_</w:t>
            </w:r>
            <w:proofErr w:type="gramStart"/>
            <w:r>
              <w:t>transmit</w:t>
            </w:r>
            <w:proofErr w:type="spellEnd"/>
            <w:r>
              <w:t>(</w:t>
            </w:r>
            <w:proofErr w:type="gramEnd"/>
            <w:r>
              <w:t>UART_VVCT,1,TX,</w:t>
            </w:r>
          </w:p>
        </w:tc>
        <w:tc>
          <w:tcPr>
            <w:tcW w:w="2268" w:type="dxa"/>
          </w:tcPr>
          <w:p w14:paraId="3BFCDEFB" w14:textId="5371A789" w:rsidR="00BA200B" w:rsidRDefault="00BA200B" w:rsidP="00975E6D">
            <w:pPr>
              <w:jc w:val="center"/>
            </w:pPr>
            <w:r>
              <w:t>4</w:t>
            </w:r>
          </w:p>
        </w:tc>
        <w:tc>
          <w:tcPr>
            <w:tcW w:w="2977" w:type="dxa"/>
          </w:tcPr>
          <w:p w14:paraId="6F031CF2" w14:textId="595D7314" w:rsidR="00BA200B" w:rsidRDefault="00BA200B" w:rsidP="00975E6D">
            <w:pPr>
              <w:jc w:val="center"/>
            </w:pPr>
            <w:r>
              <w:t>RANDOM_FAVOUR_EDGES</w:t>
            </w:r>
          </w:p>
        </w:tc>
        <w:tc>
          <w:tcPr>
            <w:tcW w:w="2126" w:type="dxa"/>
          </w:tcPr>
          <w:p w14:paraId="22E75AC5" w14:textId="1BAA2F9C" w:rsidR="00BA200B" w:rsidRDefault="00BA200B" w:rsidP="00975E6D">
            <w:pPr>
              <w:jc w:val="center"/>
            </w:pPr>
            <w:r>
              <w:t>TO_BUFFER</w:t>
            </w:r>
          </w:p>
        </w:tc>
        <w:tc>
          <w:tcPr>
            <w:tcW w:w="1961" w:type="dxa"/>
          </w:tcPr>
          <w:p w14:paraId="20920C63" w14:textId="6AF1275F" w:rsidR="00BA200B" w:rsidRDefault="00BA200B" w:rsidP="00975E6D">
            <w:pPr>
              <w:jc w:val="center"/>
            </w:pPr>
            <w:r>
              <w:t>5</w:t>
            </w:r>
          </w:p>
        </w:tc>
      </w:tr>
      <w:tr w:rsidR="00BA200B" w14:paraId="0C530BC3" w14:textId="77777777" w:rsidTr="00AC1F03">
        <w:tc>
          <w:tcPr>
            <w:tcW w:w="1985" w:type="dxa"/>
          </w:tcPr>
          <w:p w14:paraId="7834736E" w14:textId="61313D52" w:rsidR="00BA200B" w:rsidRDefault="00BA200B" w:rsidP="00AC1F03">
            <w:pPr>
              <w:jc w:val="center"/>
            </w:pPr>
            <w:r>
              <w:t>Example b</w:t>
            </w:r>
          </w:p>
        </w:tc>
        <w:tc>
          <w:tcPr>
            <w:tcW w:w="2268" w:type="dxa"/>
          </w:tcPr>
          <w:p w14:paraId="285BED51" w14:textId="5407A9E9" w:rsidR="00BA200B" w:rsidRDefault="00BA200B" w:rsidP="00AC1F03">
            <w:pPr>
              <w:jc w:val="center"/>
            </w:pPr>
            <w:proofErr w:type="spellStart"/>
            <w:r>
              <w:t>uart_</w:t>
            </w:r>
            <w:proofErr w:type="gramStart"/>
            <w:r>
              <w:t>receive</w:t>
            </w:r>
            <w:proofErr w:type="spellEnd"/>
            <w:r>
              <w:t>(</w:t>
            </w:r>
            <w:proofErr w:type="gramEnd"/>
            <w:r>
              <w:t>UART_VVCT,1,RX,</w:t>
            </w:r>
          </w:p>
        </w:tc>
        <w:tc>
          <w:tcPr>
            <w:tcW w:w="2268" w:type="dxa"/>
          </w:tcPr>
          <w:p w14:paraId="0F3D2A4A" w14:textId="709BE98E" w:rsidR="00BA200B" w:rsidRDefault="00BA200B" w:rsidP="00AC1F03">
            <w:pPr>
              <w:jc w:val="center"/>
            </w:pPr>
          </w:p>
        </w:tc>
        <w:tc>
          <w:tcPr>
            <w:tcW w:w="2977" w:type="dxa"/>
          </w:tcPr>
          <w:p w14:paraId="388C1EF1" w14:textId="1544F0B5" w:rsidR="00BA200B" w:rsidRDefault="00BA200B" w:rsidP="00AC1F03">
            <w:pPr>
              <w:jc w:val="center"/>
            </w:pPr>
          </w:p>
        </w:tc>
        <w:tc>
          <w:tcPr>
            <w:tcW w:w="2126" w:type="dxa"/>
          </w:tcPr>
          <w:p w14:paraId="728BD705" w14:textId="6739FE5A" w:rsidR="00BA200B" w:rsidRDefault="00BA200B" w:rsidP="00AC1F03">
            <w:pPr>
              <w:jc w:val="center"/>
            </w:pPr>
            <w:r>
              <w:t>TO_SB</w:t>
            </w:r>
          </w:p>
        </w:tc>
        <w:tc>
          <w:tcPr>
            <w:tcW w:w="1961" w:type="dxa"/>
          </w:tcPr>
          <w:p w14:paraId="79C4C1FD" w14:textId="77777777" w:rsidR="00BA200B" w:rsidRDefault="00BA200B" w:rsidP="00AC1F03">
            <w:pPr>
              <w:jc w:val="center"/>
            </w:pPr>
          </w:p>
        </w:tc>
      </w:tr>
    </w:tbl>
    <w:p w14:paraId="55538700" w14:textId="77777777" w:rsidR="000A461C" w:rsidRDefault="000A461C" w:rsidP="00AC1F03"/>
    <w:p w14:paraId="61A1ABDC" w14:textId="36F56E85" w:rsidR="00067F59" w:rsidRDefault="000A461C" w:rsidP="00AC1F03">
      <w:r>
        <w:t>Example a means: make 4 transactions with random data (using predefined profile RANDOM_FAVOUR_EDGES) and send the data also to BUFFER 5</w:t>
      </w:r>
      <w:r w:rsidR="00BA200B">
        <w:br/>
        <w:t xml:space="preserve">                               (e.g. </w:t>
      </w:r>
      <w:proofErr w:type="spellStart"/>
      <w:r w:rsidR="00BA200B">
        <w:t>uart_transmit</w:t>
      </w:r>
      <w:proofErr w:type="spellEnd"/>
      <w:r w:rsidR="00BA200B">
        <w:t>(UART_VVCT,1,TX, 4, RANDOM_FAVOUR_EDGES, TO_BUFFER, C_UART_BUFFER, “my message”);</w:t>
      </w:r>
    </w:p>
    <w:p w14:paraId="3D22D8DE" w14:textId="5620E976" w:rsidR="000A461C" w:rsidRDefault="000A461C" w:rsidP="00AC1F03">
      <w:r>
        <w:t xml:space="preserve">Example b </w:t>
      </w:r>
      <w:proofErr w:type="gramStart"/>
      <w:r>
        <w:t>means:</w:t>
      </w:r>
      <w:proofErr w:type="gramEnd"/>
      <w:r>
        <w:t xml:space="preserve"> </w:t>
      </w:r>
      <w:r w:rsidR="00BA200B">
        <w:t xml:space="preserve">keep on receiving data </w:t>
      </w:r>
      <w:r>
        <w:t xml:space="preserve">and send the </w:t>
      </w:r>
      <w:r w:rsidR="00BA200B">
        <w:t xml:space="preserve">received </w:t>
      </w:r>
      <w:r>
        <w:t>data also to</w:t>
      </w:r>
      <w:r w:rsidR="00BA200B">
        <w:t xml:space="preserve"> the local Scoreboard</w:t>
      </w:r>
    </w:p>
    <w:p w14:paraId="116EBF06" w14:textId="60A3166E" w:rsidR="00BA200B" w:rsidRDefault="00BA200B" w:rsidP="00AC1F03"/>
    <w:p w14:paraId="6BA05E36" w14:textId="63A62B08" w:rsidR="00BA200B" w:rsidRDefault="00BA200B" w:rsidP="00AC1F03">
      <w:r>
        <w:t>Exactly what variants will be available for each VVC is up to the VVC designer, but this gives the sequence and the options.</w:t>
      </w:r>
    </w:p>
    <w:p w14:paraId="7F500D80" w14:textId="77777777" w:rsidR="000A461C" w:rsidRDefault="000A461C" w:rsidP="00AC1F03"/>
    <w:p w14:paraId="253F628B" w14:textId="77777777" w:rsidR="00067F59" w:rsidRPr="00975E6D" w:rsidRDefault="00067F59" w:rsidP="00975E6D"/>
    <w:p w14:paraId="3567B3C9" w14:textId="77777777" w:rsidR="00982A97" w:rsidRPr="00975E6D" w:rsidRDefault="00982A97" w:rsidP="00975E6D"/>
    <w:p w14:paraId="542FA91C" w14:textId="0A302929" w:rsidR="00D73B26" w:rsidRDefault="007301BE" w:rsidP="007301BE">
      <w:pPr>
        <w:pStyle w:val="Heading1"/>
      </w:pPr>
      <w:bookmarkStart w:id="44" w:name="_Toc25944816"/>
      <w:r>
        <w:lastRenderedPageBreak/>
        <w:t>Multiple Central Sequencers</w:t>
      </w:r>
      <w:bookmarkEnd w:id="32"/>
      <w:bookmarkEnd w:id="44"/>
    </w:p>
    <w:p w14:paraId="59CF7F65" w14:textId="08DD26F3" w:rsidR="00D73B26" w:rsidRPr="001E2497" w:rsidRDefault="007301BE" w:rsidP="00D73B26">
      <w:pPr>
        <w:rPr>
          <w:szCs w:val="18"/>
        </w:rPr>
      </w:pPr>
      <w:r w:rsidRPr="001E2497">
        <w:rPr>
          <w:iCs/>
          <w:szCs w:val="18"/>
        </w:rPr>
        <w:t>A structured test environment is important</w:t>
      </w:r>
      <w:r w:rsidR="0067688D">
        <w:rPr>
          <w:iCs/>
          <w:szCs w:val="18"/>
        </w:rPr>
        <w:t>,</w:t>
      </w:r>
      <w:r w:rsidRPr="001E2497">
        <w:rPr>
          <w:iCs/>
          <w:szCs w:val="18"/>
        </w:rPr>
        <w:t xml:space="preserve"> and we recommend the use of a </w:t>
      </w:r>
      <w:r w:rsidR="0067688D">
        <w:rPr>
          <w:iCs/>
          <w:szCs w:val="18"/>
        </w:rPr>
        <w:t xml:space="preserve">structured </w:t>
      </w:r>
      <w:r w:rsidRPr="001E2497">
        <w:rPr>
          <w:iCs/>
          <w:szCs w:val="18"/>
        </w:rPr>
        <w:t xml:space="preserve">test harness to instantiate VVCs, DUT, clock generator and so forth. The testbench may consist of one or more test sequencers which are used to control the complete testbench architecture with any number of VVCs, although for a better testbench overview we recommend </w:t>
      </w:r>
      <w:r w:rsidR="0067688D" w:rsidRPr="001E2497">
        <w:rPr>
          <w:iCs/>
          <w:szCs w:val="18"/>
        </w:rPr>
        <w:t>having</w:t>
      </w:r>
      <w:r w:rsidRPr="001E2497">
        <w:rPr>
          <w:iCs/>
          <w:szCs w:val="18"/>
        </w:rPr>
        <w:t xml:space="preserve"> a single central test sequencer only</w:t>
      </w:r>
      <w:r w:rsidR="0067688D">
        <w:rPr>
          <w:iCs/>
          <w:szCs w:val="18"/>
        </w:rPr>
        <w:t xml:space="preserve"> – for most testbenches</w:t>
      </w:r>
      <w:r w:rsidRPr="001E2497">
        <w:rPr>
          <w:iCs/>
          <w:szCs w:val="18"/>
        </w:rPr>
        <w:t>.</w:t>
      </w:r>
    </w:p>
    <w:p w14:paraId="37571D94" w14:textId="33F0215C" w:rsidR="007301BE" w:rsidRDefault="007301BE" w:rsidP="00D73B26"/>
    <w:p w14:paraId="4D3CD25E" w14:textId="0CE10543" w:rsidR="00023514" w:rsidRDefault="00023514" w:rsidP="002902D9">
      <w:pPr>
        <w:pStyle w:val="Heading1"/>
      </w:pPr>
      <w:bookmarkStart w:id="45" w:name="_Toc25944817"/>
      <w:bookmarkStart w:id="46" w:name="_Toc17306318"/>
      <w:r>
        <w:t>Monitors</w:t>
      </w:r>
      <w:bookmarkEnd w:id="45"/>
    </w:p>
    <w:p w14:paraId="2F939E54" w14:textId="6CA07498" w:rsidR="00023514" w:rsidRDefault="003C4204" w:rsidP="00023514">
      <w:r>
        <w:t xml:space="preserve">Monitors could be great to check the interface accesses to a DUT – to report the transaction to the testbench – with all relevant info like operation (write, read, transmit, …), data, address, etc. This information may be critical in order to understand the operation of the DUT and its expected outputs. A monitor is not a protocol </w:t>
      </w:r>
      <w:proofErr w:type="gramStart"/>
      <w:r>
        <w:t>checker, but</w:t>
      </w:r>
      <w:proofErr w:type="gramEnd"/>
      <w:r>
        <w:t xml:space="preserve"> may of course check various properties of an interface/protocol. A typical Monitor will however only provide the relevant basic information and leave more advance interpretation to other parts of a testbench. For simple protocols like the UART</w:t>
      </w:r>
      <w:r w:rsidR="00C50E31">
        <w:t>,</w:t>
      </w:r>
      <w:r>
        <w:t xml:space="preserve"> </w:t>
      </w:r>
      <w:r w:rsidR="00C50E31">
        <w:t xml:space="preserve">UVVM also includes basic error checking in the Monitor – as this happens at a very low level. For more advanced protocols it would make sense to just pass on the </w:t>
      </w:r>
      <w:proofErr w:type="gramStart"/>
      <w:r w:rsidR="00C50E31">
        <w:t>low level</w:t>
      </w:r>
      <w:proofErr w:type="gramEnd"/>
      <w:r w:rsidR="00C50E31">
        <w:t xml:space="preserve"> info to a higher level checker. The reason for making a dedicated monitor rather than leaving that to the testbench model is to achieve a better testbench structure and more efficient reuse.</w:t>
      </w:r>
    </w:p>
    <w:p w14:paraId="62A5EF9E" w14:textId="12E658BE" w:rsidR="00C50E31" w:rsidRDefault="00C50E31" w:rsidP="00023514"/>
    <w:p w14:paraId="29E72A6C" w14:textId="279D3359" w:rsidR="00C50E31" w:rsidRDefault="00C50E31" w:rsidP="00023514">
      <w:r>
        <w:t>It should however be mentioned that implementing Direct Transaction Transfer (</w:t>
      </w:r>
      <w:proofErr w:type="spellStart"/>
      <w:r>
        <w:t>ch.</w:t>
      </w:r>
      <w:proofErr w:type="spellEnd"/>
      <w:r>
        <w:t xml:space="preserve"> </w:t>
      </w:r>
      <w:r>
        <w:fldChar w:fldCharType="begin"/>
      </w:r>
      <w:r>
        <w:instrText xml:space="preserve"> REF _Ref19280432 \r \h </w:instrText>
      </w:r>
      <w:r>
        <w:fldChar w:fldCharType="separate"/>
      </w:r>
      <w:r w:rsidR="000F169E">
        <w:t>5</w:t>
      </w:r>
      <w:r>
        <w:fldChar w:fldCharType="end"/>
      </w:r>
      <w:r>
        <w:t xml:space="preserve">) inside a VVC significantly reduces the need for a dedicated monitor, as the VVC will then be able to pass the complete transaction information on to for instance a model inside the Testbench. </w:t>
      </w:r>
    </w:p>
    <w:p w14:paraId="77E021CD" w14:textId="47570205" w:rsidR="00C50E31" w:rsidRDefault="00C50E31" w:rsidP="00C50E31">
      <w:pPr>
        <w:pStyle w:val="Heading2"/>
      </w:pPr>
      <w:r>
        <w:t>Transfer of Monitor information to the testbench</w:t>
      </w:r>
    </w:p>
    <w:p w14:paraId="6FF54F28" w14:textId="59AD2C37" w:rsidR="00C50E31" w:rsidRDefault="00C50E31" w:rsidP="00C50E31">
      <w:r>
        <w:t xml:space="preserve">The mechanism for passing the monitor deduced transaction out of the monitor is almost exactly the same as for passing transaction info out of a VVC – as described in chapter </w:t>
      </w:r>
      <w:r>
        <w:fldChar w:fldCharType="begin"/>
      </w:r>
      <w:r>
        <w:instrText xml:space="preserve"> REF _Ref19280682 \r \h </w:instrText>
      </w:r>
      <w:r>
        <w:fldChar w:fldCharType="separate"/>
      </w:r>
      <w:r w:rsidR="000F169E">
        <w:t>5</w:t>
      </w:r>
      <w:r>
        <w:fldChar w:fldCharType="end"/>
      </w:r>
      <w:r>
        <w:t>.</w:t>
      </w:r>
      <w:r w:rsidR="00132654">
        <w:t xml:space="preserve"> The only difference is that the monitor can only provide parts of what the VVC can provide – as follows compared to the tables given in chapter </w:t>
      </w:r>
      <w:r w:rsidR="00132654">
        <w:fldChar w:fldCharType="begin"/>
      </w:r>
      <w:r w:rsidR="00132654">
        <w:instrText xml:space="preserve"> REF _Ref19281075 \r \h </w:instrText>
      </w:r>
      <w:r w:rsidR="00132654">
        <w:fldChar w:fldCharType="separate"/>
      </w:r>
      <w:r w:rsidR="000F169E">
        <w:t>5</w:t>
      </w:r>
      <w:r w:rsidR="00132654">
        <w:fldChar w:fldCharType="end"/>
      </w:r>
      <w:r w:rsidR="00132654">
        <w:t>.</w:t>
      </w:r>
    </w:p>
    <w:p w14:paraId="6C170DFF" w14:textId="4858A8C0" w:rsidR="00132654" w:rsidRDefault="00132654" w:rsidP="00132654">
      <w:pPr>
        <w:pStyle w:val="ListParagraph"/>
        <w:numPr>
          <w:ilvl w:val="0"/>
          <w:numId w:val="12"/>
        </w:numPr>
      </w:pPr>
      <w:r>
        <w:t>No monitor can provide info about compound transactions</w:t>
      </w:r>
    </w:p>
    <w:p w14:paraId="69B76846" w14:textId="5A80D0DE" w:rsidR="00132654" w:rsidRDefault="00132654" w:rsidP="00132654">
      <w:pPr>
        <w:pStyle w:val="ListParagraph"/>
        <w:numPr>
          <w:ilvl w:val="0"/>
          <w:numId w:val="12"/>
        </w:numPr>
      </w:pPr>
      <w:r>
        <w:t>For a split transaction protocol like Avalon – only the sub-transactions could be provided (which could be analysed at the higher level to provide Base transactions)</w:t>
      </w:r>
    </w:p>
    <w:p w14:paraId="090F872B" w14:textId="6867CDAE" w:rsidR="00132654" w:rsidRDefault="00132654" w:rsidP="00132654">
      <w:pPr>
        <w:pStyle w:val="ListParagraph"/>
        <w:numPr>
          <w:ilvl w:val="0"/>
          <w:numId w:val="12"/>
        </w:numPr>
      </w:pPr>
      <w:r>
        <w:t>A monitor cannot provide meta data like command index or command message.</w:t>
      </w:r>
    </w:p>
    <w:p w14:paraId="714A7CC0" w14:textId="0750F2CD" w:rsidR="00132654" w:rsidRDefault="00132654" w:rsidP="00132654">
      <w:r>
        <w:t>As the monitor does not know what to expect at the beginning of a transaction the following field limitations apply:</w:t>
      </w:r>
    </w:p>
    <w:p w14:paraId="477F4637" w14:textId="4389B228" w:rsidR="00132654" w:rsidRDefault="00132654" w:rsidP="00132654">
      <w:pPr>
        <w:pStyle w:val="ListParagraph"/>
        <w:numPr>
          <w:ilvl w:val="0"/>
          <w:numId w:val="13"/>
        </w:numPr>
      </w:pPr>
      <w:r>
        <w:t xml:space="preserve">Operation: Can only be </w:t>
      </w:r>
      <w:r w:rsidR="006C3D2D">
        <w:t xml:space="preserve">known </w:t>
      </w:r>
      <w:proofErr w:type="spellStart"/>
      <w:r w:rsidR="00C70D3F">
        <w:t>some</w:t>
      </w:r>
      <w:r w:rsidR="00E10D63">
        <w:t xml:space="preserve"> </w:t>
      </w:r>
      <w:r w:rsidR="00C70D3F">
        <w:t>time</w:t>
      </w:r>
      <w:proofErr w:type="spellEnd"/>
      <w:r w:rsidR="006C3D2D">
        <w:t xml:space="preserve"> after the start of the transaction. Will be set when the </w:t>
      </w:r>
      <w:r w:rsidR="00F425F9">
        <w:t xml:space="preserve">type </w:t>
      </w:r>
      <w:r w:rsidR="006C3D2D">
        <w:t>of the transaction is known</w:t>
      </w:r>
      <w:r w:rsidR="00F425F9">
        <w:t>, e.g. TRANSMIT or RECEIVE for UART</w:t>
      </w:r>
      <w:r w:rsidR="006C3D2D">
        <w:t xml:space="preserve"> (otherwise NO_OPERATION)   </w:t>
      </w:r>
    </w:p>
    <w:p w14:paraId="26EE3CA8" w14:textId="712C112B" w:rsidR="006C3D2D" w:rsidRDefault="006C3D2D" w:rsidP="00132654">
      <w:pPr>
        <w:pStyle w:val="ListParagraph"/>
        <w:numPr>
          <w:ilvl w:val="0"/>
          <w:numId w:val="13"/>
        </w:numPr>
      </w:pPr>
      <w:proofErr w:type="spellStart"/>
      <w:r>
        <w:t>Transaction_status</w:t>
      </w:r>
      <w:proofErr w:type="spellEnd"/>
      <w:r>
        <w:t xml:space="preserve">: Will be set to FAILED or SUCCEEDED as soon as the result is 100% given. Prior to that – during the </w:t>
      </w:r>
      <w:proofErr w:type="gramStart"/>
      <w:r>
        <w:t>transaction :</w:t>
      </w:r>
      <w:proofErr w:type="gramEnd"/>
      <w:r>
        <w:t xml:space="preserve"> IN_PROGRESS.</w:t>
      </w:r>
      <w:r>
        <w:br/>
        <w:t xml:space="preserve">FAILED/SUCCEEDED will remain for the </w:t>
      </w:r>
      <w:proofErr w:type="spellStart"/>
      <w:r>
        <w:t>transaction_display_time</w:t>
      </w:r>
      <w:proofErr w:type="spellEnd"/>
      <w:r>
        <w:t xml:space="preserve"> given inside the monitor configuration record, or until the next transaction FAILED or SUCCEEDED.</w:t>
      </w:r>
    </w:p>
    <w:p w14:paraId="429BA365" w14:textId="07E82E2B" w:rsidR="000A6932" w:rsidRDefault="000A6932" w:rsidP="000A6932"/>
    <w:p w14:paraId="713FD639" w14:textId="5C9FDBE6" w:rsidR="000A6932" w:rsidRDefault="000A6932" w:rsidP="000A6932">
      <w:r>
        <w:t>An example of a complete monitor is shown in the UART VIP</w:t>
      </w:r>
      <w:r w:rsidR="00CC1A5C">
        <w:t xml:space="preserve"> directory</w:t>
      </w:r>
      <w:r>
        <w:t xml:space="preserve">. </w:t>
      </w:r>
    </w:p>
    <w:p w14:paraId="7BA4EA65" w14:textId="77777777" w:rsidR="006C3D2D" w:rsidRDefault="006C3D2D" w:rsidP="006C3D2D">
      <w:pPr>
        <w:pStyle w:val="Heading2"/>
      </w:pPr>
      <w:r>
        <w:t>Transaction info transfer signals</w:t>
      </w:r>
    </w:p>
    <w:p w14:paraId="00C124BF" w14:textId="4E90175D" w:rsidR="006C3D2D" w:rsidRDefault="006C3D2D" w:rsidP="006C3D2D">
      <w:r>
        <w:t xml:space="preserve">The Transaction info provided out of a Monitor uses a </w:t>
      </w:r>
      <w:r w:rsidR="0067688D">
        <w:t xml:space="preserve">set of a </w:t>
      </w:r>
      <w:r>
        <w:t>global signal</w:t>
      </w:r>
      <w:r w:rsidR="0067688D">
        <w:t xml:space="preserve"> and a shared variable</w:t>
      </w:r>
      <w:r>
        <w:t>. Th</w:t>
      </w:r>
      <w:r w:rsidR="0067688D">
        <w:t>e</w:t>
      </w:r>
      <w:r>
        <w:t>s</w:t>
      </w:r>
      <w:r w:rsidR="0067688D">
        <w:t>e</w:t>
      </w:r>
      <w:r>
        <w:t xml:space="preserve"> and all related VHDL types are defined in </w:t>
      </w:r>
      <w:proofErr w:type="spellStart"/>
      <w:r>
        <w:t>transaction_pkg</w:t>
      </w:r>
      <w:proofErr w:type="spellEnd"/>
      <w:r>
        <w:t>.</w:t>
      </w:r>
    </w:p>
    <w:p w14:paraId="0CAB7733" w14:textId="5920AB28" w:rsidR="006C3D2D" w:rsidRDefault="006C3D2D" w:rsidP="006C3D2D">
      <w:r>
        <w:t xml:space="preserve">-  Monitor DTT </w:t>
      </w:r>
      <w:r w:rsidR="00CC0E26">
        <w:t xml:space="preserve">trigger </w:t>
      </w:r>
      <w:proofErr w:type="gramStart"/>
      <w:r>
        <w:t>signal :</w:t>
      </w:r>
      <w:proofErr w:type="gramEnd"/>
      <w:r>
        <w:t xml:space="preserve"> global_&lt;protocol-name&gt;_</w:t>
      </w:r>
      <w:proofErr w:type="spellStart"/>
      <w:r>
        <w:t>monitor_transaction</w:t>
      </w:r>
      <w:r w:rsidR="00CC0E26">
        <w:t>_trigger</w:t>
      </w:r>
      <w:proofErr w:type="spellEnd"/>
      <w:r>
        <w:t xml:space="preserve">,  e.g. </w:t>
      </w:r>
      <w:proofErr w:type="spellStart"/>
      <w:r>
        <w:t>global_uart_monitor_transaction</w:t>
      </w:r>
      <w:r w:rsidR="00CC0E26">
        <w:t>_trigger</w:t>
      </w:r>
      <w:proofErr w:type="spellEnd"/>
      <w:r>
        <w:t>(</w:t>
      </w:r>
      <w:ins w:id="47" w:author="Author">
        <w:r w:rsidR="00FF168B">
          <w:t xml:space="preserve">channel, </w:t>
        </w:r>
      </w:ins>
      <w:r>
        <w:t>instance number</w:t>
      </w:r>
      <w:del w:id="48" w:author="Author">
        <w:r w:rsidDel="00FF168B">
          <w:delText>, channel</w:delText>
        </w:r>
      </w:del>
      <w:r>
        <w:t>)</w:t>
      </w:r>
    </w:p>
    <w:p w14:paraId="6CAA25EB" w14:textId="287F610F" w:rsidR="00CC0E26" w:rsidRDefault="00CC0E26" w:rsidP="006C3D2D">
      <w:r>
        <w:t xml:space="preserve">-  Monitor DTT shared </w:t>
      </w:r>
      <w:proofErr w:type="gramStart"/>
      <w:r>
        <w:t>variable :</w:t>
      </w:r>
      <w:proofErr w:type="gramEnd"/>
      <w:r>
        <w:t xml:space="preserve"> shared_&lt;protocol-name&gt;_</w:t>
      </w:r>
      <w:proofErr w:type="spellStart"/>
      <w:r>
        <w:t>monitor_transaction_info</w:t>
      </w:r>
      <w:proofErr w:type="spellEnd"/>
      <w:r>
        <w:t xml:space="preserve">, e.g. </w:t>
      </w:r>
      <w:proofErr w:type="spellStart"/>
      <w:r>
        <w:t>shared_uart_monitor_transaction_info</w:t>
      </w:r>
      <w:proofErr w:type="spellEnd"/>
      <w:r>
        <w:t>(</w:t>
      </w:r>
      <w:ins w:id="49" w:author="Author">
        <w:r w:rsidR="00FF168B">
          <w:t xml:space="preserve">channel, </w:t>
        </w:r>
      </w:ins>
      <w:r>
        <w:t>instance number</w:t>
      </w:r>
      <w:del w:id="50" w:author="Author">
        <w:r w:rsidDel="00FF168B">
          <w:delText>, channel</w:delText>
        </w:r>
      </w:del>
      <w:r>
        <w:t>)</w:t>
      </w:r>
    </w:p>
    <w:p w14:paraId="6B3C47C3" w14:textId="75F763CA" w:rsidR="006C3D2D" w:rsidRDefault="006C3D2D" w:rsidP="006C3D2D"/>
    <w:p w14:paraId="2EBC2E33" w14:textId="3EAFBA55" w:rsidR="00017067" w:rsidRDefault="00017067" w:rsidP="006C3D2D">
      <w:r>
        <w:t xml:space="preserve">See DTT record </w:t>
      </w:r>
      <w:r w:rsidR="00F85122">
        <w:t>hierarchy</w:t>
      </w:r>
      <w:r>
        <w:t xml:space="preserve"> in </w:t>
      </w:r>
      <w:r>
        <w:fldChar w:fldCharType="begin"/>
      </w:r>
      <w:r>
        <w:instrText xml:space="preserve"> REF _Ref19605259 \h </w:instrText>
      </w:r>
      <w:r>
        <w:fldChar w:fldCharType="separate"/>
      </w:r>
      <w:r w:rsidR="000F169E">
        <w:t xml:space="preserve">Table </w:t>
      </w:r>
      <w:r w:rsidR="000F169E">
        <w:rPr>
          <w:noProof/>
        </w:rPr>
        <w:t>5</w:t>
      </w:r>
      <w:r>
        <w:fldChar w:fldCharType="end"/>
      </w:r>
      <w:r w:rsidR="002738AF">
        <w:t xml:space="preserve"> for more details</w:t>
      </w:r>
      <w:r>
        <w:t>.</w:t>
      </w:r>
    </w:p>
    <w:p w14:paraId="02BE358D" w14:textId="0B760A65" w:rsidR="002902D9" w:rsidRDefault="002738AF" w:rsidP="002902D9">
      <w:pPr>
        <w:pStyle w:val="Heading1"/>
      </w:pPr>
      <w:r>
        <w:br w:type="page"/>
      </w:r>
      <w:bookmarkStart w:id="51" w:name="_Toc25944818"/>
      <w:r w:rsidR="002902D9">
        <w:lastRenderedPageBreak/>
        <w:t>Compile scripts</w:t>
      </w:r>
      <w:bookmarkEnd w:id="46"/>
      <w:bookmarkEnd w:id="51"/>
    </w:p>
    <w:p w14:paraId="061BB2EC" w14:textId="20E7A219" w:rsidR="007D51F4" w:rsidRDefault="008259BF" w:rsidP="002F3699">
      <w:pPr>
        <w:rPr>
          <w:rFonts w:ascii="Helvetica Neue" w:hAnsi="Helvetica Neue"/>
        </w:rPr>
      </w:pPr>
      <w:r w:rsidRPr="00BD1ACE">
        <w:rPr>
          <w:rFonts w:ascii="Helvetica Neue" w:hAnsi="Helvetica Neue"/>
        </w:rPr>
        <w:t xml:space="preserve">In </w:t>
      </w:r>
      <w:r w:rsidR="00EF1C05">
        <w:rPr>
          <w:rFonts w:ascii="Helvetica Neue" w:hAnsi="Helvetica Neue"/>
        </w:rPr>
        <w:t xml:space="preserve">the script folder in the root directory the </w:t>
      </w:r>
      <w:r w:rsidR="00E55E14" w:rsidRPr="00BD1ACE">
        <w:rPr>
          <w:rFonts w:ascii="Helvetica Neue" w:hAnsi="Helvetica Neue"/>
        </w:rPr>
        <w:t>compile_all.do compiles all UVVM components.</w:t>
      </w:r>
      <w:r w:rsidR="00BD1ACE" w:rsidRPr="00BD1ACE">
        <w:rPr>
          <w:rFonts w:ascii="Helvetica Neue" w:hAnsi="Helvetica Neue"/>
        </w:rPr>
        <w:t xml:space="preserve"> This </w:t>
      </w:r>
      <w:r w:rsidR="00BD1ACE">
        <w:rPr>
          <w:rFonts w:ascii="Helvetica Neue" w:hAnsi="Helvetica Neue"/>
        </w:rPr>
        <w:t xml:space="preserve">script </w:t>
      </w:r>
      <w:r w:rsidR="00BF5874">
        <w:rPr>
          <w:rFonts w:ascii="Helvetica Neue" w:hAnsi="Helvetica Neue"/>
        </w:rPr>
        <w:t>may be called with</w:t>
      </w:r>
      <w:r w:rsidR="00BD1ACE">
        <w:rPr>
          <w:rFonts w:ascii="Helvetica Neue" w:hAnsi="Helvetica Neue"/>
        </w:rPr>
        <w:t xml:space="preserve"> one</w:t>
      </w:r>
      <w:r w:rsidR="00EF1C05">
        <w:rPr>
          <w:rFonts w:ascii="Helvetica Neue" w:hAnsi="Helvetica Neue"/>
        </w:rPr>
        <w:t xml:space="preserve"> to three</w:t>
      </w:r>
      <w:r w:rsidR="00BD1ACE">
        <w:rPr>
          <w:rFonts w:ascii="Helvetica Neue" w:hAnsi="Helvetica Neue"/>
        </w:rPr>
        <w:t xml:space="preserve"> input argument</w:t>
      </w:r>
      <w:r w:rsidR="00EF1C05">
        <w:rPr>
          <w:rFonts w:ascii="Helvetica Neue" w:hAnsi="Helvetica Neue"/>
        </w:rPr>
        <w:t>s. The</w:t>
      </w:r>
      <w:r w:rsidR="00BD1ACE">
        <w:rPr>
          <w:rFonts w:ascii="Helvetica Neue" w:hAnsi="Helvetica Neue"/>
        </w:rPr>
        <w:t xml:space="preserve"> </w:t>
      </w:r>
      <w:r w:rsidR="00EF1C05">
        <w:rPr>
          <w:rFonts w:ascii="Helvetica Neue" w:hAnsi="Helvetica Neue"/>
        </w:rPr>
        <w:t>first input argument</w:t>
      </w:r>
      <w:r w:rsidR="00AB2E9F">
        <w:rPr>
          <w:rFonts w:ascii="Helvetica Neue" w:hAnsi="Helvetica Neue"/>
        </w:rPr>
        <w:t xml:space="preserve"> is the directory </w:t>
      </w:r>
      <w:r w:rsidR="009F12F3">
        <w:rPr>
          <w:rFonts w:ascii="Helvetica Neue" w:hAnsi="Helvetica Neue"/>
        </w:rPr>
        <w:t>of</w:t>
      </w:r>
      <w:r w:rsidR="00AB2E9F">
        <w:rPr>
          <w:rFonts w:ascii="Helvetica Neue" w:hAnsi="Helvetica Neue"/>
        </w:rPr>
        <w:t xml:space="preserve"> </w:t>
      </w:r>
      <w:r w:rsidR="00EF1C05">
        <w:rPr>
          <w:rFonts w:ascii="Helvetica Neue" w:hAnsi="Helvetica Neue"/>
        </w:rPr>
        <w:t xml:space="preserve">the script folder at the root directory from </w:t>
      </w:r>
      <w:r w:rsidR="00504491">
        <w:rPr>
          <w:rFonts w:ascii="Helvetica Neue" w:hAnsi="Helvetica Neue"/>
        </w:rPr>
        <w:t xml:space="preserve">the </w:t>
      </w:r>
      <w:r w:rsidR="00EF1C05">
        <w:rPr>
          <w:rFonts w:ascii="Helvetica Neue" w:hAnsi="Helvetica Neue"/>
        </w:rPr>
        <w:t>working directory. The second input argument is the target directory of the comp</w:t>
      </w:r>
      <w:r w:rsidR="00F328D3">
        <w:rPr>
          <w:rFonts w:ascii="Helvetica Neue" w:hAnsi="Helvetica Neue"/>
        </w:rPr>
        <w:t>il</w:t>
      </w:r>
      <w:r w:rsidR="00EF1C05">
        <w:rPr>
          <w:rFonts w:ascii="Helvetica Neue" w:hAnsi="Helvetica Neue"/>
        </w:rPr>
        <w:t xml:space="preserve">ed libraries, </w:t>
      </w:r>
      <w:r w:rsidR="009F12F3">
        <w:rPr>
          <w:rFonts w:ascii="Helvetica Neue" w:hAnsi="Helvetica Neue"/>
        </w:rPr>
        <w:t xml:space="preserve">by </w:t>
      </w:r>
      <w:r w:rsidR="00EF1C05">
        <w:rPr>
          <w:rFonts w:ascii="Helvetica Neue" w:hAnsi="Helvetica Neue"/>
        </w:rPr>
        <w:t xml:space="preserve">default every library is compiled in a sim folder in the corresponding components directory. The third input argument is the directory to a </w:t>
      </w:r>
      <w:r w:rsidR="0056155A">
        <w:rPr>
          <w:rFonts w:ascii="Helvetica Neue" w:hAnsi="Helvetica Neue"/>
        </w:rPr>
        <w:t>custom</w:t>
      </w:r>
      <w:r w:rsidR="00EF1C05">
        <w:rPr>
          <w:rFonts w:ascii="Helvetica Neue" w:hAnsi="Helvetica Neue"/>
        </w:rPr>
        <w:t xml:space="preserve"> component list in .txt format. </w:t>
      </w:r>
      <w:r w:rsidR="007D51F4">
        <w:rPr>
          <w:rFonts w:ascii="Helvetica Neue" w:hAnsi="Helvetica Neue"/>
        </w:rPr>
        <w:t xml:space="preserve">The script will only compile the components listed in that file. </w:t>
      </w:r>
      <w:r w:rsidR="009F12F3">
        <w:rPr>
          <w:rFonts w:ascii="Helvetica Neue" w:hAnsi="Helvetica Neue"/>
        </w:rPr>
        <w:t>By default,</w:t>
      </w:r>
      <w:r w:rsidR="007D51F4">
        <w:rPr>
          <w:rFonts w:ascii="Helvetica Neue" w:hAnsi="Helvetica Neue"/>
        </w:rPr>
        <w:t xml:space="preserve"> the script uses the file component_list.txt located in </w:t>
      </w:r>
      <w:proofErr w:type="spellStart"/>
      <w:r w:rsidR="007D51F4">
        <w:rPr>
          <w:rFonts w:ascii="Helvetica Neue" w:hAnsi="Helvetica Neue"/>
        </w:rPr>
        <w:t>uvvm</w:t>
      </w:r>
      <w:proofErr w:type="spellEnd"/>
      <w:r w:rsidR="007D51F4">
        <w:rPr>
          <w:rFonts w:ascii="Helvetica Neue" w:hAnsi="Helvetica Neue"/>
        </w:rPr>
        <w:t>/script. This file can be modified so that only some components are compiled.</w:t>
      </w:r>
    </w:p>
    <w:p w14:paraId="6DE72C67" w14:textId="03CD2510" w:rsidR="009F12F3" w:rsidRDefault="009F12F3" w:rsidP="009F12F3">
      <w:pPr>
        <w:rPr>
          <w:rFonts w:ascii="Helvetica Neue" w:hAnsi="Helvetica Neue"/>
        </w:rPr>
      </w:pPr>
      <w:r>
        <w:rPr>
          <w:rFonts w:ascii="Helvetica Neue" w:hAnsi="Helvetica Neue"/>
        </w:rPr>
        <w:tab/>
        <w:t xml:space="preserve">Example: do uvvm/script/compile_all.do </w:t>
      </w:r>
      <w:proofErr w:type="spellStart"/>
      <w:r>
        <w:rPr>
          <w:rFonts w:ascii="Helvetica Neue" w:hAnsi="Helvetica Neue"/>
        </w:rPr>
        <w:t>uvvm</w:t>
      </w:r>
      <w:proofErr w:type="spellEnd"/>
      <w:r>
        <w:rPr>
          <w:rFonts w:ascii="Helvetica Neue" w:hAnsi="Helvetica Neue"/>
        </w:rPr>
        <w:t>/script</w:t>
      </w:r>
    </w:p>
    <w:p w14:paraId="7DE3D199" w14:textId="27ECD7A4" w:rsidR="00504491" w:rsidRPr="00504491" w:rsidRDefault="00504491" w:rsidP="002F3699">
      <w:pPr>
        <w:rPr>
          <w:rFonts w:ascii="Helvetica Neue" w:hAnsi="Helvetica Neue"/>
          <w:sz w:val="8"/>
          <w:szCs w:val="8"/>
        </w:rPr>
      </w:pPr>
    </w:p>
    <w:p w14:paraId="01A09E9F" w14:textId="77777777" w:rsidR="009F12F3" w:rsidRDefault="00504491" w:rsidP="009F12F3">
      <w:pPr>
        <w:rPr>
          <w:rFonts w:ascii="Helvetica Neue" w:hAnsi="Helvetica Neue"/>
        </w:rPr>
      </w:pPr>
      <w:r w:rsidRPr="00504491">
        <w:rPr>
          <w:rFonts w:ascii="Helvetica Neue" w:hAnsi="Helvetica Neue"/>
        </w:rPr>
        <w:t>There are</w:t>
      </w:r>
      <w:r>
        <w:rPr>
          <w:rFonts w:ascii="Helvetica Neue" w:hAnsi="Helvetica Neue"/>
        </w:rPr>
        <w:t xml:space="preserve"> also</w:t>
      </w:r>
      <w:r w:rsidRPr="00504491">
        <w:rPr>
          <w:rFonts w:ascii="Helvetica Neue" w:hAnsi="Helvetica Neue"/>
        </w:rPr>
        <w:t xml:space="preserve"> compile scripts for all UVVM components located in the script folder of each UVVM component.</w:t>
      </w:r>
      <w:r>
        <w:rPr>
          <w:rFonts w:ascii="Helvetica Neue" w:hAnsi="Helvetica Neue"/>
        </w:rPr>
        <w:t xml:space="preserve"> These scripts can be called with t</w:t>
      </w:r>
      <w:r w:rsidR="00376A94">
        <w:rPr>
          <w:rFonts w:ascii="Helvetica Neue" w:hAnsi="Helvetica Neue"/>
        </w:rPr>
        <w:t>w</w:t>
      </w:r>
      <w:r>
        <w:rPr>
          <w:rFonts w:ascii="Helvetica Neue" w:hAnsi="Helvetica Neue"/>
        </w:rPr>
        <w:t xml:space="preserve">o input arguments. The first input argument is the directory </w:t>
      </w:r>
      <w:r w:rsidR="009F12F3">
        <w:rPr>
          <w:rFonts w:ascii="Helvetica Neue" w:hAnsi="Helvetica Neue"/>
        </w:rPr>
        <w:t>of the</w:t>
      </w:r>
      <w:r>
        <w:rPr>
          <w:rFonts w:ascii="Helvetica Neue" w:hAnsi="Helvetica Neue"/>
        </w:rPr>
        <w:t xml:space="preserve"> component folder from the working directory. The second input argument is the target directory of the compiled library, default is</w:t>
      </w:r>
      <w:r w:rsidR="00AD3D94">
        <w:rPr>
          <w:rFonts w:ascii="Helvetica Neue" w:hAnsi="Helvetica Neue"/>
        </w:rPr>
        <w:t xml:space="preserve"> </w:t>
      </w:r>
      <w:r w:rsidR="00910EBE">
        <w:rPr>
          <w:rFonts w:ascii="Helvetica Neue" w:hAnsi="Helvetica Neue"/>
        </w:rPr>
        <w:t>the sim folder in the respective component.</w:t>
      </w:r>
    </w:p>
    <w:p w14:paraId="7D8920E8" w14:textId="0790A0B0" w:rsidR="009F12F3" w:rsidRPr="00241B7C" w:rsidRDefault="009F12F3" w:rsidP="009F12F3">
      <w:pPr>
        <w:rPr>
          <w:rFonts w:ascii="Helvetica Neue" w:hAnsi="Helvetica Neue"/>
        </w:rPr>
      </w:pPr>
      <w:r>
        <w:rPr>
          <w:rFonts w:ascii="Helvetica Neue" w:hAnsi="Helvetica Neue"/>
        </w:rPr>
        <w:tab/>
        <w:t>Example: do uvvm/uvvm_</w:t>
      </w:r>
      <w:r w:rsidR="00825E70">
        <w:rPr>
          <w:rFonts w:ascii="Helvetica Neue" w:hAnsi="Helvetica Neue"/>
        </w:rPr>
        <w:t>vvc_framework</w:t>
      </w:r>
      <w:r>
        <w:rPr>
          <w:rFonts w:ascii="Helvetica Neue" w:hAnsi="Helvetica Neue"/>
        </w:rPr>
        <w:t xml:space="preserve">/script/compile_src.do </w:t>
      </w:r>
      <w:proofErr w:type="spellStart"/>
      <w:r>
        <w:rPr>
          <w:rFonts w:ascii="Helvetica Neue" w:hAnsi="Helvetica Neue"/>
        </w:rPr>
        <w:t>uvvm</w:t>
      </w:r>
      <w:proofErr w:type="spellEnd"/>
      <w:r>
        <w:rPr>
          <w:rFonts w:ascii="Helvetica Neue" w:hAnsi="Helvetica Neue"/>
        </w:rPr>
        <w:t>/</w:t>
      </w:r>
      <w:proofErr w:type="spellStart"/>
      <w:r>
        <w:rPr>
          <w:rFonts w:ascii="Helvetica Neue" w:hAnsi="Helvetica Neue"/>
        </w:rPr>
        <w:t>uvvm_</w:t>
      </w:r>
      <w:r w:rsidR="00825E70">
        <w:rPr>
          <w:rFonts w:ascii="Helvetica Neue" w:hAnsi="Helvetica Neue"/>
        </w:rPr>
        <w:t>vvc_framework</w:t>
      </w:r>
      <w:proofErr w:type="spellEnd"/>
    </w:p>
    <w:p w14:paraId="1D26027B" w14:textId="47B533BA" w:rsidR="007D51F4" w:rsidRDefault="00B875B6" w:rsidP="00B875B6">
      <w:pPr>
        <w:pStyle w:val="Heading1"/>
        <w:rPr>
          <w:lang w:val="en-US"/>
        </w:rPr>
      </w:pPr>
      <w:bookmarkStart w:id="52" w:name="_Toc17306319"/>
      <w:bookmarkStart w:id="53" w:name="_Toc25944819"/>
      <w:r>
        <w:rPr>
          <w:lang w:val="en-US"/>
        </w:rPr>
        <w:t>Scope of verbosity control</w:t>
      </w:r>
      <w:bookmarkEnd w:id="52"/>
      <w:bookmarkEnd w:id="53"/>
    </w:p>
    <w:p w14:paraId="561F7060" w14:textId="310A2E24" w:rsidR="00231902" w:rsidRPr="00231902" w:rsidRDefault="005B65B0" w:rsidP="00B875B6">
      <w:pPr>
        <w:rPr>
          <w:rFonts w:ascii="Helvetica Neue" w:hAnsi="Helvetica Neue"/>
          <w:lang w:val="en-US"/>
        </w:rPr>
      </w:pPr>
      <w:r w:rsidRPr="00231902">
        <w:rPr>
          <w:rFonts w:ascii="Helvetica Neue" w:hAnsi="Helvetica Neue"/>
          <w:lang w:val="en-US"/>
        </w:rPr>
        <w:t>Message IDs are used for verbosity control in many of the procedures and functions in UVVM, as well as log messages and checks in VVCs</w:t>
      </w:r>
      <w:r w:rsidR="001B6B9C">
        <w:rPr>
          <w:rFonts w:ascii="Helvetica Neue" w:hAnsi="Helvetica Neue"/>
          <w:lang w:val="en-US"/>
        </w:rPr>
        <w:t xml:space="preserve">, </w:t>
      </w:r>
      <w:r w:rsidRPr="00231902">
        <w:rPr>
          <w:rFonts w:ascii="Helvetica Neue" w:hAnsi="Helvetica Neue"/>
          <w:lang w:val="en-US"/>
        </w:rPr>
        <w:t>BFMs</w:t>
      </w:r>
      <w:r w:rsidR="001B6B9C">
        <w:rPr>
          <w:rFonts w:ascii="Helvetica Neue" w:hAnsi="Helvetica Neue"/>
          <w:lang w:val="en-US"/>
        </w:rPr>
        <w:t xml:space="preserve"> and Scoreboards</w:t>
      </w:r>
      <w:r w:rsidRPr="00231902">
        <w:rPr>
          <w:rFonts w:ascii="Helvetica Neue" w:hAnsi="Helvetica Neue"/>
          <w:lang w:val="en-US"/>
        </w:rPr>
        <w:t xml:space="preserve">. </w:t>
      </w:r>
      <w:r w:rsidR="00231902" w:rsidRPr="00231902">
        <w:rPr>
          <w:rFonts w:ascii="Helvetica Neue" w:hAnsi="Helvetica Neue"/>
          <w:lang w:val="en-US"/>
        </w:rPr>
        <w:br/>
      </w:r>
      <w:r w:rsidR="00C31332" w:rsidRPr="00231902">
        <w:rPr>
          <w:rFonts w:ascii="Helvetica Neue" w:hAnsi="Helvetica Neue"/>
          <w:lang w:val="en-US"/>
        </w:rPr>
        <w:t>Note that VVCs</w:t>
      </w:r>
      <w:r w:rsidR="001B6B9C">
        <w:rPr>
          <w:rFonts w:ascii="Helvetica Neue" w:hAnsi="Helvetica Neue"/>
          <w:lang w:val="en-US"/>
        </w:rPr>
        <w:t xml:space="preserve"> and Scoreboards</w:t>
      </w:r>
      <w:r w:rsidR="00C31332" w:rsidRPr="00231902">
        <w:rPr>
          <w:rFonts w:ascii="Helvetica Neue" w:hAnsi="Helvetica Neue"/>
          <w:lang w:val="en-US"/>
        </w:rPr>
        <w:t xml:space="preserve"> comes with dedicated message ID panels and are not affected by the global message ID panel, but accessed by addressing targeting VVC </w:t>
      </w:r>
      <w:r w:rsidR="001B6B9C">
        <w:rPr>
          <w:rFonts w:ascii="Helvetica Neue" w:hAnsi="Helvetica Neue"/>
          <w:lang w:val="en-US"/>
        </w:rPr>
        <w:t xml:space="preserve">or Scoreboard </w:t>
      </w:r>
      <w:r w:rsidR="00C31332" w:rsidRPr="00231902">
        <w:rPr>
          <w:rFonts w:ascii="Helvetica Neue" w:hAnsi="Helvetica Neue"/>
          <w:lang w:val="en-US"/>
        </w:rPr>
        <w:t xml:space="preserve">and, if </w:t>
      </w:r>
      <w:r w:rsidR="001B6B9C" w:rsidRPr="00231902">
        <w:rPr>
          <w:rFonts w:ascii="Helvetica Neue" w:hAnsi="Helvetica Neue"/>
          <w:lang w:val="en-US"/>
        </w:rPr>
        <w:t>applicable, instance</w:t>
      </w:r>
      <w:r w:rsidR="00C31332" w:rsidRPr="00231902">
        <w:rPr>
          <w:rFonts w:ascii="Helvetica Neue" w:hAnsi="Helvetica Neue"/>
          <w:lang w:val="en-US"/>
        </w:rPr>
        <w:t xml:space="preserve"> number or with a broadcast. </w:t>
      </w:r>
    </w:p>
    <w:p w14:paraId="2E6CA98F" w14:textId="77777777" w:rsidR="00231902" w:rsidRDefault="00231902" w:rsidP="00B875B6">
      <w:pPr>
        <w:rPr>
          <w:lang w:val="en-US"/>
        </w:rPr>
      </w:pPr>
    </w:p>
    <w:p w14:paraId="6ABA3BA6" w14:textId="77777777" w:rsidR="00231902" w:rsidRPr="00231902" w:rsidRDefault="00C31332" w:rsidP="00231902">
      <w:pPr>
        <w:rPr>
          <w:rFonts w:ascii="Helvetica Neue" w:hAnsi="Helvetica Neue"/>
          <w:lang w:val="en-US"/>
        </w:rPr>
      </w:pPr>
      <w:r w:rsidRPr="00231902">
        <w:rPr>
          <w:rFonts w:ascii="Helvetica Neue" w:hAnsi="Helvetica Neue"/>
          <w:lang w:val="en-US"/>
        </w:rPr>
        <w:t>E.g.</w:t>
      </w:r>
    </w:p>
    <w:p w14:paraId="333A3F66" w14:textId="4D3A1B39" w:rsidR="00231902" w:rsidRDefault="00231902" w:rsidP="00760ABB">
      <w:pPr>
        <w:ind w:firstLine="720"/>
        <w:rPr>
          <w:rFonts w:ascii="Consolas" w:hAnsi="Consolas"/>
          <w:lang w:val="en-US"/>
        </w:rPr>
      </w:pPr>
      <w:r>
        <w:rPr>
          <w:rFonts w:ascii="Consolas" w:hAnsi="Consolas"/>
          <w:lang w:val="en-US"/>
        </w:rPr>
        <w:t xml:space="preserve">-- </w:t>
      </w:r>
      <w:r w:rsidR="00760ABB">
        <w:rPr>
          <w:rFonts w:ascii="Consolas" w:hAnsi="Consolas"/>
          <w:lang w:val="en-US"/>
        </w:rPr>
        <w:t>G</w:t>
      </w:r>
      <w:r>
        <w:rPr>
          <w:rFonts w:ascii="Consolas" w:hAnsi="Consolas"/>
          <w:lang w:val="en-US"/>
        </w:rPr>
        <w:t>lobal message ID panel</w:t>
      </w:r>
      <w:r w:rsidR="00760ABB">
        <w:rPr>
          <w:rFonts w:ascii="Consolas" w:hAnsi="Consolas"/>
          <w:lang w:val="en-US"/>
        </w:rPr>
        <w:t>. Does not apply to VVCs or Scoreboards, as they have their own local message ID panel</w:t>
      </w:r>
    </w:p>
    <w:p w14:paraId="3582F7C5" w14:textId="25406A49" w:rsidR="00C31332" w:rsidRDefault="00C31332" w:rsidP="00231902">
      <w:pPr>
        <w:ind w:firstLine="720"/>
        <w:rPr>
          <w:rFonts w:ascii="Consolas" w:hAnsi="Consolas"/>
          <w:lang w:val="en-US"/>
        </w:rPr>
      </w:pP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ALL_MESSAGES);</w:t>
      </w:r>
    </w:p>
    <w:p w14:paraId="3F7FA6CD" w14:textId="77777777" w:rsidR="00231902" w:rsidRDefault="00231902" w:rsidP="00231902">
      <w:pPr>
        <w:ind w:left="720"/>
        <w:rPr>
          <w:rFonts w:ascii="Consolas" w:hAnsi="Consolas"/>
          <w:lang w:val="en-US"/>
        </w:rPr>
      </w:pPr>
      <w:proofErr w:type="spellStart"/>
      <w:r>
        <w:rPr>
          <w:rFonts w:ascii="Consolas" w:hAnsi="Consolas"/>
          <w:lang w:val="en-US"/>
        </w:rPr>
        <w:t>e</w:t>
      </w:r>
      <w:r w:rsidR="00C31332">
        <w:rPr>
          <w:rFonts w:ascii="Consolas" w:hAnsi="Consolas"/>
          <w:lang w:val="en-US"/>
        </w:rPr>
        <w:t>nable_log_</w:t>
      </w:r>
      <w:proofErr w:type="gramStart"/>
      <w:r w:rsidR="00C31332">
        <w:rPr>
          <w:rFonts w:ascii="Consolas" w:hAnsi="Consolas"/>
          <w:lang w:val="en-US"/>
        </w:rPr>
        <w:t>msg</w:t>
      </w:r>
      <w:proofErr w:type="spellEnd"/>
      <w:r w:rsidR="00C31332">
        <w:rPr>
          <w:rFonts w:ascii="Consolas" w:hAnsi="Consolas"/>
          <w:lang w:val="en-US"/>
        </w:rPr>
        <w:t>(</w:t>
      </w:r>
      <w:proofErr w:type="gramEnd"/>
      <w:r>
        <w:rPr>
          <w:rFonts w:ascii="Consolas" w:hAnsi="Consolas"/>
          <w:lang w:val="en-US"/>
        </w:rPr>
        <w:t>ID_SEQUENCER);</w:t>
      </w:r>
      <w:r>
        <w:rPr>
          <w:rFonts w:ascii="Consolas" w:hAnsi="Consolas"/>
          <w:lang w:val="en-US"/>
        </w:rPr>
        <w:br/>
      </w:r>
    </w:p>
    <w:p w14:paraId="14BCC9FF" w14:textId="42ACB7C9" w:rsidR="00C31332" w:rsidRDefault="00231902" w:rsidP="00231902">
      <w:pPr>
        <w:ind w:left="720"/>
        <w:rPr>
          <w:rFonts w:ascii="Consolas" w:hAnsi="Consolas"/>
          <w:lang w:val="en-US"/>
        </w:rPr>
      </w:pPr>
      <w:r>
        <w:rPr>
          <w:rFonts w:ascii="Consolas" w:hAnsi="Consolas"/>
          <w:lang w:val="en-US"/>
        </w:rPr>
        <w:t>-- VVC message ID panel</w:t>
      </w:r>
      <w:r>
        <w:rPr>
          <w:rFonts w:ascii="Consolas" w:hAnsi="Consolas"/>
          <w:lang w:val="en-US"/>
        </w:rPr>
        <w:br/>
      </w:r>
      <w:proofErr w:type="spellStart"/>
      <w:r>
        <w:rPr>
          <w:rFonts w:ascii="Consolas" w:hAnsi="Consolas"/>
          <w:lang w:val="en-US"/>
        </w:rPr>
        <w:t>disable_log_</w:t>
      </w:r>
      <w:proofErr w:type="gramStart"/>
      <w:r>
        <w:rPr>
          <w:rFonts w:ascii="Consolas" w:hAnsi="Consolas"/>
          <w:lang w:val="en-US"/>
        </w:rPr>
        <w:t>msg</w:t>
      </w:r>
      <w:proofErr w:type="spellEnd"/>
      <w:r>
        <w:rPr>
          <w:rFonts w:ascii="Consolas" w:hAnsi="Consolas"/>
          <w:lang w:val="en-US"/>
        </w:rPr>
        <w:t>(</w:t>
      </w:r>
      <w:proofErr w:type="gramEnd"/>
      <w:r>
        <w:rPr>
          <w:rFonts w:ascii="Consolas" w:hAnsi="Consolas"/>
          <w:lang w:val="en-US"/>
        </w:rPr>
        <w:t xml:space="preserve">VVC_BROADCAST, ALL_MESSAGES); -- </w:t>
      </w:r>
      <w:r w:rsidR="00AE6EB8">
        <w:rPr>
          <w:rFonts w:ascii="Consolas" w:hAnsi="Consolas"/>
          <w:lang w:val="en-US"/>
        </w:rPr>
        <w:t xml:space="preserve">broadcast to </w:t>
      </w:r>
      <w:r>
        <w:rPr>
          <w:rFonts w:ascii="Consolas" w:hAnsi="Consolas"/>
          <w:lang w:val="en-US"/>
        </w:rPr>
        <w:t>all VVCs and instances</w:t>
      </w:r>
    </w:p>
    <w:p w14:paraId="1DADB4C3" w14:textId="49334587" w:rsidR="00231902" w:rsidRDefault="00231902" w:rsidP="00231902">
      <w:pPr>
        <w:ind w:left="720"/>
        <w:rPr>
          <w:rFonts w:ascii="Consolas" w:hAnsi="Consolas"/>
          <w:lang w:val="en-US"/>
        </w:rPr>
      </w:pPr>
      <w:r>
        <w:rPr>
          <w:rFonts w:ascii="Consolas" w:hAnsi="Consolas"/>
          <w:lang w:val="en-US"/>
        </w:rPr>
        <w:t>e</w:t>
      </w:r>
      <w:r w:rsidRPr="00231902">
        <w:rPr>
          <w:rFonts w:ascii="Consolas" w:hAnsi="Consolas"/>
          <w:lang w:val="en-US"/>
        </w:rPr>
        <w:t>nable_</w:t>
      </w:r>
      <w:r>
        <w:rPr>
          <w:rFonts w:ascii="Consolas" w:hAnsi="Consolas"/>
          <w:lang w:val="en-US"/>
        </w:rPr>
        <w:tab/>
      </w:r>
      <w:proofErr w:type="spellStart"/>
      <w:r w:rsidRPr="00231902">
        <w:rPr>
          <w:rFonts w:ascii="Consolas" w:hAnsi="Consolas"/>
          <w:lang w:val="en-US"/>
        </w:rPr>
        <w:t>log_msg</w:t>
      </w:r>
      <w:proofErr w:type="spellEnd"/>
      <w:r w:rsidRPr="00231902">
        <w:rPr>
          <w:rFonts w:ascii="Consolas" w:hAnsi="Consolas"/>
          <w:lang w:val="en-US"/>
        </w:rPr>
        <w:t>(I2C_VVCT, C_VVC_INSTANCE_1, ID_BFM_WAIT);</w:t>
      </w:r>
      <w:r>
        <w:rPr>
          <w:rFonts w:ascii="Consolas" w:hAnsi="Consolas"/>
          <w:lang w:val="en-US"/>
        </w:rPr>
        <w:t xml:space="preserve"> -- I2C VVC instance 1</w:t>
      </w:r>
      <w:r w:rsidRPr="00231902">
        <w:rPr>
          <w:rFonts w:ascii="Consolas" w:hAnsi="Consolas"/>
          <w:lang w:val="en-US"/>
        </w:rPr>
        <w:br/>
      </w:r>
      <w:proofErr w:type="spellStart"/>
      <w:r w:rsidRPr="00231902">
        <w:rPr>
          <w:rFonts w:ascii="Consolas" w:hAnsi="Consolas"/>
          <w:lang w:val="en-US"/>
        </w:rPr>
        <w:t>enable_log_msg</w:t>
      </w:r>
      <w:proofErr w:type="spellEnd"/>
      <w:r w:rsidRPr="00231902">
        <w:rPr>
          <w:rFonts w:ascii="Consolas" w:hAnsi="Consolas"/>
          <w:lang w:val="en-US"/>
        </w:rPr>
        <w:t>(I2C_VVTC, C_</w:t>
      </w:r>
      <w:r>
        <w:rPr>
          <w:rFonts w:ascii="Consolas" w:hAnsi="Consolas"/>
          <w:lang w:val="en-US"/>
        </w:rPr>
        <w:t>VVC_</w:t>
      </w:r>
      <w:r w:rsidRPr="00231902">
        <w:rPr>
          <w:rFonts w:ascii="Consolas" w:hAnsi="Consolas"/>
          <w:lang w:val="en-US"/>
        </w:rPr>
        <w:t>INSTANCE_2, ID_BFM_WAIT);</w:t>
      </w:r>
      <w:r>
        <w:rPr>
          <w:rFonts w:ascii="Consolas" w:hAnsi="Consolas"/>
          <w:lang w:val="en-US"/>
        </w:rPr>
        <w:t xml:space="preserve"> -- I2C VVC instance 2</w:t>
      </w:r>
    </w:p>
    <w:p w14:paraId="4EFF347E" w14:textId="2F8DA78E" w:rsidR="00760ABB" w:rsidRDefault="00760ABB" w:rsidP="00231902">
      <w:pPr>
        <w:ind w:left="720"/>
        <w:rPr>
          <w:rFonts w:ascii="Consolas" w:hAnsi="Consolas"/>
          <w:lang w:val="en-US"/>
        </w:rPr>
      </w:pPr>
    </w:p>
    <w:p w14:paraId="6861CDFF" w14:textId="3FF23C02" w:rsidR="00760ABB" w:rsidRDefault="00760ABB" w:rsidP="00231902">
      <w:pPr>
        <w:ind w:left="720"/>
        <w:rPr>
          <w:rFonts w:ascii="Consolas" w:hAnsi="Consolas"/>
          <w:lang w:val="en-US"/>
        </w:rPr>
      </w:pPr>
      <w:r>
        <w:rPr>
          <w:rFonts w:ascii="Consolas" w:hAnsi="Consolas"/>
          <w:lang w:val="en-US"/>
        </w:rPr>
        <w:t>-- Scoreboard message ID panel</w:t>
      </w:r>
    </w:p>
    <w:p w14:paraId="67059980" w14:textId="654EA6AB" w:rsidR="0023093B" w:rsidRDefault="0023093B" w:rsidP="0023093B">
      <w:pPr>
        <w:ind w:left="720"/>
        <w:rPr>
          <w:rFonts w:ascii="Consolas" w:hAnsi="Consolas"/>
          <w:lang w:val="en-US"/>
        </w:rPr>
      </w:pPr>
      <w:r>
        <w:rPr>
          <w:rFonts w:ascii="Consolas" w:hAnsi="Consolas"/>
          <w:lang w:val="en-US"/>
        </w:rPr>
        <w:t xml:space="preserve">shared variable </w:t>
      </w:r>
      <w:proofErr w:type="spellStart"/>
      <w:r>
        <w:rPr>
          <w:rFonts w:ascii="Consolas" w:hAnsi="Consolas"/>
          <w:lang w:val="en-US"/>
        </w:rPr>
        <w:t>sb_under_</w:t>
      </w:r>
      <w:proofErr w:type="gramStart"/>
      <w:r>
        <w:rPr>
          <w:rFonts w:ascii="Consolas" w:hAnsi="Consolas"/>
          <w:lang w:val="en-US"/>
        </w:rPr>
        <w:t>test</w:t>
      </w:r>
      <w:proofErr w:type="spellEnd"/>
      <w:r>
        <w:rPr>
          <w:rFonts w:ascii="Consolas" w:hAnsi="Consolas"/>
          <w:lang w:val="en-US"/>
        </w:rPr>
        <w:t xml:space="preserve"> :</w:t>
      </w:r>
      <w:proofErr w:type="gramEnd"/>
      <w:r>
        <w:rPr>
          <w:rFonts w:ascii="Consolas" w:hAnsi="Consolas"/>
          <w:lang w:val="en-US"/>
        </w:rPr>
        <w:t xml:space="preserve"> </w:t>
      </w:r>
      <w:proofErr w:type="spellStart"/>
      <w:r>
        <w:rPr>
          <w:rFonts w:ascii="Consolas" w:hAnsi="Consolas"/>
          <w:lang w:val="en-US"/>
        </w:rPr>
        <w:t>record_sb_pkg.t_generic_sb</w:t>
      </w:r>
      <w:proofErr w:type="spellEnd"/>
      <w:r>
        <w:rPr>
          <w:rFonts w:ascii="Consolas" w:hAnsi="Consolas"/>
          <w:lang w:val="en-US"/>
        </w:rPr>
        <w:t>;</w:t>
      </w:r>
    </w:p>
    <w:p w14:paraId="7AA24ACC" w14:textId="155CE5EF" w:rsidR="0023093B" w:rsidRDefault="0023093B" w:rsidP="0023093B">
      <w:pPr>
        <w:ind w:left="720"/>
        <w:rPr>
          <w:rFonts w:ascii="Consolas" w:hAnsi="Consolas"/>
          <w:lang w:val="en-US"/>
        </w:rPr>
      </w:pPr>
      <w:r>
        <w:rPr>
          <w:rFonts w:ascii="Consolas" w:hAnsi="Consolas"/>
          <w:lang w:val="en-US"/>
        </w:rPr>
        <w:t>…</w:t>
      </w:r>
    </w:p>
    <w:p w14:paraId="32A41312" w14:textId="36B2689B" w:rsidR="00D228A6" w:rsidRDefault="00D228A6" w:rsidP="0023093B">
      <w:pPr>
        <w:ind w:left="720"/>
        <w:rPr>
          <w:rFonts w:ascii="Consolas" w:hAnsi="Consolas"/>
          <w:lang w:val="en-US"/>
        </w:rPr>
      </w:pPr>
      <w:proofErr w:type="spellStart"/>
      <w:r>
        <w:rPr>
          <w:rFonts w:ascii="Consolas" w:hAnsi="Consolas"/>
          <w:lang w:val="en-US"/>
        </w:rPr>
        <w:t>sb_under_</w:t>
      </w:r>
      <w:proofErr w:type="gramStart"/>
      <w:r>
        <w:rPr>
          <w:rFonts w:ascii="Consolas" w:hAnsi="Consolas"/>
          <w:lang w:val="en-US"/>
        </w:rPr>
        <w:t>test.disable</w:t>
      </w:r>
      <w:proofErr w:type="gramEnd"/>
      <w:r>
        <w:rPr>
          <w:rFonts w:ascii="Consolas" w:hAnsi="Consolas"/>
          <w:lang w:val="en-US"/>
        </w:rPr>
        <w:t>_log_msg</w:t>
      </w:r>
      <w:proofErr w:type="spellEnd"/>
      <w:r>
        <w:rPr>
          <w:rFonts w:ascii="Consolas" w:hAnsi="Consolas"/>
          <w:lang w:val="en-US"/>
        </w:rPr>
        <w:t>(ALL_INSTANCES, ID_CTRL);</w:t>
      </w:r>
      <w:r w:rsidR="004F760E">
        <w:rPr>
          <w:rFonts w:ascii="Consolas" w:hAnsi="Consolas"/>
          <w:lang w:val="en-US"/>
        </w:rPr>
        <w:t xml:space="preserve"> -- </w:t>
      </w:r>
      <w:r w:rsidR="00EC5A88">
        <w:rPr>
          <w:rFonts w:ascii="Consolas" w:hAnsi="Consolas"/>
          <w:lang w:val="en-US"/>
        </w:rPr>
        <w:t xml:space="preserve">broadcast to </w:t>
      </w:r>
      <w:r w:rsidR="004F760E">
        <w:rPr>
          <w:rFonts w:ascii="Consolas" w:hAnsi="Consolas"/>
          <w:lang w:val="en-US"/>
        </w:rPr>
        <w:t>all SB instances</w:t>
      </w:r>
    </w:p>
    <w:p w14:paraId="210445D7" w14:textId="0B60408D" w:rsidR="0023093B" w:rsidRPr="00D228A6" w:rsidRDefault="0023093B" w:rsidP="0023093B">
      <w:pPr>
        <w:ind w:left="720"/>
        <w:rPr>
          <w:rFonts w:ascii="Consolas" w:hAnsi="Consolas"/>
          <w:lang w:val="en-US"/>
        </w:rPr>
      </w:pPr>
      <w:proofErr w:type="spellStart"/>
      <w:r w:rsidRPr="00D228A6">
        <w:rPr>
          <w:rFonts w:ascii="Consolas" w:hAnsi="Consolas"/>
          <w:lang w:val="en-US"/>
        </w:rPr>
        <w:t>sb_under_</w:t>
      </w:r>
      <w:proofErr w:type="gramStart"/>
      <w:r w:rsidRPr="00D228A6">
        <w:rPr>
          <w:rFonts w:ascii="Consolas" w:hAnsi="Consolas"/>
          <w:lang w:val="en-US"/>
        </w:rPr>
        <w:t>test.enable</w:t>
      </w:r>
      <w:proofErr w:type="gramEnd"/>
      <w:r w:rsidRPr="00D228A6">
        <w:rPr>
          <w:rFonts w:ascii="Consolas" w:hAnsi="Consolas"/>
          <w:lang w:val="en-US"/>
        </w:rPr>
        <w:t>_log_msg</w:t>
      </w:r>
      <w:proofErr w:type="spellEnd"/>
      <w:r w:rsidRPr="00D228A6">
        <w:rPr>
          <w:rFonts w:ascii="Consolas" w:hAnsi="Consolas"/>
          <w:lang w:val="en-US"/>
        </w:rPr>
        <w:t>(</w:t>
      </w:r>
      <w:r w:rsidR="004F760E">
        <w:rPr>
          <w:rFonts w:ascii="Consolas" w:hAnsi="Consolas"/>
          <w:lang w:val="en-US"/>
        </w:rPr>
        <w:t xml:space="preserve">C_SB_INSTANCE_1, </w:t>
      </w:r>
      <w:r w:rsidRPr="00D228A6">
        <w:rPr>
          <w:rFonts w:ascii="Consolas" w:hAnsi="Consolas"/>
          <w:lang w:val="en-US"/>
        </w:rPr>
        <w:t>ID_DATA);</w:t>
      </w:r>
      <w:r w:rsidR="004F760E">
        <w:rPr>
          <w:rFonts w:ascii="Consolas" w:hAnsi="Consolas"/>
          <w:lang w:val="en-US"/>
        </w:rPr>
        <w:t xml:space="preserve"> -- SB instance 1</w:t>
      </w:r>
    </w:p>
    <w:p w14:paraId="3551F0BF" w14:textId="238D966C" w:rsidR="00346290" w:rsidRPr="00D228A6" w:rsidRDefault="00346290" w:rsidP="002F3699">
      <w:pPr>
        <w:rPr>
          <w:rFonts w:ascii="Helvetica Neue Thin" w:hAnsi="Helvetica Neue Thin"/>
          <w:i/>
          <w:iCs/>
          <w:sz w:val="14"/>
          <w:szCs w:val="16"/>
          <w:lang w:val="en-US"/>
        </w:rPr>
      </w:pPr>
    </w:p>
    <w:p w14:paraId="2B2236D7" w14:textId="5A9EA36E" w:rsidR="00346290" w:rsidRPr="00D228A6" w:rsidRDefault="00346290" w:rsidP="002F3699">
      <w:pPr>
        <w:rPr>
          <w:rFonts w:ascii="Helvetica Neue Thin" w:hAnsi="Helvetica Neue Thin"/>
          <w:i/>
          <w:iCs/>
          <w:sz w:val="14"/>
          <w:szCs w:val="16"/>
          <w:lang w:val="en-US"/>
        </w:rPr>
      </w:pPr>
    </w:p>
    <w:p w14:paraId="12F09E30" w14:textId="05B8E3CC" w:rsidR="00346290" w:rsidRPr="00231902" w:rsidRDefault="00231902" w:rsidP="002F3699">
      <w:pPr>
        <w:rPr>
          <w:rFonts w:ascii="Helvetica Neue Thin" w:hAnsi="Helvetica Neue Thin"/>
          <w:iCs/>
          <w:sz w:val="14"/>
          <w:szCs w:val="16"/>
          <w:lang w:val="en-US"/>
        </w:rPr>
      </w:pPr>
      <w:r>
        <w:rPr>
          <w:rFonts w:ascii="Helvetica Neue" w:hAnsi="Helvetica Neue"/>
          <w:lang w:val="en-US"/>
        </w:rPr>
        <w:t xml:space="preserve">A subset </w:t>
      </w:r>
      <w:r w:rsidR="001B6B9C">
        <w:rPr>
          <w:rFonts w:ascii="Helvetica Neue" w:hAnsi="Helvetica Neue"/>
          <w:lang w:val="en-US"/>
        </w:rPr>
        <w:t>o</w:t>
      </w:r>
      <w:r>
        <w:rPr>
          <w:rFonts w:ascii="Helvetica Neue" w:hAnsi="Helvetica Neue"/>
          <w:lang w:val="en-US"/>
        </w:rPr>
        <w:t>f message IDs is listed in UVVM Utility Library QR, section 1.10.</w:t>
      </w:r>
    </w:p>
    <w:p w14:paraId="24A6088A" w14:textId="321DCAB3" w:rsidR="00346290" w:rsidRDefault="00346290" w:rsidP="002F3699">
      <w:pPr>
        <w:rPr>
          <w:rFonts w:ascii="Helvetica Neue Thin" w:hAnsi="Helvetica Neue Thin"/>
          <w:i/>
          <w:iCs/>
          <w:sz w:val="14"/>
          <w:szCs w:val="16"/>
          <w:lang w:val="en-US"/>
        </w:rPr>
      </w:pPr>
    </w:p>
    <w:p w14:paraId="3BF5F923" w14:textId="666391D3" w:rsidR="008A5BD8" w:rsidRDefault="008A5BD8" w:rsidP="002F3699">
      <w:pPr>
        <w:rPr>
          <w:rFonts w:ascii="Helvetica Neue Thin" w:hAnsi="Helvetica Neue Thin"/>
          <w:i/>
          <w:iCs/>
          <w:sz w:val="14"/>
          <w:szCs w:val="16"/>
          <w:lang w:val="en-US"/>
        </w:rPr>
      </w:pPr>
    </w:p>
    <w:p w14:paraId="14DE2AE4" w14:textId="2A201B23" w:rsidR="008A5BD8" w:rsidRDefault="008A5BD8" w:rsidP="002F3699">
      <w:pPr>
        <w:rPr>
          <w:rFonts w:ascii="Helvetica Neue Thin" w:hAnsi="Helvetica Neue Thin"/>
          <w:i/>
          <w:iCs/>
          <w:sz w:val="14"/>
          <w:szCs w:val="16"/>
          <w:lang w:val="en-US"/>
        </w:rPr>
      </w:pPr>
    </w:p>
    <w:p w14:paraId="2CBDCAEF" w14:textId="081EF5AA" w:rsidR="008A5BD8" w:rsidRDefault="008A5BD8" w:rsidP="002F3699">
      <w:pPr>
        <w:rPr>
          <w:rFonts w:ascii="Helvetica Neue Thin" w:hAnsi="Helvetica Neue Thin"/>
          <w:i/>
          <w:iCs/>
          <w:sz w:val="14"/>
          <w:szCs w:val="16"/>
          <w:lang w:val="en-US"/>
        </w:rPr>
      </w:pPr>
    </w:p>
    <w:p w14:paraId="26C32F22" w14:textId="28F403EB" w:rsidR="008A5BD8" w:rsidRDefault="008A5BD8" w:rsidP="002F3699">
      <w:pPr>
        <w:rPr>
          <w:rFonts w:ascii="Helvetica Neue Thin" w:hAnsi="Helvetica Neue Thin"/>
          <w:i/>
          <w:iCs/>
          <w:sz w:val="14"/>
          <w:szCs w:val="16"/>
          <w:lang w:val="en-US"/>
        </w:rPr>
      </w:pPr>
    </w:p>
    <w:p w14:paraId="34471CAC" w14:textId="2723C535" w:rsidR="008A5BD8" w:rsidRDefault="008A5BD8" w:rsidP="002F3699">
      <w:pPr>
        <w:rPr>
          <w:rFonts w:ascii="Helvetica Neue Thin" w:hAnsi="Helvetica Neue Thin"/>
          <w:i/>
          <w:iCs/>
          <w:sz w:val="14"/>
          <w:szCs w:val="16"/>
          <w:lang w:val="en-US"/>
        </w:rPr>
      </w:pPr>
    </w:p>
    <w:p w14:paraId="24984DF6" w14:textId="77777777" w:rsidR="008A5BD8" w:rsidRPr="00D73B26" w:rsidRDefault="008A5BD8" w:rsidP="002F3699">
      <w:pPr>
        <w:rPr>
          <w:rFonts w:ascii="Helvetica Neue Thin" w:hAnsi="Helvetica Neue Thin"/>
          <w:i/>
          <w:iCs/>
          <w:sz w:val="14"/>
          <w:szCs w:val="16"/>
          <w:lang w:val="en-US"/>
        </w:rPr>
      </w:pPr>
    </w:p>
    <w:p w14:paraId="7B79EFB5" w14:textId="307A6D1D"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6192"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023AE" w:rsidRPr="009902B2" w:rsidRDefault="008023A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BDFDD" id="_x0000_t202" coordsize="21600,21600" o:spt="202" path="m,l,21600r21600,l21600,xe">
                <v:stroke joinstyle="miter"/>
                <v:path gradientshapeok="t" o:connecttype="rect"/>
              </v:shapetype>
              <v:shape id="Tekstboks 4" o:spid="_x0000_s1026"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" filled="f" stroked="f">
                <v:textbox>
                  <w:txbxContent>
                    <w:p w14:paraId="4F10682A" w14:textId="2B98633F" w:rsidR="008023AE" w:rsidRPr="009902B2" w:rsidRDefault="008023AE"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8240"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023AE" w:rsidRPr="000B3A3B" w:rsidRDefault="008023AE" w:rsidP="0058685D">
                            <w:pPr>
                              <w:rPr>
                                <w:rFonts w:eastAsia="MS Mincho" w:cs="MS Mincho"/>
                                <w:b/>
                                <w:sz w:val="16"/>
                              </w:rPr>
                            </w:pPr>
                            <w:r w:rsidRPr="000B3A3B">
                              <w:rPr>
                                <w:b/>
                                <w:sz w:val="16"/>
                              </w:rPr>
                              <w:t>INTELLECTUAL</w:t>
                            </w:r>
                          </w:p>
                          <w:p w14:paraId="27EC7A63" w14:textId="23C6B24A" w:rsidR="008023AE" w:rsidRPr="000B3A3B" w:rsidRDefault="008023AE"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7"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phl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WXO79v5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DEjphlegIAAGAFAAAO&#10;AAAAAAAAAAAAAAAAAC4CAABkcnMvZTJvRG9jLnhtbFBLAQItABQABgAIAAAAIQBPibtl3QAAAAkB&#10;AAAPAAAAAAAAAAAAAAAAANQEAABkcnMvZG93bnJldi54bWxQSwUGAAAAAAQABADzAAAA3gUAAAAA&#10;" filled="f" stroked="f">
                <v:textbox>
                  <w:txbxContent>
                    <w:p w14:paraId="2BBE523E" w14:textId="246C9CFA" w:rsidR="008023AE" w:rsidRPr="000B3A3B" w:rsidRDefault="008023AE" w:rsidP="0058685D">
                      <w:pPr>
                        <w:rPr>
                          <w:rFonts w:eastAsia="MS Mincho" w:cs="MS Mincho"/>
                          <w:b/>
                          <w:sz w:val="16"/>
                        </w:rPr>
                      </w:pPr>
                      <w:r w:rsidRPr="000B3A3B">
                        <w:rPr>
                          <w:b/>
                          <w:sz w:val="16"/>
                        </w:rPr>
                        <w:t>INTELLECTUAL</w:t>
                      </w:r>
                    </w:p>
                    <w:p w14:paraId="27EC7A63" w14:textId="23C6B24A" w:rsidR="008023AE" w:rsidRPr="000B3A3B" w:rsidRDefault="008023AE"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even" r:id="rId13"/>
      <w:headerReference w:type="default" r:id="rId14"/>
      <w:footerReference w:type="even" r:id="rId15"/>
      <w:footerReference w:type="default" r:id="rId16"/>
      <w:headerReference w:type="first" r:id="rId17"/>
      <w:footerReference w:type="first" r:id="rId18"/>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48525" w14:textId="77777777" w:rsidR="006E0A27" w:rsidRPr="009F58C4" w:rsidRDefault="006E0A27">
      <w:pPr>
        <w:rPr>
          <w:rFonts w:ascii="Arial" w:hAnsi="Arial" w:cs="Arial"/>
          <w:lang w:val="sq-AL"/>
        </w:rPr>
      </w:pPr>
      <w:r w:rsidRPr="009F58C4">
        <w:rPr>
          <w:rFonts w:ascii="Arial" w:hAnsi="Arial" w:cs="Arial"/>
          <w:lang w:val="sq-AL"/>
        </w:rPr>
        <w:separator/>
      </w:r>
    </w:p>
  </w:endnote>
  <w:endnote w:type="continuationSeparator" w:id="0">
    <w:p w14:paraId="4C45CE85" w14:textId="77777777" w:rsidR="006E0A27" w:rsidRPr="009F58C4" w:rsidRDefault="006E0A27">
      <w:pPr>
        <w:rPr>
          <w:rFonts w:ascii="Arial" w:hAnsi="Arial" w:cs="Arial"/>
          <w:lang w:val="sq-AL"/>
        </w:rPr>
      </w:pPr>
      <w:r w:rsidRPr="009F58C4">
        <w:rPr>
          <w:rFonts w:ascii="Arial" w:hAnsi="Arial" w:cs="Arial"/>
          <w:lang w:val="sq-AL"/>
        </w:rPr>
        <w:continuationSeparator/>
      </w:r>
    </w:p>
  </w:endnote>
  <w:endnote w:type="continuationNotice" w:id="1">
    <w:p w14:paraId="7292EA90" w14:textId="77777777" w:rsidR="006E0A27" w:rsidRDefault="006E0A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Helvetica Neue Thin">
    <w:altName w:val="Corbel"/>
    <w:charset w:val="00"/>
    <w:family w:val="swiss"/>
    <w:pitch w:val="variable"/>
    <w:sig w:usb0="E00002EF" w:usb1="5000205B" w:usb2="00000002" w:usb3="00000000" w:csb0="0000009F" w:csb1="00000000"/>
  </w:font>
  <w:font w:name="Menlo">
    <w:altName w:val="DokChampa"/>
    <w:charset w:val="00"/>
    <w:family w:val="modern"/>
    <w:pitch w:val="fixed"/>
    <w:sig w:usb0="E60022FF" w:usb1="D200F9FB" w:usb2="02000028" w:usb3="00000000" w:csb0="000001D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8023AE" w:rsidRDefault="008023AE"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023AE" w:rsidRDefault="008023AE"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C568B" w14:textId="2C800E7B" w:rsidR="008023AE" w:rsidRPr="00FA2638" w:rsidRDefault="008023AE" w:rsidP="004A566E">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cs="Helvetica"/>
        <w:color w:val="1381C4"/>
        <w:sz w:val="14"/>
      </w:rPr>
      <w:t>6</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4678"/>
      <w:gridCol w:w="3159"/>
      <w:gridCol w:w="3929"/>
      <w:gridCol w:w="3409"/>
    </w:tblGrid>
    <w:tr w:rsidR="008023AE" w:rsidRPr="002448EE" w14:paraId="35168E3E" w14:textId="77777777" w:rsidTr="003C4A1B">
      <w:trPr>
        <w:trHeight w:val="214"/>
        <w:jc w:val="center"/>
      </w:trPr>
      <w:tc>
        <w:tcPr>
          <w:tcW w:w="4678" w:type="dxa"/>
          <w:vAlign w:val="center"/>
        </w:tcPr>
        <w:p w14:paraId="78424532" w14:textId="55397797" w:rsidR="008023AE" w:rsidRPr="00493329" w:rsidRDefault="008023AE" w:rsidP="00AA1435">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UVVM</w:t>
          </w:r>
          <w:r w:rsidRPr="00493329">
            <w:rPr>
              <w:rFonts w:ascii="Helvetica" w:hAnsi="Helvetica" w:cs="Arial"/>
              <w:b/>
              <w:color w:val="1381C4"/>
              <w:sz w:val="14"/>
              <w:lang w:val="sq-AL"/>
            </w:rPr>
            <w:t xml:space="preserve"> </w:t>
          </w:r>
          <w:r>
            <w:rPr>
              <w:rFonts w:ascii="Helvetica" w:hAnsi="Helvetica" w:cs="Arial"/>
              <w:b/>
              <w:color w:val="1381C4"/>
              <w:sz w:val="14"/>
              <w:lang w:val="sq-AL"/>
            </w:rPr>
            <w:t>Common Methods and Mechanisms</w:t>
          </w:r>
          <w:r w:rsidRPr="00493329">
            <w:rPr>
              <w:rFonts w:ascii="Helvetica" w:hAnsi="Helvetica" w:cs="Arial"/>
              <w:color w:val="1381C4"/>
              <w:sz w:val="14"/>
              <w:lang w:val="sq-AL"/>
            </w:rPr>
            <w:t xml:space="preserve"> - Quick Reference</w:t>
          </w:r>
        </w:p>
      </w:tc>
      <w:tc>
        <w:tcPr>
          <w:tcW w:w="3159" w:type="dxa"/>
          <w:vAlign w:val="center"/>
        </w:tcPr>
        <w:p w14:paraId="216579DD" w14:textId="001BA935" w:rsidR="008023AE" w:rsidRPr="00493329" w:rsidRDefault="008023AE" w:rsidP="0018472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2.7.x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2020-02-10</w:t>
          </w:r>
          <w:r>
            <w:rPr>
              <w:rFonts w:ascii="Helvetica" w:hAnsi="Helvetica" w:cs="Arial"/>
              <w:color w:val="1381C4"/>
              <w:sz w:val="14"/>
              <w:lang w:val="sq-AL"/>
            </w:rPr>
            <w:fldChar w:fldCharType="end"/>
          </w:r>
        </w:p>
      </w:tc>
      <w:tc>
        <w:tcPr>
          <w:tcW w:w="3929" w:type="dxa"/>
          <w:vAlign w:val="center"/>
        </w:tcPr>
        <w:p w14:paraId="4D00DFF0" w14:textId="6165FC43" w:rsidR="008023AE" w:rsidRPr="00493329" w:rsidRDefault="008023AE" w:rsidP="00615DBA">
          <w:pPr>
            <w:pStyle w:val="Footer"/>
            <w:tabs>
              <w:tab w:val="clear" w:pos="4153"/>
              <w:tab w:val="clear" w:pos="8306"/>
            </w:tabs>
            <w:spacing w:line="276" w:lineRule="auto"/>
            <w:rPr>
              <w:rFonts w:ascii="Helvetica" w:hAnsi="Helvetica"/>
              <w:color w:val="0000FF"/>
              <w:u w:val="single"/>
              <w:lang w:val="sq-AL"/>
            </w:rPr>
          </w:pPr>
          <w:r w:rsidRPr="00493329">
            <w:rPr>
              <w:rFonts w:ascii="Helvetica" w:hAnsi="Helvetica" w:cs="Arial"/>
              <w:color w:val="1381C4"/>
              <w:sz w:val="14"/>
              <w:lang w:val="sq-AL"/>
            </w:rPr>
            <w:t xml:space="preserve">+47 66 98 87 59   </w:t>
          </w:r>
          <w:r w:rsidRPr="00493329">
            <w:rPr>
              <w:rFonts w:ascii="Helvetica" w:hAnsi="Helvetica" w:cs="Arial"/>
              <w:color w:val="1381C4"/>
              <w:sz w:val="14"/>
              <w:u w:val="single"/>
              <w:lang w:val="sq-AL"/>
            </w:rPr>
            <w:t>www.bitvis.no</w:t>
          </w:r>
          <w:r w:rsidRPr="00493329">
            <w:rPr>
              <w:rStyle w:val="Hyperlink"/>
              <w:rFonts w:cs="Arial"/>
              <w:color w:val="1381C4"/>
              <w:sz w:val="14"/>
              <w:lang w:val="sq-AL"/>
            </w:rPr>
            <w:t xml:space="preserve"> </w:t>
          </w:r>
        </w:p>
      </w:tc>
      <w:tc>
        <w:tcPr>
          <w:tcW w:w="3409" w:type="dxa"/>
          <w:vAlign w:val="center"/>
        </w:tcPr>
        <w:p w14:paraId="359BCD0F" w14:textId="67490470" w:rsidR="008023AE" w:rsidRPr="00493329" w:rsidRDefault="008023AE"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023AE" w:rsidRPr="00FB1499" w:rsidRDefault="008023AE"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725A61B3" w:rsidR="008023AE" w:rsidRPr="003354AD" w:rsidRDefault="008023AE"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023AE" w:rsidRPr="00EC0823" w:rsidRDefault="008023A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28"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8023AE" w:rsidRPr="00EC0823" w:rsidRDefault="008023AE" w:rsidP="003354AD">
                    <w:pPr>
                      <w:jc w:val="center"/>
                      <w:rPr>
                        <w:rFonts w:cs="Helvetica"/>
                        <w:color w:val="000000" w:themeColor="text1"/>
                        <w:sz w:val="16"/>
                        <w:szCs w:val="32"/>
                      </w:rPr>
                    </w:pPr>
                    <w:r w:rsidRPr="00EC0823">
                      <w:rPr>
                        <w:rFonts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Bitvis AS. </w:t>
    </w:r>
    <w:r w:rsidRPr="003354AD">
      <w:rPr>
        <w:iCs/>
        <w:color w:val="000000" w:themeColor="text1"/>
        <w:sz w:val="14"/>
        <w:szCs w:val="16"/>
      </w:rPr>
      <w:t>All rights reserved.</w:t>
    </w:r>
  </w:p>
  <w:p w14:paraId="4BCC775B" w14:textId="7C32DD2E" w:rsidR="008023AE" w:rsidRDefault="00802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EA4103" w14:textId="77777777" w:rsidR="006E0A27" w:rsidRPr="009F58C4" w:rsidRDefault="006E0A27">
      <w:pPr>
        <w:rPr>
          <w:rFonts w:ascii="Arial" w:hAnsi="Arial" w:cs="Arial"/>
          <w:lang w:val="sq-AL"/>
        </w:rPr>
      </w:pPr>
      <w:r w:rsidRPr="009F58C4">
        <w:rPr>
          <w:rFonts w:ascii="Arial" w:hAnsi="Arial" w:cs="Arial"/>
          <w:lang w:val="sq-AL"/>
        </w:rPr>
        <w:separator/>
      </w:r>
    </w:p>
  </w:footnote>
  <w:footnote w:type="continuationSeparator" w:id="0">
    <w:p w14:paraId="2BE72749" w14:textId="77777777" w:rsidR="006E0A27" w:rsidRPr="009F58C4" w:rsidRDefault="006E0A27">
      <w:pPr>
        <w:rPr>
          <w:rFonts w:ascii="Arial" w:hAnsi="Arial" w:cs="Arial"/>
          <w:lang w:val="sq-AL"/>
        </w:rPr>
      </w:pPr>
      <w:r w:rsidRPr="009F58C4">
        <w:rPr>
          <w:rFonts w:ascii="Arial" w:hAnsi="Arial" w:cs="Arial"/>
          <w:lang w:val="sq-AL"/>
        </w:rPr>
        <w:continuationSeparator/>
      </w:r>
    </w:p>
  </w:footnote>
  <w:footnote w:type="continuationNotice" w:id="1">
    <w:p w14:paraId="322C314E" w14:textId="77777777" w:rsidR="006E0A27" w:rsidRDefault="006E0A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8ABB" w14:textId="1FED61A8" w:rsidR="008023AE" w:rsidRDefault="008023AE">
    <w:pPr>
      <w:pStyle w:val="Header"/>
    </w:pPr>
    <w:r>
      <w:rPr>
        <w:noProof/>
      </w:rPr>
      <w:pict w14:anchorId="0F6BE17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3" o:spid="_x0000_s2051" type="#_x0000_t136" alt="" style="position:absolute;margin-left:0;margin-top:0;width:524.6pt;height:174.85pt;rotation:315;z-index:-251649024;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C8710D8" w:rsidR="008023AE" w:rsidRDefault="008023AE" w:rsidP="000308F1">
    <w:pPr>
      <w:pStyle w:val="Header"/>
      <w:jc w:val="right"/>
    </w:pPr>
    <w:r>
      <w:rPr>
        <w:noProof/>
      </w:rPr>
      <w:pict w14:anchorId="0EE61C2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4" o:spid="_x0000_s2050" type="#_x0000_t136" alt="" style="position:absolute;left:0;text-align:left;margin-left:0;margin-top:0;width:524.6pt;height:174.85pt;rotation:315;z-index:-251644928;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Pr>
        <w:rFonts w:ascii="Verdana" w:hAnsi="Verdana"/>
        <w:noProof/>
        <w:sz w:val="22"/>
        <w:lang w:val="nb-NO" w:eastAsia="nb-NO"/>
      </w:rPr>
      <w:drawing>
        <wp:inline distT="0" distB="0" distL="0" distR="0" wp14:anchorId="55667DAA" wp14:editId="57EFB8A0">
          <wp:extent cx="1424940" cy="535940"/>
          <wp:effectExtent l="0" t="0" r="0" b="0"/>
          <wp:docPr id="61" name="Bilde 61"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4677DF8C" w:rsidR="008023AE" w:rsidRDefault="008023AE" w:rsidP="000308F1">
    <w:pPr>
      <w:pStyle w:val="Header"/>
      <w:jc w:val="right"/>
    </w:pPr>
    <w:r>
      <w:rPr>
        <w:noProof/>
      </w:rPr>
      <w:pict w14:anchorId="3EE8EA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020152" o:spid="_x0000_s2049" type="#_x0000_t136" alt="" style="position:absolute;left:0;text-align:left;margin-left:0;margin-top:0;width:524.6pt;height:174.85pt;rotation:315;z-index:-25165312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r>
      <w:rPr>
        <w:rFonts w:ascii="Verdana" w:hAnsi="Verdana"/>
        <w:noProof/>
        <w:sz w:val="22"/>
        <w:lang w:val="nb-NO" w:eastAsia="nb-NO"/>
      </w:rPr>
      <w:drawing>
        <wp:inline distT="0" distB="0" distL="0" distR="0" wp14:anchorId="228AB21C" wp14:editId="3DDFA9CC">
          <wp:extent cx="1424940" cy="535940"/>
          <wp:effectExtent l="0" t="0" r="0" b="0"/>
          <wp:docPr id="62" name="Bilde 6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023AE" w:rsidRDefault="008023A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4B83C2C"/>
    <w:multiLevelType w:val="hybridMultilevel"/>
    <w:tmpl w:val="298C3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216A9F"/>
    <w:multiLevelType w:val="hybridMultilevel"/>
    <w:tmpl w:val="2E420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C6114"/>
    <w:multiLevelType w:val="hybridMultilevel"/>
    <w:tmpl w:val="F6C804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A4675"/>
    <w:multiLevelType w:val="hybridMultilevel"/>
    <w:tmpl w:val="85B03178"/>
    <w:lvl w:ilvl="0" w:tplc="04140001">
      <w:start w:val="1"/>
      <w:numFmt w:val="bullet"/>
      <w:lvlText w:val=""/>
      <w:lvlJc w:val="left"/>
      <w:pPr>
        <w:ind w:left="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5" w15:restartNumberingAfterBreak="0">
    <w:nsid w:val="2A536546"/>
    <w:multiLevelType w:val="hybridMultilevel"/>
    <w:tmpl w:val="FD66E08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78259F"/>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802839"/>
    <w:multiLevelType w:val="hybridMultilevel"/>
    <w:tmpl w:val="8610A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CD7F8A"/>
    <w:multiLevelType w:val="hybridMultilevel"/>
    <w:tmpl w:val="C77A22C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D444136"/>
    <w:multiLevelType w:val="hybridMultilevel"/>
    <w:tmpl w:val="FD66E0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8B464CC"/>
    <w:multiLevelType w:val="hybridMultilevel"/>
    <w:tmpl w:val="7AFC95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11"/>
  </w:num>
  <w:num w:numId="4">
    <w:abstractNumId w:val="3"/>
  </w:num>
  <w:num w:numId="5">
    <w:abstractNumId w:val="8"/>
  </w:num>
  <w:num w:numId="6">
    <w:abstractNumId w:val="9"/>
  </w:num>
  <w:num w:numId="7">
    <w:abstractNumId w:val="4"/>
  </w:num>
  <w:num w:numId="8">
    <w:abstractNumId w:val="6"/>
  </w:num>
  <w:num w:numId="9">
    <w:abstractNumId w:val="5"/>
  </w:num>
  <w:num w:numId="10">
    <w:abstractNumId w:val="2"/>
  </w:num>
  <w:num w:numId="11">
    <w:abstractNumId w:val="1"/>
  </w:num>
  <w:num w:numId="12">
    <w:abstractNumId w:val="7"/>
  </w:num>
  <w:num w:numId="13">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AD1"/>
    <w:rsid w:val="00001849"/>
    <w:rsid w:val="0000188B"/>
    <w:rsid w:val="00001D43"/>
    <w:rsid w:val="0000376A"/>
    <w:rsid w:val="00004B02"/>
    <w:rsid w:val="00005CB6"/>
    <w:rsid w:val="00006D6F"/>
    <w:rsid w:val="00007144"/>
    <w:rsid w:val="00007233"/>
    <w:rsid w:val="00012DCE"/>
    <w:rsid w:val="00012E31"/>
    <w:rsid w:val="0001311B"/>
    <w:rsid w:val="00013750"/>
    <w:rsid w:val="00013ED7"/>
    <w:rsid w:val="00014B4C"/>
    <w:rsid w:val="00014FB9"/>
    <w:rsid w:val="00015BD2"/>
    <w:rsid w:val="00016CD0"/>
    <w:rsid w:val="00017067"/>
    <w:rsid w:val="000172D3"/>
    <w:rsid w:val="00017510"/>
    <w:rsid w:val="000205D8"/>
    <w:rsid w:val="00020948"/>
    <w:rsid w:val="00023514"/>
    <w:rsid w:val="00025C10"/>
    <w:rsid w:val="00025C7E"/>
    <w:rsid w:val="000265C1"/>
    <w:rsid w:val="00027694"/>
    <w:rsid w:val="00030869"/>
    <w:rsid w:val="000308F1"/>
    <w:rsid w:val="00030A26"/>
    <w:rsid w:val="00032387"/>
    <w:rsid w:val="00032DBE"/>
    <w:rsid w:val="00034F1C"/>
    <w:rsid w:val="000350AF"/>
    <w:rsid w:val="00035603"/>
    <w:rsid w:val="0003573B"/>
    <w:rsid w:val="00035CE7"/>
    <w:rsid w:val="000371E1"/>
    <w:rsid w:val="0004108C"/>
    <w:rsid w:val="000411CC"/>
    <w:rsid w:val="00042D2F"/>
    <w:rsid w:val="00043027"/>
    <w:rsid w:val="000431E3"/>
    <w:rsid w:val="00043B4B"/>
    <w:rsid w:val="00044064"/>
    <w:rsid w:val="000442B3"/>
    <w:rsid w:val="00045BA3"/>
    <w:rsid w:val="00045D37"/>
    <w:rsid w:val="000470C7"/>
    <w:rsid w:val="00047342"/>
    <w:rsid w:val="000510F9"/>
    <w:rsid w:val="000527D8"/>
    <w:rsid w:val="00056E44"/>
    <w:rsid w:val="000604DF"/>
    <w:rsid w:val="00061B56"/>
    <w:rsid w:val="00063F1B"/>
    <w:rsid w:val="00064785"/>
    <w:rsid w:val="00064A8E"/>
    <w:rsid w:val="00066B20"/>
    <w:rsid w:val="00066DE3"/>
    <w:rsid w:val="00067590"/>
    <w:rsid w:val="000675B2"/>
    <w:rsid w:val="00067F59"/>
    <w:rsid w:val="0007033A"/>
    <w:rsid w:val="00070692"/>
    <w:rsid w:val="00071788"/>
    <w:rsid w:val="00073057"/>
    <w:rsid w:val="00073FE7"/>
    <w:rsid w:val="0008046A"/>
    <w:rsid w:val="00080EA2"/>
    <w:rsid w:val="000810E2"/>
    <w:rsid w:val="00082533"/>
    <w:rsid w:val="00082620"/>
    <w:rsid w:val="00084148"/>
    <w:rsid w:val="000848FC"/>
    <w:rsid w:val="00087C22"/>
    <w:rsid w:val="0009082C"/>
    <w:rsid w:val="00090B9D"/>
    <w:rsid w:val="00091088"/>
    <w:rsid w:val="0009184A"/>
    <w:rsid w:val="00097BE5"/>
    <w:rsid w:val="000A288C"/>
    <w:rsid w:val="000A29B7"/>
    <w:rsid w:val="000A2A20"/>
    <w:rsid w:val="000A37F6"/>
    <w:rsid w:val="000A3B4E"/>
    <w:rsid w:val="000A4192"/>
    <w:rsid w:val="000A43C1"/>
    <w:rsid w:val="000A461C"/>
    <w:rsid w:val="000A5C20"/>
    <w:rsid w:val="000A6932"/>
    <w:rsid w:val="000A7A2F"/>
    <w:rsid w:val="000B0FF0"/>
    <w:rsid w:val="000B1007"/>
    <w:rsid w:val="000B1AAC"/>
    <w:rsid w:val="000B2268"/>
    <w:rsid w:val="000B2562"/>
    <w:rsid w:val="000B2B19"/>
    <w:rsid w:val="000B3A3B"/>
    <w:rsid w:val="000B7345"/>
    <w:rsid w:val="000C0876"/>
    <w:rsid w:val="000C4A2D"/>
    <w:rsid w:val="000C5D15"/>
    <w:rsid w:val="000C71D0"/>
    <w:rsid w:val="000C7491"/>
    <w:rsid w:val="000D22B0"/>
    <w:rsid w:val="000D415F"/>
    <w:rsid w:val="000D607E"/>
    <w:rsid w:val="000D68E7"/>
    <w:rsid w:val="000D6D56"/>
    <w:rsid w:val="000D72F1"/>
    <w:rsid w:val="000E2707"/>
    <w:rsid w:val="000E2A5F"/>
    <w:rsid w:val="000E5605"/>
    <w:rsid w:val="000E66CE"/>
    <w:rsid w:val="000E6E0F"/>
    <w:rsid w:val="000F157E"/>
    <w:rsid w:val="000F169E"/>
    <w:rsid w:val="000F1D70"/>
    <w:rsid w:val="000F2953"/>
    <w:rsid w:val="000F5759"/>
    <w:rsid w:val="0010010D"/>
    <w:rsid w:val="00101128"/>
    <w:rsid w:val="0010142D"/>
    <w:rsid w:val="00101B48"/>
    <w:rsid w:val="00103A8C"/>
    <w:rsid w:val="00104328"/>
    <w:rsid w:val="00104DB7"/>
    <w:rsid w:val="00104DEA"/>
    <w:rsid w:val="00107D69"/>
    <w:rsid w:val="00107F2E"/>
    <w:rsid w:val="00112635"/>
    <w:rsid w:val="00112CAA"/>
    <w:rsid w:val="00112EE7"/>
    <w:rsid w:val="001137BF"/>
    <w:rsid w:val="00113C2F"/>
    <w:rsid w:val="0011495C"/>
    <w:rsid w:val="00115022"/>
    <w:rsid w:val="00115751"/>
    <w:rsid w:val="001177E0"/>
    <w:rsid w:val="00120C03"/>
    <w:rsid w:val="001223FB"/>
    <w:rsid w:val="00122AF2"/>
    <w:rsid w:val="00122BE8"/>
    <w:rsid w:val="00123B3A"/>
    <w:rsid w:val="00125AB4"/>
    <w:rsid w:val="00125DE6"/>
    <w:rsid w:val="0012657E"/>
    <w:rsid w:val="00127218"/>
    <w:rsid w:val="001302EC"/>
    <w:rsid w:val="00130FAC"/>
    <w:rsid w:val="00132654"/>
    <w:rsid w:val="00133FC4"/>
    <w:rsid w:val="00134EE5"/>
    <w:rsid w:val="0013505C"/>
    <w:rsid w:val="00135C8E"/>
    <w:rsid w:val="00135E17"/>
    <w:rsid w:val="00136145"/>
    <w:rsid w:val="00137078"/>
    <w:rsid w:val="001377A8"/>
    <w:rsid w:val="00140797"/>
    <w:rsid w:val="00141384"/>
    <w:rsid w:val="0014183D"/>
    <w:rsid w:val="00141CCF"/>
    <w:rsid w:val="00142426"/>
    <w:rsid w:val="001451F6"/>
    <w:rsid w:val="00146B74"/>
    <w:rsid w:val="00147965"/>
    <w:rsid w:val="00147AEF"/>
    <w:rsid w:val="00150883"/>
    <w:rsid w:val="00151763"/>
    <w:rsid w:val="00151B6D"/>
    <w:rsid w:val="001524E2"/>
    <w:rsid w:val="00152C33"/>
    <w:rsid w:val="00153180"/>
    <w:rsid w:val="00153975"/>
    <w:rsid w:val="00153ED5"/>
    <w:rsid w:val="0015429B"/>
    <w:rsid w:val="00154331"/>
    <w:rsid w:val="0015469A"/>
    <w:rsid w:val="0015485B"/>
    <w:rsid w:val="00154963"/>
    <w:rsid w:val="00156A1B"/>
    <w:rsid w:val="0016007A"/>
    <w:rsid w:val="00160BDE"/>
    <w:rsid w:val="00162CAF"/>
    <w:rsid w:val="00162DE7"/>
    <w:rsid w:val="00162E5D"/>
    <w:rsid w:val="00164696"/>
    <w:rsid w:val="00164E47"/>
    <w:rsid w:val="001652DC"/>
    <w:rsid w:val="00167219"/>
    <w:rsid w:val="00171B85"/>
    <w:rsid w:val="00172140"/>
    <w:rsid w:val="00172B68"/>
    <w:rsid w:val="00173422"/>
    <w:rsid w:val="00174267"/>
    <w:rsid w:val="00174745"/>
    <w:rsid w:val="00177244"/>
    <w:rsid w:val="00177A10"/>
    <w:rsid w:val="001805F4"/>
    <w:rsid w:val="001817FC"/>
    <w:rsid w:val="00181FCA"/>
    <w:rsid w:val="0018472D"/>
    <w:rsid w:val="001850D9"/>
    <w:rsid w:val="00186277"/>
    <w:rsid w:val="00187D80"/>
    <w:rsid w:val="001901DE"/>
    <w:rsid w:val="00191318"/>
    <w:rsid w:val="00192258"/>
    <w:rsid w:val="0019226F"/>
    <w:rsid w:val="00194659"/>
    <w:rsid w:val="0019740A"/>
    <w:rsid w:val="00197DD0"/>
    <w:rsid w:val="001A0E53"/>
    <w:rsid w:val="001A135A"/>
    <w:rsid w:val="001A2682"/>
    <w:rsid w:val="001A6539"/>
    <w:rsid w:val="001A66AD"/>
    <w:rsid w:val="001A6E3A"/>
    <w:rsid w:val="001A7F85"/>
    <w:rsid w:val="001B118A"/>
    <w:rsid w:val="001B1459"/>
    <w:rsid w:val="001B1E37"/>
    <w:rsid w:val="001B2FF8"/>
    <w:rsid w:val="001B3132"/>
    <w:rsid w:val="001B33AA"/>
    <w:rsid w:val="001B39DA"/>
    <w:rsid w:val="001B3CF4"/>
    <w:rsid w:val="001B4D1F"/>
    <w:rsid w:val="001B4FBB"/>
    <w:rsid w:val="001B6B9C"/>
    <w:rsid w:val="001C4F0A"/>
    <w:rsid w:val="001C5598"/>
    <w:rsid w:val="001C71FA"/>
    <w:rsid w:val="001D0067"/>
    <w:rsid w:val="001D006A"/>
    <w:rsid w:val="001D0AD1"/>
    <w:rsid w:val="001D0E4B"/>
    <w:rsid w:val="001D10FE"/>
    <w:rsid w:val="001D2900"/>
    <w:rsid w:val="001D4678"/>
    <w:rsid w:val="001D498E"/>
    <w:rsid w:val="001D4ABE"/>
    <w:rsid w:val="001D58DD"/>
    <w:rsid w:val="001D5A4F"/>
    <w:rsid w:val="001D7AC6"/>
    <w:rsid w:val="001E202C"/>
    <w:rsid w:val="001E20C3"/>
    <w:rsid w:val="001E2497"/>
    <w:rsid w:val="001E26E6"/>
    <w:rsid w:val="001E42EA"/>
    <w:rsid w:val="001E655E"/>
    <w:rsid w:val="001E6A07"/>
    <w:rsid w:val="001F0C55"/>
    <w:rsid w:val="001F0C98"/>
    <w:rsid w:val="001F0CC0"/>
    <w:rsid w:val="001F208C"/>
    <w:rsid w:val="001F3B5D"/>
    <w:rsid w:val="001F3E9F"/>
    <w:rsid w:val="001F40A8"/>
    <w:rsid w:val="001F64A7"/>
    <w:rsid w:val="001F68AD"/>
    <w:rsid w:val="001F69A7"/>
    <w:rsid w:val="002023E1"/>
    <w:rsid w:val="00202895"/>
    <w:rsid w:val="00202B35"/>
    <w:rsid w:val="00203C35"/>
    <w:rsid w:val="002050A7"/>
    <w:rsid w:val="002057A4"/>
    <w:rsid w:val="00205838"/>
    <w:rsid w:val="00205D5A"/>
    <w:rsid w:val="00205E26"/>
    <w:rsid w:val="00205ECB"/>
    <w:rsid w:val="00210D7B"/>
    <w:rsid w:val="002117F6"/>
    <w:rsid w:val="002134B4"/>
    <w:rsid w:val="00214C47"/>
    <w:rsid w:val="00215239"/>
    <w:rsid w:val="0021608D"/>
    <w:rsid w:val="0021691C"/>
    <w:rsid w:val="0021717D"/>
    <w:rsid w:val="00217339"/>
    <w:rsid w:val="002174BA"/>
    <w:rsid w:val="00220780"/>
    <w:rsid w:val="00221B24"/>
    <w:rsid w:val="0022238D"/>
    <w:rsid w:val="002229C0"/>
    <w:rsid w:val="002229D8"/>
    <w:rsid w:val="002241C2"/>
    <w:rsid w:val="00225726"/>
    <w:rsid w:val="0022636A"/>
    <w:rsid w:val="002277CE"/>
    <w:rsid w:val="002279E2"/>
    <w:rsid w:val="00227E5E"/>
    <w:rsid w:val="0023064A"/>
    <w:rsid w:val="0023093B"/>
    <w:rsid w:val="00231902"/>
    <w:rsid w:val="00233979"/>
    <w:rsid w:val="002349D7"/>
    <w:rsid w:val="00235DBF"/>
    <w:rsid w:val="00240291"/>
    <w:rsid w:val="002405C2"/>
    <w:rsid w:val="00241B7C"/>
    <w:rsid w:val="002424BD"/>
    <w:rsid w:val="00243418"/>
    <w:rsid w:val="0024346C"/>
    <w:rsid w:val="002448EE"/>
    <w:rsid w:val="00244B30"/>
    <w:rsid w:val="0024578B"/>
    <w:rsid w:val="00246A20"/>
    <w:rsid w:val="0024705D"/>
    <w:rsid w:val="00247770"/>
    <w:rsid w:val="00247F36"/>
    <w:rsid w:val="00251321"/>
    <w:rsid w:val="00252FA0"/>
    <w:rsid w:val="0025410F"/>
    <w:rsid w:val="002541B1"/>
    <w:rsid w:val="00254299"/>
    <w:rsid w:val="0025451D"/>
    <w:rsid w:val="002551F5"/>
    <w:rsid w:val="00255960"/>
    <w:rsid w:val="00255AD9"/>
    <w:rsid w:val="00255B2A"/>
    <w:rsid w:val="00255C46"/>
    <w:rsid w:val="00255EB8"/>
    <w:rsid w:val="002560F0"/>
    <w:rsid w:val="002567FC"/>
    <w:rsid w:val="00256907"/>
    <w:rsid w:val="00257665"/>
    <w:rsid w:val="00261B82"/>
    <w:rsid w:val="002632AF"/>
    <w:rsid w:val="00265CCD"/>
    <w:rsid w:val="00270C9B"/>
    <w:rsid w:val="0027141C"/>
    <w:rsid w:val="0027157B"/>
    <w:rsid w:val="00272A5B"/>
    <w:rsid w:val="00272DE8"/>
    <w:rsid w:val="002731D5"/>
    <w:rsid w:val="002736F0"/>
    <w:rsid w:val="002738AF"/>
    <w:rsid w:val="00273DDA"/>
    <w:rsid w:val="00274E73"/>
    <w:rsid w:val="002779A7"/>
    <w:rsid w:val="00280ECD"/>
    <w:rsid w:val="00283B29"/>
    <w:rsid w:val="002860FD"/>
    <w:rsid w:val="00286549"/>
    <w:rsid w:val="00287329"/>
    <w:rsid w:val="0028773E"/>
    <w:rsid w:val="002902D9"/>
    <w:rsid w:val="002912EA"/>
    <w:rsid w:val="00291594"/>
    <w:rsid w:val="00291A6E"/>
    <w:rsid w:val="00291EB8"/>
    <w:rsid w:val="00291F22"/>
    <w:rsid w:val="00292350"/>
    <w:rsid w:val="0029397A"/>
    <w:rsid w:val="00294756"/>
    <w:rsid w:val="0029503F"/>
    <w:rsid w:val="002A119C"/>
    <w:rsid w:val="002A1E02"/>
    <w:rsid w:val="002A23B4"/>
    <w:rsid w:val="002A2F57"/>
    <w:rsid w:val="002A532C"/>
    <w:rsid w:val="002A7A36"/>
    <w:rsid w:val="002A7EC1"/>
    <w:rsid w:val="002B06DB"/>
    <w:rsid w:val="002B303F"/>
    <w:rsid w:val="002B5B3D"/>
    <w:rsid w:val="002B7E27"/>
    <w:rsid w:val="002C2FED"/>
    <w:rsid w:val="002C4D77"/>
    <w:rsid w:val="002C5ACA"/>
    <w:rsid w:val="002C5C03"/>
    <w:rsid w:val="002C6713"/>
    <w:rsid w:val="002D0C5A"/>
    <w:rsid w:val="002D1C1F"/>
    <w:rsid w:val="002D316F"/>
    <w:rsid w:val="002D3479"/>
    <w:rsid w:val="002D670F"/>
    <w:rsid w:val="002D6C63"/>
    <w:rsid w:val="002D7DCB"/>
    <w:rsid w:val="002E023F"/>
    <w:rsid w:val="002E1D01"/>
    <w:rsid w:val="002E5AED"/>
    <w:rsid w:val="002E5DED"/>
    <w:rsid w:val="002E7E50"/>
    <w:rsid w:val="002F0591"/>
    <w:rsid w:val="002F2C9B"/>
    <w:rsid w:val="002F3699"/>
    <w:rsid w:val="002F3783"/>
    <w:rsid w:val="002F46B9"/>
    <w:rsid w:val="002F53C1"/>
    <w:rsid w:val="002F5BAF"/>
    <w:rsid w:val="00301F9A"/>
    <w:rsid w:val="00304956"/>
    <w:rsid w:val="00307AD9"/>
    <w:rsid w:val="00310486"/>
    <w:rsid w:val="00311246"/>
    <w:rsid w:val="003116EA"/>
    <w:rsid w:val="003118EF"/>
    <w:rsid w:val="00312F89"/>
    <w:rsid w:val="003141D0"/>
    <w:rsid w:val="003160D7"/>
    <w:rsid w:val="003163CE"/>
    <w:rsid w:val="00316F8B"/>
    <w:rsid w:val="00323B4D"/>
    <w:rsid w:val="00323C89"/>
    <w:rsid w:val="0032558B"/>
    <w:rsid w:val="003258A8"/>
    <w:rsid w:val="0032593F"/>
    <w:rsid w:val="00325BB7"/>
    <w:rsid w:val="00326B19"/>
    <w:rsid w:val="0032791D"/>
    <w:rsid w:val="00327CAE"/>
    <w:rsid w:val="00327E31"/>
    <w:rsid w:val="00330C63"/>
    <w:rsid w:val="00331B5D"/>
    <w:rsid w:val="003320EF"/>
    <w:rsid w:val="00333222"/>
    <w:rsid w:val="003336F0"/>
    <w:rsid w:val="003354AD"/>
    <w:rsid w:val="0033623A"/>
    <w:rsid w:val="0033671E"/>
    <w:rsid w:val="00337440"/>
    <w:rsid w:val="00337457"/>
    <w:rsid w:val="00341069"/>
    <w:rsid w:val="00342CF4"/>
    <w:rsid w:val="003437D0"/>
    <w:rsid w:val="00343F86"/>
    <w:rsid w:val="00344E89"/>
    <w:rsid w:val="0034590A"/>
    <w:rsid w:val="00346290"/>
    <w:rsid w:val="00347A7B"/>
    <w:rsid w:val="0035002B"/>
    <w:rsid w:val="00351043"/>
    <w:rsid w:val="0035190D"/>
    <w:rsid w:val="00354DF2"/>
    <w:rsid w:val="00355797"/>
    <w:rsid w:val="00355981"/>
    <w:rsid w:val="00355F08"/>
    <w:rsid w:val="00356047"/>
    <w:rsid w:val="00356545"/>
    <w:rsid w:val="00356678"/>
    <w:rsid w:val="00360D8E"/>
    <w:rsid w:val="003614A4"/>
    <w:rsid w:val="003626CE"/>
    <w:rsid w:val="00362CEF"/>
    <w:rsid w:val="003631D9"/>
    <w:rsid w:val="00364507"/>
    <w:rsid w:val="0036525A"/>
    <w:rsid w:val="00366834"/>
    <w:rsid w:val="003676F3"/>
    <w:rsid w:val="003724FC"/>
    <w:rsid w:val="00372766"/>
    <w:rsid w:val="00374E6A"/>
    <w:rsid w:val="00376949"/>
    <w:rsid w:val="00376A94"/>
    <w:rsid w:val="0037761E"/>
    <w:rsid w:val="003805A2"/>
    <w:rsid w:val="0038117B"/>
    <w:rsid w:val="00382E0B"/>
    <w:rsid w:val="00382FDA"/>
    <w:rsid w:val="003851F7"/>
    <w:rsid w:val="00386AB3"/>
    <w:rsid w:val="0038731A"/>
    <w:rsid w:val="0039158A"/>
    <w:rsid w:val="00392003"/>
    <w:rsid w:val="00392313"/>
    <w:rsid w:val="00394C2C"/>
    <w:rsid w:val="00395D3C"/>
    <w:rsid w:val="00397DBC"/>
    <w:rsid w:val="003A05B4"/>
    <w:rsid w:val="003A0738"/>
    <w:rsid w:val="003A3A67"/>
    <w:rsid w:val="003A3C33"/>
    <w:rsid w:val="003A40B5"/>
    <w:rsid w:val="003A4E18"/>
    <w:rsid w:val="003A5543"/>
    <w:rsid w:val="003A58AF"/>
    <w:rsid w:val="003A61C9"/>
    <w:rsid w:val="003A62AF"/>
    <w:rsid w:val="003A68A5"/>
    <w:rsid w:val="003A6A80"/>
    <w:rsid w:val="003A749C"/>
    <w:rsid w:val="003A75A3"/>
    <w:rsid w:val="003B0B55"/>
    <w:rsid w:val="003B13F1"/>
    <w:rsid w:val="003B2256"/>
    <w:rsid w:val="003B3A4A"/>
    <w:rsid w:val="003B4A9E"/>
    <w:rsid w:val="003B5991"/>
    <w:rsid w:val="003B5AE5"/>
    <w:rsid w:val="003B5FEF"/>
    <w:rsid w:val="003B710F"/>
    <w:rsid w:val="003B73EC"/>
    <w:rsid w:val="003B7C89"/>
    <w:rsid w:val="003B7CD5"/>
    <w:rsid w:val="003B7EE7"/>
    <w:rsid w:val="003C06EB"/>
    <w:rsid w:val="003C1B13"/>
    <w:rsid w:val="003C4204"/>
    <w:rsid w:val="003C4A1B"/>
    <w:rsid w:val="003C548A"/>
    <w:rsid w:val="003C56FC"/>
    <w:rsid w:val="003C6C74"/>
    <w:rsid w:val="003C728A"/>
    <w:rsid w:val="003D1878"/>
    <w:rsid w:val="003D2F27"/>
    <w:rsid w:val="003D461F"/>
    <w:rsid w:val="003D4FFD"/>
    <w:rsid w:val="003D5256"/>
    <w:rsid w:val="003D540E"/>
    <w:rsid w:val="003D64B2"/>
    <w:rsid w:val="003D7C3C"/>
    <w:rsid w:val="003E1493"/>
    <w:rsid w:val="003E16E5"/>
    <w:rsid w:val="003E243B"/>
    <w:rsid w:val="003E2973"/>
    <w:rsid w:val="003E2CD0"/>
    <w:rsid w:val="003E2EA7"/>
    <w:rsid w:val="003E56EB"/>
    <w:rsid w:val="003E6433"/>
    <w:rsid w:val="003F0485"/>
    <w:rsid w:val="003F095E"/>
    <w:rsid w:val="003F11A4"/>
    <w:rsid w:val="003F34AF"/>
    <w:rsid w:val="003F43AF"/>
    <w:rsid w:val="003F53F9"/>
    <w:rsid w:val="003F5825"/>
    <w:rsid w:val="003F6688"/>
    <w:rsid w:val="003F6FD5"/>
    <w:rsid w:val="00400781"/>
    <w:rsid w:val="004026B3"/>
    <w:rsid w:val="00402B87"/>
    <w:rsid w:val="004042AB"/>
    <w:rsid w:val="00404314"/>
    <w:rsid w:val="00406D56"/>
    <w:rsid w:val="004111F6"/>
    <w:rsid w:val="00411DAD"/>
    <w:rsid w:val="0041326C"/>
    <w:rsid w:val="004151AD"/>
    <w:rsid w:val="00416090"/>
    <w:rsid w:val="0041624B"/>
    <w:rsid w:val="00421FC8"/>
    <w:rsid w:val="004222AB"/>
    <w:rsid w:val="0042292F"/>
    <w:rsid w:val="00425166"/>
    <w:rsid w:val="00426275"/>
    <w:rsid w:val="00426B90"/>
    <w:rsid w:val="004304E7"/>
    <w:rsid w:val="004304EA"/>
    <w:rsid w:val="00431C13"/>
    <w:rsid w:val="00431ED8"/>
    <w:rsid w:val="004330E4"/>
    <w:rsid w:val="00433727"/>
    <w:rsid w:val="00433D7A"/>
    <w:rsid w:val="00436001"/>
    <w:rsid w:val="004374AB"/>
    <w:rsid w:val="00440CF8"/>
    <w:rsid w:val="00442050"/>
    <w:rsid w:val="004425C1"/>
    <w:rsid w:val="00442EB6"/>
    <w:rsid w:val="004437D9"/>
    <w:rsid w:val="004475B1"/>
    <w:rsid w:val="00447669"/>
    <w:rsid w:val="00451652"/>
    <w:rsid w:val="00451AD8"/>
    <w:rsid w:val="0045353F"/>
    <w:rsid w:val="00455D51"/>
    <w:rsid w:val="004560DD"/>
    <w:rsid w:val="0045751F"/>
    <w:rsid w:val="00457941"/>
    <w:rsid w:val="00457A1E"/>
    <w:rsid w:val="00460F14"/>
    <w:rsid w:val="004611D4"/>
    <w:rsid w:val="00462777"/>
    <w:rsid w:val="004666A9"/>
    <w:rsid w:val="00467944"/>
    <w:rsid w:val="00467C14"/>
    <w:rsid w:val="004703A4"/>
    <w:rsid w:val="00470ED4"/>
    <w:rsid w:val="004719AA"/>
    <w:rsid w:val="00472524"/>
    <w:rsid w:val="00473A4E"/>
    <w:rsid w:val="004749BE"/>
    <w:rsid w:val="00474AD1"/>
    <w:rsid w:val="00474B57"/>
    <w:rsid w:val="00475351"/>
    <w:rsid w:val="0047572F"/>
    <w:rsid w:val="00476231"/>
    <w:rsid w:val="00482556"/>
    <w:rsid w:val="004830FD"/>
    <w:rsid w:val="004831D8"/>
    <w:rsid w:val="00483C58"/>
    <w:rsid w:val="00484BE9"/>
    <w:rsid w:val="004876CE"/>
    <w:rsid w:val="00487CF4"/>
    <w:rsid w:val="004907E6"/>
    <w:rsid w:val="00491281"/>
    <w:rsid w:val="00492557"/>
    <w:rsid w:val="00493329"/>
    <w:rsid w:val="0049509F"/>
    <w:rsid w:val="004A1D80"/>
    <w:rsid w:val="004A2121"/>
    <w:rsid w:val="004A230F"/>
    <w:rsid w:val="004A2635"/>
    <w:rsid w:val="004A2791"/>
    <w:rsid w:val="004A2C1A"/>
    <w:rsid w:val="004A4305"/>
    <w:rsid w:val="004A566E"/>
    <w:rsid w:val="004A6673"/>
    <w:rsid w:val="004A7A99"/>
    <w:rsid w:val="004B09FB"/>
    <w:rsid w:val="004B0A26"/>
    <w:rsid w:val="004B22F1"/>
    <w:rsid w:val="004B3609"/>
    <w:rsid w:val="004B38E3"/>
    <w:rsid w:val="004B41B8"/>
    <w:rsid w:val="004B566C"/>
    <w:rsid w:val="004B689F"/>
    <w:rsid w:val="004C1056"/>
    <w:rsid w:val="004C153E"/>
    <w:rsid w:val="004C1A60"/>
    <w:rsid w:val="004C1FA9"/>
    <w:rsid w:val="004C2688"/>
    <w:rsid w:val="004C41F1"/>
    <w:rsid w:val="004C44B1"/>
    <w:rsid w:val="004C57D6"/>
    <w:rsid w:val="004C61D2"/>
    <w:rsid w:val="004C7201"/>
    <w:rsid w:val="004D0367"/>
    <w:rsid w:val="004D03E8"/>
    <w:rsid w:val="004D0F0C"/>
    <w:rsid w:val="004D20C5"/>
    <w:rsid w:val="004D2DD8"/>
    <w:rsid w:val="004D317F"/>
    <w:rsid w:val="004D3CB4"/>
    <w:rsid w:val="004D4A36"/>
    <w:rsid w:val="004D4C9C"/>
    <w:rsid w:val="004D6992"/>
    <w:rsid w:val="004D6BE8"/>
    <w:rsid w:val="004D73E5"/>
    <w:rsid w:val="004D74A3"/>
    <w:rsid w:val="004D7CCB"/>
    <w:rsid w:val="004E007B"/>
    <w:rsid w:val="004E016F"/>
    <w:rsid w:val="004E239F"/>
    <w:rsid w:val="004E358E"/>
    <w:rsid w:val="004E5BE4"/>
    <w:rsid w:val="004E713F"/>
    <w:rsid w:val="004E76A6"/>
    <w:rsid w:val="004E7BEE"/>
    <w:rsid w:val="004E7D78"/>
    <w:rsid w:val="004F12FD"/>
    <w:rsid w:val="004F15D3"/>
    <w:rsid w:val="004F44C2"/>
    <w:rsid w:val="004F4CEB"/>
    <w:rsid w:val="004F700E"/>
    <w:rsid w:val="004F760E"/>
    <w:rsid w:val="004F7B95"/>
    <w:rsid w:val="00500F2D"/>
    <w:rsid w:val="005034C4"/>
    <w:rsid w:val="0050389F"/>
    <w:rsid w:val="0050412F"/>
    <w:rsid w:val="00504491"/>
    <w:rsid w:val="00505826"/>
    <w:rsid w:val="005060BC"/>
    <w:rsid w:val="00506B30"/>
    <w:rsid w:val="00506EF6"/>
    <w:rsid w:val="00510784"/>
    <w:rsid w:val="00511130"/>
    <w:rsid w:val="00511A3E"/>
    <w:rsid w:val="00511F1E"/>
    <w:rsid w:val="00513CB7"/>
    <w:rsid w:val="00514B74"/>
    <w:rsid w:val="0051597F"/>
    <w:rsid w:val="00515FA8"/>
    <w:rsid w:val="00517455"/>
    <w:rsid w:val="00521A98"/>
    <w:rsid w:val="00521DEE"/>
    <w:rsid w:val="00522052"/>
    <w:rsid w:val="00522927"/>
    <w:rsid w:val="00522D6C"/>
    <w:rsid w:val="005231B1"/>
    <w:rsid w:val="00523DBE"/>
    <w:rsid w:val="00524085"/>
    <w:rsid w:val="0052495C"/>
    <w:rsid w:val="005251DB"/>
    <w:rsid w:val="00525C8F"/>
    <w:rsid w:val="00525D39"/>
    <w:rsid w:val="0052639F"/>
    <w:rsid w:val="00526635"/>
    <w:rsid w:val="00526BEC"/>
    <w:rsid w:val="00527E28"/>
    <w:rsid w:val="00530861"/>
    <w:rsid w:val="00530E8C"/>
    <w:rsid w:val="0053258A"/>
    <w:rsid w:val="00532838"/>
    <w:rsid w:val="00532952"/>
    <w:rsid w:val="00532A6C"/>
    <w:rsid w:val="00534AA4"/>
    <w:rsid w:val="00534BED"/>
    <w:rsid w:val="0053769C"/>
    <w:rsid w:val="005406C8"/>
    <w:rsid w:val="0054367F"/>
    <w:rsid w:val="00544EFE"/>
    <w:rsid w:val="00544F24"/>
    <w:rsid w:val="00550A47"/>
    <w:rsid w:val="005517B1"/>
    <w:rsid w:val="00552429"/>
    <w:rsid w:val="00552463"/>
    <w:rsid w:val="00552F6D"/>
    <w:rsid w:val="00556893"/>
    <w:rsid w:val="0055749B"/>
    <w:rsid w:val="00557A5E"/>
    <w:rsid w:val="00560721"/>
    <w:rsid w:val="0056155A"/>
    <w:rsid w:val="005629D7"/>
    <w:rsid w:val="005656D7"/>
    <w:rsid w:val="00565B94"/>
    <w:rsid w:val="00565B9A"/>
    <w:rsid w:val="005667C3"/>
    <w:rsid w:val="005675E8"/>
    <w:rsid w:val="00567E22"/>
    <w:rsid w:val="00570129"/>
    <w:rsid w:val="005715C5"/>
    <w:rsid w:val="00571C97"/>
    <w:rsid w:val="0057247C"/>
    <w:rsid w:val="00573252"/>
    <w:rsid w:val="005735C7"/>
    <w:rsid w:val="00574E82"/>
    <w:rsid w:val="00575487"/>
    <w:rsid w:val="00577B3B"/>
    <w:rsid w:val="00577B5D"/>
    <w:rsid w:val="00577BB5"/>
    <w:rsid w:val="00577C0B"/>
    <w:rsid w:val="00580409"/>
    <w:rsid w:val="005805FC"/>
    <w:rsid w:val="00581DD9"/>
    <w:rsid w:val="00584F63"/>
    <w:rsid w:val="0058685D"/>
    <w:rsid w:val="0058748C"/>
    <w:rsid w:val="00587C85"/>
    <w:rsid w:val="00590C12"/>
    <w:rsid w:val="00591062"/>
    <w:rsid w:val="00591EA0"/>
    <w:rsid w:val="005944DE"/>
    <w:rsid w:val="00594C26"/>
    <w:rsid w:val="005950DA"/>
    <w:rsid w:val="0059755A"/>
    <w:rsid w:val="00597618"/>
    <w:rsid w:val="005977FD"/>
    <w:rsid w:val="005A20CE"/>
    <w:rsid w:val="005A2CB9"/>
    <w:rsid w:val="005A3D4B"/>
    <w:rsid w:val="005A3EB4"/>
    <w:rsid w:val="005A73DC"/>
    <w:rsid w:val="005A79F4"/>
    <w:rsid w:val="005B023E"/>
    <w:rsid w:val="005B024A"/>
    <w:rsid w:val="005B02FB"/>
    <w:rsid w:val="005B0F30"/>
    <w:rsid w:val="005B17FF"/>
    <w:rsid w:val="005B212A"/>
    <w:rsid w:val="005B23A4"/>
    <w:rsid w:val="005B3274"/>
    <w:rsid w:val="005B35A1"/>
    <w:rsid w:val="005B4692"/>
    <w:rsid w:val="005B4EC2"/>
    <w:rsid w:val="005B65B0"/>
    <w:rsid w:val="005B7B99"/>
    <w:rsid w:val="005C00B3"/>
    <w:rsid w:val="005C085E"/>
    <w:rsid w:val="005C3950"/>
    <w:rsid w:val="005C45EF"/>
    <w:rsid w:val="005C5654"/>
    <w:rsid w:val="005D0993"/>
    <w:rsid w:val="005D0EAF"/>
    <w:rsid w:val="005D1090"/>
    <w:rsid w:val="005D152E"/>
    <w:rsid w:val="005D45C8"/>
    <w:rsid w:val="005D4766"/>
    <w:rsid w:val="005D5411"/>
    <w:rsid w:val="005D5466"/>
    <w:rsid w:val="005D7118"/>
    <w:rsid w:val="005E033E"/>
    <w:rsid w:val="005E0D29"/>
    <w:rsid w:val="005E1AF5"/>
    <w:rsid w:val="005E3594"/>
    <w:rsid w:val="005E425D"/>
    <w:rsid w:val="005E43E6"/>
    <w:rsid w:val="005E47F7"/>
    <w:rsid w:val="005E5764"/>
    <w:rsid w:val="005E6564"/>
    <w:rsid w:val="005E6A1C"/>
    <w:rsid w:val="005F028E"/>
    <w:rsid w:val="005F1660"/>
    <w:rsid w:val="005F167A"/>
    <w:rsid w:val="005F1A0E"/>
    <w:rsid w:val="005F2674"/>
    <w:rsid w:val="005F31D9"/>
    <w:rsid w:val="005F3217"/>
    <w:rsid w:val="005F391C"/>
    <w:rsid w:val="005F4377"/>
    <w:rsid w:val="005F5943"/>
    <w:rsid w:val="005F706C"/>
    <w:rsid w:val="005F75BD"/>
    <w:rsid w:val="005F7743"/>
    <w:rsid w:val="005F77A4"/>
    <w:rsid w:val="005F7809"/>
    <w:rsid w:val="00600CAB"/>
    <w:rsid w:val="00601D72"/>
    <w:rsid w:val="00603190"/>
    <w:rsid w:val="006038EB"/>
    <w:rsid w:val="00603BB0"/>
    <w:rsid w:val="00604608"/>
    <w:rsid w:val="0060537D"/>
    <w:rsid w:val="00606855"/>
    <w:rsid w:val="00607246"/>
    <w:rsid w:val="006079DE"/>
    <w:rsid w:val="0061020A"/>
    <w:rsid w:val="0061107D"/>
    <w:rsid w:val="00613A0D"/>
    <w:rsid w:val="006143A2"/>
    <w:rsid w:val="00615DBA"/>
    <w:rsid w:val="00616D97"/>
    <w:rsid w:val="00617A11"/>
    <w:rsid w:val="00617ABB"/>
    <w:rsid w:val="00623020"/>
    <w:rsid w:val="00623A91"/>
    <w:rsid w:val="00625102"/>
    <w:rsid w:val="00626135"/>
    <w:rsid w:val="0062704C"/>
    <w:rsid w:val="00630122"/>
    <w:rsid w:val="00631EF1"/>
    <w:rsid w:val="0063374A"/>
    <w:rsid w:val="00634CDC"/>
    <w:rsid w:val="006350C5"/>
    <w:rsid w:val="0063542B"/>
    <w:rsid w:val="006354F8"/>
    <w:rsid w:val="006354FE"/>
    <w:rsid w:val="0063645E"/>
    <w:rsid w:val="00636B6F"/>
    <w:rsid w:val="006376CE"/>
    <w:rsid w:val="00641DCE"/>
    <w:rsid w:val="006421DE"/>
    <w:rsid w:val="006455A7"/>
    <w:rsid w:val="00647093"/>
    <w:rsid w:val="006478A8"/>
    <w:rsid w:val="00652F0E"/>
    <w:rsid w:val="00653F88"/>
    <w:rsid w:val="00654778"/>
    <w:rsid w:val="006549DD"/>
    <w:rsid w:val="00654F94"/>
    <w:rsid w:val="00655952"/>
    <w:rsid w:val="00656592"/>
    <w:rsid w:val="00662D0D"/>
    <w:rsid w:val="00662DF1"/>
    <w:rsid w:val="006655A8"/>
    <w:rsid w:val="00666072"/>
    <w:rsid w:val="006665E1"/>
    <w:rsid w:val="00666C39"/>
    <w:rsid w:val="00667393"/>
    <w:rsid w:val="00670AA1"/>
    <w:rsid w:val="00672117"/>
    <w:rsid w:val="00674F18"/>
    <w:rsid w:val="0067688D"/>
    <w:rsid w:val="00676A80"/>
    <w:rsid w:val="00676E0E"/>
    <w:rsid w:val="006772F2"/>
    <w:rsid w:val="00680673"/>
    <w:rsid w:val="00680AFE"/>
    <w:rsid w:val="00680E84"/>
    <w:rsid w:val="00682749"/>
    <w:rsid w:val="00682D0F"/>
    <w:rsid w:val="00690E5E"/>
    <w:rsid w:val="00691330"/>
    <w:rsid w:val="006913B0"/>
    <w:rsid w:val="00691B6A"/>
    <w:rsid w:val="006924CA"/>
    <w:rsid w:val="0069282F"/>
    <w:rsid w:val="0069368D"/>
    <w:rsid w:val="00694E91"/>
    <w:rsid w:val="006958D5"/>
    <w:rsid w:val="00695BA6"/>
    <w:rsid w:val="00695EC0"/>
    <w:rsid w:val="006A1515"/>
    <w:rsid w:val="006A2239"/>
    <w:rsid w:val="006A32BC"/>
    <w:rsid w:val="006A3E2E"/>
    <w:rsid w:val="006A66BD"/>
    <w:rsid w:val="006A72DF"/>
    <w:rsid w:val="006A7AEC"/>
    <w:rsid w:val="006B4C0B"/>
    <w:rsid w:val="006B61E2"/>
    <w:rsid w:val="006B66AB"/>
    <w:rsid w:val="006B684B"/>
    <w:rsid w:val="006B6DF1"/>
    <w:rsid w:val="006C01C3"/>
    <w:rsid w:val="006C241A"/>
    <w:rsid w:val="006C3D2D"/>
    <w:rsid w:val="006C3E42"/>
    <w:rsid w:val="006C4AEC"/>
    <w:rsid w:val="006C516A"/>
    <w:rsid w:val="006C5FB6"/>
    <w:rsid w:val="006C6B0B"/>
    <w:rsid w:val="006D13BD"/>
    <w:rsid w:val="006D15FC"/>
    <w:rsid w:val="006D1BA4"/>
    <w:rsid w:val="006D221A"/>
    <w:rsid w:val="006D4CBE"/>
    <w:rsid w:val="006D6B9D"/>
    <w:rsid w:val="006D74D3"/>
    <w:rsid w:val="006E0A27"/>
    <w:rsid w:val="006E0A9A"/>
    <w:rsid w:val="006E20A2"/>
    <w:rsid w:val="006E4C9A"/>
    <w:rsid w:val="006E55E7"/>
    <w:rsid w:val="006E5AED"/>
    <w:rsid w:val="006E7277"/>
    <w:rsid w:val="006F1086"/>
    <w:rsid w:val="006F2B46"/>
    <w:rsid w:val="006F3583"/>
    <w:rsid w:val="006F3F9D"/>
    <w:rsid w:val="006F4D13"/>
    <w:rsid w:val="006F505A"/>
    <w:rsid w:val="006F57DA"/>
    <w:rsid w:val="006F68C0"/>
    <w:rsid w:val="006F72E7"/>
    <w:rsid w:val="00700096"/>
    <w:rsid w:val="0070069C"/>
    <w:rsid w:val="00701F2D"/>
    <w:rsid w:val="00702DA3"/>
    <w:rsid w:val="00703450"/>
    <w:rsid w:val="00704F58"/>
    <w:rsid w:val="007057A8"/>
    <w:rsid w:val="007057D0"/>
    <w:rsid w:val="00707DE3"/>
    <w:rsid w:val="00707E80"/>
    <w:rsid w:val="00712243"/>
    <w:rsid w:val="00713114"/>
    <w:rsid w:val="00714981"/>
    <w:rsid w:val="007169AC"/>
    <w:rsid w:val="00716B34"/>
    <w:rsid w:val="00717014"/>
    <w:rsid w:val="00720543"/>
    <w:rsid w:val="00721096"/>
    <w:rsid w:val="00722468"/>
    <w:rsid w:val="007226D8"/>
    <w:rsid w:val="00722BC8"/>
    <w:rsid w:val="00723667"/>
    <w:rsid w:val="007240D8"/>
    <w:rsid w:val="00724BB8"/>
    <w:rsid w:val="0072591B"/>
    <w:rsid w:val="00726989"/>
    <w:rsid w:val="007301BE"/>
    <w:rsid w:val="00730AD0"/>
    <w:rsid w:val="00730CE3"/>
    <w:rsid w:val="00731C4A"/>
    <w:rsid w:val="00732ACE"/>
    <w:rsid w:val="007333A6"/>
    <w:rsid w:val="00733C21"/>
    <w:rsid w:val="00736390"/>
    <w:rsid w:val="00736678"/>
    <w:rsid w:val="007368FD"/>
    <w:rsid w:val="00736A2C"/>
    <w:rsid w:val="00736C21"/>
    <w:rsid w:val="007374B7"/>
    <w:rsid w:val="00740D28"/>
    <w:rsid w:val="00741AE0"/>
    <w:rsid w:val="007433DF"/>
    <w:rsid w:val="00744039"/>
    <w:rsid w:val="0075079D"/>
    <w:rsid w:val="00750FF7"/>
    <w:rsid w:val="007510CD"/>
    <w:rsid w:val="00753CE1"/>
    <w:rsid w:val="0075499B"/>
    <w:rsid w:val="00755814"/>
    <w:rsid w:val="007559A8"/>
    <w:rsid w:val="007563C1"/>
    <w:rsid w:val="00757D7C"/>
    <w:rsid w:val="0076057E"/>
    <w:rsid w:val="00760ABB"/>
    <w:rsid w:val="00763420"/>
    <w:rsid w:val="00763D29"/>
    <w:rsid w:val="007644F4"/>
    <w:rsid w:val="00764DFC"/>
    <w:rsid w:val="00764E98"/>
    <w:rsid w:val="00765E95"/>
    <w:rsid w:val="00766C66"/>
    <w:rsid w:val="00770A94"/>
    <w:rsid w:val="00770DE0"/>
    <w:rsid w:val="007714B8"/>
    <w:rsid w:val="00771C22"/>
    <w:rsid w:val="007728DE"/>
    <w:rsid w:val="00774568"/>
    <w:rsid w:val="00774DC2"/>
    <w:rsid w:val="00775076"/>
    <w:rsid w:val="007755DC"/>
    <w:rsid w:val="00775C63"/>
    <w:rsid w:val="00776ED7"/>
    <w:rsid w:val="007813A3"/>
    <w:rsid w:val="00781F90"/>
    <w:rsid w:val="00782039"/>
    <w:rsid w:val="00784284"/>
    <w:rsid w:val="00784DC0"/>
    <w:rsid w:val="007907CF"/>
    <w:rsid w:val="00790C01"/>
    <w:rsid w:val="007918B5"/>
    <w:rsid w:val="00794670"/>
    <w:rsid w:val="00796973"/>
    <w:rsid w:val="00797B08"/>
    <w:rsid w:val="007A0050"/>
    <w:rsid w:val="007A0581"/>
    <w:rsid w:val="007A1086"/>
    <w:rsid w:val="007A1415"/>
    <w:rsid w:val="007A1C7D"/>
    <w:rsid w:val="007A22B0"/>
    <w:rsid w:val="007A465B"/>
    <w:rsid w:val="007A5A6F"/>
    <w:rsid w:val="007A7D84"/>
    <w:rsid w:val="007B054A"/>
    <w:rsid w:val="007B1097"/>
    <w:rsid w:val="007B1B2E"/>
    <w:rsid w:val="007B515F"/>
    <w:rsid w:val="007B5C72"/>
    <w:rsid w:val="007B6B6C"/>
    <w:rsid w:val="007B75E4"/>
    <w:rsid w:val="007C16FC"/>
    <w:rsid w:val="007C28B2"/>
    <w:rsid w:val="007C3BE5"/>
    <w:rsid w:val="007C4875"/>
    <w:rsid w:val="007C6EA5"/>
    <w:rsid w:val="007C74C4"/>
    <w:rsid w:val="007D009A"/>
    <w:rsid w:val="007D1C71"/>
    <w:rsid w:val="007D3017"/>
    <w:rsid w:val="007D3EED"/>
    <w:rsid w:val="007D424F"/>
    <w:rsid w:val="007D51F4"/>
    <w:rsid w:val="007D521C"/>
    <w:rsid w:val="007D5B19"/>
    <w:rsid w:val="007D612E"/>
    <w:rsid w:val="007D639C"/>
    <w:rsid w:val="007D6C95"/>
    <w:rsid w:val="007D6D99"/>
    <w:rsid w:val="007D792D"/>
    <w:rsid w:val="007E107C"/>
    <w:rsid w:val="007E19AE"/>
    <w:rsid w:val="007E334C"/>
    <w:rsid w:val="007E5EAD"/>
    <w:rsid w:val="007E7482"/>
    <w:rsid w:val="007F0F35"/>
    <w:rsid w:val="007F1130"/>
    <w:rsid w:val="007F1172"/>
    <w:rsid w:val="007F266C"/>
    <w:rsid w:val="007F277F"/>
    <w:rsid w:val="007F2CA3"/>
    <w:rsid w:val="007F33D7"/>
    <w:rsid w:val="007F51B6"/>
    <w:rsid w:val="007F6A71"/>
    <w:rsid w:val="007F6FBB"/>
    <w:rsid w:val="007F7CE7"/>
    <w:rsid w:val="008000C8"/>
    <w:rsid w:val="00800BA8"/>
    <w:rsid w:val="0080146B"/>
    <w:rsid w:val="008019DE"/>
    <w:rsid w:val="008023AE"/>
    <w:rsid w:val="00802BFB"/>
    <w:rsid w:val="0080369C"/>
    <w:rsid w:val="00803845"/>
    <w:rsid w:val="00803E62"/>
    <w:rsid w:val="00804100"/>
    <w:rsid w:val="00806147"/>
    <w:rsid w:val="0080652D"/>
    <w:rsid w:val="00806E1F"/>
    <w:rsid w:val="00807FF2"/>
    <w:rsid w:val="00810888"/>
    <w:rsid w:val="00811B27"/>
    <w:rsid w:val="00812161"/>
    <w:rsid w:val="00814F8E"/>
    <w:rsid w:val="00815254"/>
    <w:rsid w:val="00816804"/>
    <w:rsid w:val="00817058"/>
    <w:rsid w:val="00817362"/>
    <w:rsid w:val="00820312"/>
    <w:rsid w:val="0082054B"/>
    <w:rsid w:val="00820CF6"/>
    <w:rsid w:val="008214CC"/>
    <w:rsid w:val="008234C4"/>
    <w:rsid w:val="008259BF"/>
    <w:rsid w:val="00825D56"/>
    <w:rsid w:val="00825E70"/>
    <w:rsid w:val="00826E82"/>
    <w:rsid w:val="00827C64"/>
    <w:rsid w:val="00830C4E"/>
    <w:rsid w:val="00830F1B"/>
    <w:rsid w:val="008310B8"/>
    <w:rsid w:val="00832E99"/>
    <w:rsid w:val="00833643"/>
    <w:rsid w:val="00833C7A"/>
    <w:rsid w:val="00834E97"/>
    <w:rsid w:val="008352FA"/>
    <w:rsid w:val="0083693A"/>
    <w:rsid w:val="00836B80"/>
    <w:rsid w:val="00836C6C"/>
    <w:rsid w:val="00837878"/>
    <w:rsid w:val="008401D8"/>
    <w:rsid w:val="008412A2"/>
    <w:rsid w:val="008412B5"/>
    <w:rsid w:val="00842EBA"/>
    <w:rsid w:val="0084374E"/>
    <w:rsid w:val="0084544D"/>
    <w:rsid w:val="008467A0"/>
    <w:rsid w:val="0085036D"/>
    <w:rsid w:val="008517B6"/>
    <w:rsid w:val="00852CFE"/>
    <w:rsid w:val="00854471"/>
    <w:rsid w:val="00854D9F"/>
    <w:rsid w:val="008569E1"/>
    <w:rsid w:val="008576E9"/>
    <w:rsid w:val="00857BCE"/>
    <w:rsid w:val="0086026E"/>
    <w:rsid w:val="008603F8"/>
    <w:rsid w:val="00861083"/>
    <w:rsid w:val="008625FF"/>
    <w:rsid w:val="0086307A"/>
    <w:rsid w:val="008634EE"/>
    <w:rsid w:val="008652F3"/>
    <w:rsid w:val="00870491"/>
    <w:rsid w:val="00871A34"/>
    <w:rsid w:val="008722EE"/>
    <w:rsid w:val="00872C9B"/>
    <w:rsid w:val="00872FCE"/>
    <w:rsid w:val="00874873"/>
    <w:rsid w:val="008755B0"/>
    <w:rsid w:val="00876FCC"/>
    <w:rsid w:val="00877E2F"/>
    <w:rsid w:val="00880E64"/>
    <w:rsid w:val="00884CA8"/>
    <w:rsid w:val="00885031"/>
    <w:rsid w:val="008852FF"/>
    <w:rsid w:val="00885624"/>
    <w:rsid w:val="00887B48"/>
    <w:rsid w:val="00887D65"/>
    <w:rsid w:val="00890531"/>
    <w:rsid w:val="00892F0E"/>
    <w:rsid w:val="00894BEE"/>
    <w:rsid w:val="00895061"/>
    <w:rsid w:val="0089558A"/>
    <w:rsid w:val="00895F70"/>
    <w:rsid w:val="00896100"/>
    <w:rsid w:val="008964B2"/>
    <w:rsid w:val="00896F99"/>
    <w:rsid w:val="008974A1"/>
    <w:rsid w:val="008A03E4"/>
    <w:rsid w:val="008A1583"/>
    <w:rsid w:val="008A3179"/>
    <w:rsid w:val="008A4BC9"/>
    <w:rsid w:val="008A5BD8"/>
    <w:rsid w:val="008A6320"/>
    <w:rsid w:val="008A7EF4"/>
    <w:rsid w:val="008B0903"/>
    <w:rsid w:val="008B1716"/>
    <w:rsid w:val="008B1B85"/>
    <w:rsid w:val="008B286F"/>
    <w:rsid w:val="008B380F"/>
    <w:rsid w:val="008B7316"/>
    <w:rsid w:val="008B7AA4"/>
    <w:rsid w:val="008C03ED"/>
    <w:rsid w:val="008C0D18"/>
    <w:rsid w:val="008C1C5E"/>
    <w:rsid w:val="008C4A6B"/>
    <w:rsid w:val="008C4C35"/>
    <w:rsid w:val="008C56CB"/>
    <w:rsid w:val="008C5AF6"/>
    <w:rsid w:val="008D1526"/>
    <w:rsid w:val="008D18F2"/>
    <w:rsid w:val="008D1B50"/>
    <w:rsid w:val="008D38A5"/>
    <w:rsid w:val="008D5A9C"/>
    <w:rsid w:val="008D5EF5"/>
    <w:rsid w:val="008D5F89"/>
    <w:rsid w:val="008D7263"/>
    <w:rsid w:val="008D7983"/>
    <w:rsid w:val="008E154A"/>
    <w:rsid w:val="008E5F8D"/>
    <w:rsid w:val="008E6880"/>
    <w:rsid w:val="008F0DDF"/>
    <w:rsid w:val="008F1569"/>
    <w:rsid w:val="008F1C8A"/>
    <w:rsid w:val="008F2A74"/>
    <w:rsid w:val="008F3996"/>
    <w:rsid w:val="008F6630"/>
    <w:rsid w:val="008F71B9"/>
    <w:rsid w:val="008F7B97"/>
    <w:rsid w:val="00900328"/>
    <w:rsid w:val="00902625"/>
    <w:rsid w:val="009051BF"/>
    <w:rsid w:val="00906DA0"/>
    <w:rsid w:val="00907C62"/>
    <w:rsid w:val="00910EBE"/>
    <w:rsid w:val="009114F0"/>
    <w:rsid w:val="00912B49"/>
    <w:rsid w:val="0091377D"/>
    <w:rsid w:val="009149C6"/>
    <w:rsid w:val="009153CF"/>
    <w:rsid w:val="00915B4A"/>
    <w:rsid w:val="0092147E"/>
    <w:rsid w:val="0092213F"/>
    <w:rsid w:val="0092522D"/>
    <w:rsid w:val="00926099"/>
    <w:rsid w:val="00930265"/>
    <w:rsid w:val="00930B41"/>
    <w:rsid w:val="00932F7C"/>
    <w:rsid w:val="009348A7"/>
    <w:rsid w:val="009349FE"/>
    <w:rsid w:val="00934C02"/>
    <w:rsid w:val="00936B3E"/>
    <w:rsid w:val="0093720D"/>
    <w:rsid w:val="00937718"/>
    <w:rsid w:val="00937914"/>
    <w:rsid w:val="009408BE"/>
    <w:rsid w:val="00940D47"/>
    <w:rsid w:val="0094121B"/>
    <w:rsid w:val="00941337"/>
    <w:rsid w:val="0094153A"/>
    <w:rsid w:val="00942303"/>
    <w:rsid w:val="00942BA7"/>
    <w:rsid w:val="00943D3F"/>
    <w:rsid w:val="0094400D"/>
    <w:rsid w:val="00944468"/>
    <w:rsid w:val="0094494D"/>
    <w:rsid w:val="009459B0"/>
    <w:rsid w:val="00945E4B"/>
    <w:rsid w:val="00951810"/>
    <w:rsid w:val="00952A1E"/>
    <w:rsid w:val="009533A3"/>
    <w:rsid w:val="00953572"/>
    <w:rsid w:val="00954457"/>
    <w:rsid w:val="00954F44"/>
    <w:rsid w:val="00954F8F"/>
    <w:rsid w:val="009553DA"/>
    <w:rsid w:val="00956398"/>
    <w:rsid w:val="009572B4"/>
    <w:rsid w:val="0095735B"/>
    <w:rsid w:val="00960950"/>
    <w:rsid w:val="00960F47"/>
    <w:rsid w:val="0096108B"/>
    <w:rsid w:val="00962600"/>
    <w:rsid w:val="00962F65"/>
    <w:rsid w:val="00963BCA"/>
    <w:rsid w:val="009649AF"/>
    <w:rsid w:val="009663C6"/>
    <w:rsid w:val="00966C89"/>
    <w:rsid w:val="0096773D"/>
    <w:rsid w:val="00967848"/>
    <w:rsid w:val="00970359"/>
    <w:rsid w:val="00970897"/>
    <w:rsid w:val="00970D80"/>
    <w:rsid w:val="00971126"/>
    <w:rsid w:val="009727B9"/>
    <w:rsid w:val="00973D67"/>
    <w:rsid w:val="009742C3"/>
    <w:rsid w:val="00975A24"/>
    <w:rsid w:val="00975A87"/>
    <w:rsid w:val="00975E6D"/>
    <w:rsid w:val="00976EDA"/>
    <w:rsid w:val="0097731D"/>
    <w:rsid w:val="00977692"/>
    <w:rsid w:val="00977F3E"/>
    <w:rsid w:val="00980953"/>
    <w:rsid w:val="00982A97"/>
    <w:rsid w:val="0098341C"/>
    <w:rsid w:val="00983634"/>
    <w:rsid w:val="00984625"/>
    <w:rsid w:val="00984D47"/>
    <w:rsid w:val="0098549E"/>
    <w:rsid w:val="009856D9"/>
    <w:rsid w:val="00986AA1"/>
    <w:rsid w:val="00986D8A"/>
    <w:rsid w:val="00990019"/>
    <w:rsid w:val="009902B2"/>
    <w:rsid w:val="00990462"/>
    <w:rsid w:val="00990C08"/>
    <w:rsid w:val="00990F9A"/>
    <w:rsid w:val="009921EA"/>
    <w:rsid w:val="00993678"/>
    <w:rsid w:val="009943DE"/>
    <w:rsid w:val="00994867"/>
    <w:rsid w:val="00995E16"/>
    <w:rsid w:val="009A002D"/>
    <w:rsid w:val="009A1543"/>
    <w:rsid w:val="009A1F63"/>
    <w:rsid w:val="009A38DD"/>
    <w:rsid w:val="009A3A13"/>
    <w:rsid w:val="009A6B32"/>
    <w:rsid w:val="009B0098"/>
    <w:rsid w:val="009B238A"/>
    <w:rsid w:val="009B3315"/>
    <w:rsid w:val="009B5A1E"/>
    <w:rsid w:val="009B6826"/>
    <w:rsid w:val="009B7971"/>
    <w:rsid w:val="009B7DC8"/>
    <w:rsid w:val="009C1748"/>
    <w:rsid w:val="009C332E"/>
    <w:rsid w:val="009C3510"/>
    <w:rsid w:val="009C39EE"/>
    <w:rsid w:val="009C4146"/>
    <w:rsid w:val="009C49B6"/>
    <w:rsid w:val="009C52B9"/>
    <w:rsid w:val="009C627F"/>
    <w:rsid w:val="009D087B"/>
    <w:rsid w:val="009D21CD"/>
    <w:rsid w:val="009D2278"/>
    <w:rsid w:val="009D3932"/>
    <w:rsid w:val="009D57F2"/>
    <w:rsid w:val="009D6454"/>
    <w:rsid w:val="009D6DE3"/>
    <w:rsid w:val="009E0FF7"/>
    <w:rsid w:val="009E1253"/>
    <w:rsid w:val="009E31CA"/>
    <w:rsid w:val="009E3DE2"/>
    <w:rsid w:val="009E619E"/>
    <w:rsid w:val="009F05F0"/>
    <w:rsid w:val="009F0C1B"/>
    <w:rsid w:val="009F0CAE"/>
    <w:rsid w:val="009F12F3"/>
    <w:rsid w:val="009F1400"/>
    <w:rsid w:val="009F16B3"/>
    <w:rsid w:val="009F4CA8"/>
    <w:rsid w:val="009F5372"/>
    <w:rsid w:val="009F5881"/>
    <w:rsid w:val="009F58C4"/>
    <w:rsid w:val="009F5D79"/>
    <w:rsid w:val="009F68C5"/>
    <w:rsid w:val="00A008C9"/>
    <w:rsid w:val="00A015F7"/>
    <w:rsid w:val="00A020D7"/>
    <w:rsid w:val="00A02EC3"/>
    <w:rsid w:val="00A03DFF"/>
    <w:rsid w:val="00A044A9"/>
    <w:rsid w:val="00A05AA5"/>
    <w:rsid w:val="00A06B73"/>
    <w:rsid w:val="00A07253"/>
    <w:rsid w:val="00A104F5"/>
    <w:rsid w:val="00A11120"/>
    <w:rsid w:val="00A11249"/>
    <w:rsid w:val="00A12B35"/>
    <w:rsid w:val="00A14FC8"/>
    <w:rsid w:val="00A15566"/>
    <w:rsid w:val="00A1626A"/>
    <w:rsid w:val="00A17A16"/>
    <w:rsid w:val="00A210E0"/>
    <w:rsid w:val="00A21ACE"/>
    <w:rsid w:val="00A21FCB"/>
    <w:rsid w:val="00A220FE"/>
    <w:rsid w:val="00A26F32"/>
    <w:rsid w:val="00A273BD"/>
    <w:rsid w:val="00A303C3"/>
    <w:rsid w:val="00A332A9"/>
    <w:rsid w:val="00A33684"/>
    <w:rsid w:val="00A3706A"/>
    <w:rsid w:val="00A421D4"/>
    <w:rsid w:val="00A42964"/>
    <w:rsid w:val="00A4330E"/>
    <w:rsid w:val="00A45381"/>
    <w:rsid w:val="00A46AE0"/>
    <w:rsid w:val="00A46E23"/>
    <w:rsid w:val="00A5033F"/>
    <w:rsid w:val="00A50977"/>
    <w:rsid w:val="00A50F5B"/>
    <w:rsid w:val="00A5248E"/>
    <w:rsid w:val="00A52F53"/>
    <w:rsid w:val="00A538BA"/>
    <w:rsid w:val="00A563C4"/>
    <w:rsid w:val="00A6009C"/>
    <w:rsid w:val="00A60755"/>
    <w:rsid w:val="00A613E3"/>
    <w:rsid w:val="00A61D45"/>
    <w:rsid w:val="00A62411"/>
    <w:rsid w:val="00A62CB3"/>
    <w:rsid w:val="00A638AD"/>
    <w:rsid w:val="00A64685"/>
    <w:rsid w:val="00A6685B"/>
    <w:rsid w:val="00A70C4C"/>
    <w:rsid w:val="00A73E7E"/>
    <w:rsid w:val="00A74377"/>
    <w:rsid w:val="00A74CC0"/>
    <w:rsid w:val="00A7558F"/>
    <w:rsid w:val="00A7632E"/>
    <w:rsid w:val="00A76E13"/>
    <w:rsid w:val="00A7757E"/>
    <w:rsid w:val="00A77BC4"/>
    <w:rsid w:val="00A80976"/>
    <w:rsid w:val="00A80D72"/>
    <w:rsid w:val="00A834B9"/>
    <w:rsid w:val="00A8429E"/>
    <w:rsid w:val="00A861C7"/>
    <w:rsid w:val="00A87440"/>
    <w:rsid w:val="00A8783E"/>
    <w:rsid w:val="00A94063"/>
    <w:rsid w:val="00A96CBF"/>
    <w:rsid w:val="00A96D85"/>
    <w:rsid w:val="00A97727"/>
    <w:rsid w:val="00A97FB2"/>
    <w:rsid w:val="00AA10DF"/>
    <w:rsid w:val="00AA1435"/>
    <w:rsid w:val="00AA143C"/>
    <w:rsid w:val="00AA1BC1"/>
    <w:rsid w:val="00AA2709"/>
    <w:rsid w:val="00AA34D6"/>
    <w:rsid w:val="00AA36B8"/>
    <w:rsid w:val="00AA3B1A"/>
    <w:rsid w:val="00AA3C4D"/>
    <w:rsid w:val="00AA4206"/>
    <w:rsid w:val="00AA4D6F"/>
    <w:rsid w:val="00AA6053"/>
    <w:rsid w:val="00AA6487"/>
    <w:rsid w:val="00AA683D"/>
    <w:rsid w:val="00AA6AD4"/>
    <w:rsid w:val="00AA799A"/>
    <w:rsid w:val="00AB09C3"/>
    <w:rsid w:val="00AB10BD"/>
    <w:rsid w:val="00AB1185"/>
    <w:rsid w:val="00AB1B10"/>
    <w:rsid w:val="00AB2E9F"/>
    <w:rsid w:val="00AB39B3"/>
    <w:rsid w:val="00AB563A"/>
    <w:rsid w:val="00AB5693"/>
    <w:rsid w:val="00AB56CD"/>
    <w:rsid w:val="00AB63B1"/>
    <w:rsid w:val="00AB7E96"/>
    <w:rsid w:val="00AC1780"/>
    <w:rsid w:val="00AC1F03"/>
    <w:rsid w:val="00AC21CC"/>
    <w:rsid w:val="00AC45FB"/>
    <w:rsid w:val="00AC7457"/>
    <w:rsid w:val="00AD0DCE"/>
    <w:rsid w:val="00AD145A"/>
    <w:rsid w:val="00AD3264"/>
    <w:rsid w:val="00AD36AB"/>
    <w:rsid w:val="00AD3D94"/>
    <w:rsid w:val="00AD573B"/>
    <w:rsid w:val="00AD60BA"/>
    <w:rsid w:val="00AD7BCF"/>
    <w:rsid w:val="00AE2E1D"/>
    <w:rsid w:val="00AE4D1E"/>
    <w:rsid w:val="00AE5452"/>
    <w:rsid w:val="00AE5F64"/>
    <w:rsid w:val="00AE60F3"/>
    <w:rsid w:val="00AE6E80"/>
    <w:rsid w:val="00AE6EB8"/>
    <w:rsid w:val="00AF2A08"/>
    <w:rsid w:val="00AF330F"/>
    <w:rsid w:val="00AF3789"/>
    <w:rsid w:val="00AF4582"/>
    <w:rsid w:val="00AF5E6C"/>
    <w:rsid w:val="00AF6362"/>
    <w:rsid w:val="00AF74DE"/>
    <w:rsid w:val="00AF7799"/>
    <w:rsid w:val="00B00EF1"/>
    <w:rsid w:val="00B01AF0"/>
    <w:rsid w:val="00B03BB3"/>
    <w:rsid w:val="00B04218"/>
    <w:rsid w:val="00B0483E"/>
    <w:rsid w:val="00B10373"/>
    <w:rsid w:val="00B13995"/>
    <w:rsid w:val="00B13ABD"/>
    <w:rsid w:val="00B14913"/>
    <w:rsid w:val="00B15500"/>
    <w:rsid w:val="00B15B87"/>
    <w:rsid w:val="00B15CB4"/>
    <w:rsid w:val="00B15D75"/>
    <w:rsid w:val="00B169FD"/>
    <w:rsid w:val="00B1770D"/>
    <w:rsid w:val="00B220C9"/>
    <w:rsid w:val="00B24448"/>
    <w:rsid w:val="00B26840"/>
    <w:rsid w:val="00B26CF6"/>
    <w:rsid w:val="00B2708F"/>
    <w:rsid w:val="00B32453"/>
    <w:rsid w:val="00B3403C"/>
    <w:rsid w:val="00B3484A"/>
    <w:rsid w:val="00B359DE"/>
    <w:rsid w:val="00B375EC"/>
    <w:rsid w:val="00B378B5"/>
    <w:rsid w:val="00B410E6"/>
    <w:rsid w:val="00B419D9"/>
    <w:rsid w:val="00B42F86"/>
    <w:rsid w:val="00B4315B"/>
    <w:rsid w:val="00B4366D"/>
    <w:rsid w:val="00B45B00"/>
    <w:rsid w:val="00B460C8"/>
    <w:rsid w:val="00B464CC"/>
    <w:rsid w:val="00B475B9"/>
    <w:rsid w:val="00B50D87"/>
    <w:rsid w:val="00B51399"/>
    <w:rsid w:val="00B522F3"/>
    <w:rsid w:val="00B538A7"/>
    <w:rsid w:val="00B53B7F"/>
    <w:rsid w:val="00B545FE"/>
    <w:rsid w:val="00B55531"/>
    <w:rsid w:val="00B55F56"/>
    <w:rsid w:val="00B55F67"/>
    <w:rsid w:val="00B576E3"/>
    <w:rsid w:val="00B6035A"/>
    <w:rsid w:val="00B60E4C"/>
    <w:rsid w:val="00B64200"/>
    <w:rsid w:val="00B64A2F"/>
    <w:rsid w:val="00B64C88"/>
    <w:rsid w:val="00B65C98"/>
    <w:rsid w:val="00B65F9E"/>
    <w:rsid w:val="00B66AF5"/>
    <w:rsid w:val="00B66D48"/>
    <w:rsid w:val="00B6742D"/>
    <w:rsid w:val="00B67668"/>
    <w:rsid w:val="00B6792A"/>
    <w:rsid w:val="00B6796E"/>
    <w:rsid w:val="00B70193"/>
    <w:rsid w:val="00B701AB"/>
    <w:rsid w:val="00B70975"/>
    <w:rsid w:val="00B711F4"/>
    <w:rsid w:val="00B72056"/>
    <w:rsid w:val="00B729A8"/>
    <w:rsid w:val="00B72ADE"/>
    <w:rsid w:val="00B745D2"/>
    <w:rsid w:val="00B74E9E"/>
    <w:rsid w:val="00B7647E"/>
    <w:rsid w:val="00B80CD4"/>
    <w:rsid w:val="00B82065"/>
    <w:rsid w:val="00B8311A"/>
    <w:rsid w:val="00B83FAE"/>
    <w:rsid w:val="00B841E0"/>
    <w:rsid w:val="00B84D53"/>
    <w:rsid w:val="00B84DDA"/>
    <w:rsid w:val="00B84E05"/>
    <w:rsid w:val="00B857E4"/>
    <w:rsid w:val="00B85F75"/>
    <w:rsid w:val="00B860F5"/>
    <w:rsid w:val="00B87138"/>
    <w:rsid w:val="00B875B6"/>
    <w:rsid w:val="00B912B4"/>
    <w:rsid w:val="00B91664"/>
    <w:rsid w:val="00B92C71"/>
    <w:rsid w:val="00B92F14"/>
    <w:rsid w:val="00B9371E"/>
    <w:rsid w:val="00B94116"/>
    <w:rsid w:val="00B94C3A"/>
    <w:rsid w:val="00B959F1"/>
    <w:rsid w:val="00B97327"/>
    <w:rsid w:val="00BA10FB"/>
    <w:rsid w:val="00BA1B02"/>
    <w:rsid w:val="00BA200B"/>
    <w:rsid w:val="00BA2110"/>
    <w:rsid w:val="00BA2BAD"/>
    <w:rsid w:val="00BA3F48"/>
    <w:rsid w:val="00BA443B"/>
    <w:rsid w:val="00BA6213"/>
    <w:rsid w:val="00BA7593"/>
    <w:rsid w:val="00BB1167"/>
    <w:rsid w:val="00BB142D"/>
    <w:rsid w:val="00BB2705"/>
    <w:rsid w:val="00BB28B5"/>
    <w:rsid w:val="00BB68B8"/>
    <w:rsid w:val="00BB69DA"/>
    <w:rsid w:val="00BB70D2"/>
    <w:rsid w:val="00BB7B24"/>
    <w:rsid w:val="00BC0965"/>
    <w:rsid w:val="00BC0D7A"/>
    <w:rsid w:val="00BC0ED7"/>
    <w:rsid w:val="00BC1032"/>
    <w:rsid w:val="00BC1714"/>
    <w:rsid w:val="00BC63FB"/>
    <w:rsid w:val="00BC67B9"/>
    <w:rsid w:val="00BC6998"/>
    <w:rsid w:val="00BD11AF"/>
    <w:rsid w:val="00BD1ACE"/>
    <w:rsid w:val="00BD2145"/>
    <w:rsid w:val="00BD2944"/>
    <w:rsid w:val="00BD30F3"/>
    <w:rsid w:val="00BD3388"/>
    <w:rsid w:val="00BD3F25"/>
    <w:rsid w:val="00BD49AB"/>
    <w:rsid w:val="00BD67C4"/>
    <w:rsid w:val="00BD70D6"/>
    <w:rsid w:val="00BE029A"/>
    <w:rsid w:val="00BE02A7"/>
    <w:rsid w:val="00BE0542"/>
    <w:rsid w:val="00BE5514"/>
    <w:rsid w:val="00BF0825"/>
    <w:rsid w:val="00BF091C"/>
    <w:rsid w:val="00BF40F1"/>
    <w:rsid w:val="00BF5874"/>
    <w:rsid w:val="00BF6005"/>
    <w:rsid w:val="00C00043"/>
    <w:rsid w:val="00C00B13"/>
    <w:rsid w:val="00C010A0"/>
    <w:rsid w:val="00C011A5"/>
    <w:rsid w:val="00C01A50"/>
    <w:rsid w:val="00C0240E"/>
    <w:rsid w:val="00C02960"/>
    <w:rsid w:val="00C0381B"/>
    <w:rsid w:val="00C04B89"/>
    <w:rsid w:val="00C05781"/>
    <w:rsid w:val="00C065E1"/>
    <w:rsid w:val="00C076D2"/>
    <w:rsid w:val="00C11A67"/>
    <w:rsid w:val="00C141A6"/>
    <w:rsid w:val="00C142D1"/>
    <w:rsid w:val="00C14E8A"/>
    <w:rsid w:val="00C15DAC"/>
    <w:rsid w:val="00C16C5F"/>
    <w:rsid w:val="00C20A33"/>
    <w:rsid w:val="00C21711"/>
    <w:rsid w:val="00C21D75"/>
    <w:rsid w:val="00C225BF"/>
    <w:rsid w:val="00C2273B"/>
    <w:rsid w:val="00C22AA3"/>
    <w:rsid w:val="00C23A56"/>
    <w:rsid w:val="00C250A6"/>
    <w:rsid w:val="00C25E0A"/>
    <w:rsid w:val="00C27832"/>
    <w:rsid w:val="00C27C52"/>
    <w:rsid w:val="00C30412"/>
    <w:rsid w:val="00C30E64"/>
    <w:rsid w:val="00C31332"/>
    <w:rsid w:val="00C3184F"/>
    <w:rsid w:val="00C322FD"/>
    <w:rsid w:val="00C33706"/>
    <w:rsid w:val="00C33E05"/>
    <w:rsid w:val="00C3685D"/>
    <w:rsid w:val="00C4009B"/>
    <w:rsid w:val="00C4021E"/>
    <w:rsid w:val="00C402D0"/>
    <w:rsid w:val="00C40787"/>
    <w:rsid w:val="00C42ABF"/>
    <w:rsid w:val="00C43BDA"/>
    <w:rsid w:val="00C448CD"/>
    <w:rsid w:val="00C44B1E"/>
    <w:rsid w:val="00C46760"/>
    <w:rsid w:val="00C468EC"/>
    <w:rsid w:val="00C4692E"/>
    <w:rsid w:val="00C46CCA"/>
    <w:rsid w:val="00C46DF4"/>
    <w:rsid w:val="00C506DA"/>
    <w:rsid w:val="00C50A47"/>
    <w:rsid w:val="00C50E31"/>
    <w:rsid w:val="00C510E8"/>
    <w:rsid w:val="00C514D5"/>
    <w:rsid w:val="00C52BB8"/>
    <w:rsid w:val="00C54AF2"/>
    <w:rsid w:val="00C54C16"/>
    <w:rsid w:val="00C54D29"/>
    <w:rsid w:val="00C55E9A"/>
    <w:rsid w:val="00C56864"/>
    <w:rsid w:val="00C60FFE"/>
    <w:rsid w:val="00C613D5"/>
    <w:rsid w:val="00C616C8"/>
    <w:rsid w:val="00C61E62"/>
    <w:rsid w:val="00C61FF7"/>
    <w:rsid w:val="00C62ECF"/>
    <w:rsid w:val="00C63AA3"/>
    <w:rsid w:val="00C6479E"/>
    <w:rsid w:val="00C64975"/>
    <w:rsid w:val="00C649D5"/>
    <w:rsid w:val="00C64E87"/>
    <w:rsid w:val="00C65CA1"/>
    <w:rsid w:val="00C65D4B"/>
    <w:rsid w:val="00C67E8E"/>
    <w:rsid w:val="00C70D3F"/>
    <w:rsid w:val="00C718D3"/>
    <w:rsid w:val="00C723E7"/>
    <w:rsid w:val="00C7551A"/>
    <w:rsid w:val="00C7626B"/>
    <w:rsid w:val="00C80DEE"/>
    <w:rsid w:val="00C80F7B"/>
    <w:rsid w:val="00C82F33"/>
    <w:rsid w:val="00C835F2"/>
    <w:rsid w:val="00C853A7"/>
    <w:rsid w:val="00C85B04"/>
    <w:rsid w:val="00C86AD9"/>
    <w:rsid w:val="00C8791B"/>
    <w:rsid w:val="00C87E6C"/>
    <w:rsid w:val="00C90622"/>
    <w:rsid w:val="00C93FD5"/>
    <w:rsid w:val="00C94E9D"/>
    <w:rsid w:val="00C95F1D"/>
    <w:rsid w:val="00CA23D3"/>
    <w:rsid w:val="00CA2C0B"/>
    <w:rsid w:val="00CA338C"/>
    <w:rsid w:val="00CA52C0"/>
    <w:rsid w:val="00CA7664"/>
    <w:rsid w:val="00CA7EBB"/>
    <w:rsid w:val="00CB010E"/>
    <w:rsid w:val="00CB1452"/>
    <w:rsid w:val="00CB315E"/>
    <w:rsid w:val="00CB44E4"/>
    <w:rsid w:val="00CB50E1"/>
    <w:rsid w:val="00CB523C"/>
    <w:rsid w:val="00CB540C"/>
    <w:rsid w:val="00CB6C23"/>
    <w:rsid w:val="00CB74DD"/>
    <w:rsid w:val="00CB77E9"/>
    <w:rsid w:val="00CC0727"/>
    <w:rsid w:val="00CC0B08"/>
    <w:rsid w:val="00CC0BBC"/>
    <w:rsid w:val="00CC0E26"/>
    <w:rsid w:val="00CC1122"/>
    <w:rsid w:val="00CC1A5C"/>
    <w:rsid w:val="00CC1F78"/>
    <w:rsid w:val="00CC1F84"/>
    <w:rsid w:val="00CC2383"/>
    <w:rsid w:val="00CC25AC"/>
    <w:rsid w:val="00CC32E3"/>
    <w:rsid w:val="00CC37DA"/>
    <w:rsid w:val="00CC3F07"/>
    <w:rsid w:val="00CC42AC"/>
    <w:rsid w:val="00CC5959"/>
    <w:rsid w:val="00CC59F9"/>
    <w:rsid w:val="00CC65D8"/>
    <w:rsid w:val="00CD0243"/>
    <w:rsid w:val="00CD12C4"/>
    <w:rsid w:val="00CD1C9B"/>
    <w:rsid w:val="00CD2EBA"/>
    <w:rsid w:val="00CD4079"/>
    <w:rsid w:val="00CD42B1"/>
    <w:rsid w:val="00CD4434"/>
    <w:rsid w:val="00CD44B2"/>
    <w:rsid w:val="00CD4D63"/>
    <w:rsid w:val="00CD7754"/>
    <w:rsid w:val="00CD780D"/>
    <w:rsid w:val="00CE034F"/>
    <w:rsid w:val="00CE2C7B"/>
    <w:rsid w:val="00CE33D9"/>
    <w:rsid w:val="00CE53FB"/>
    <w:rsid w:val="00CE6B64"/>
    <w:rsid w:val="00CE7459"/>
    <w:rsid w:val="00CE7B0E"/>
    <w:rsid w:val="00CF03F3"/>
    <w:rsid w:val="00CF1410"/>
    <w:rsid w:val="00CF23BE"/>
    <w:rsid w:val="00CF27C2"/>
    <w:rsid w:val="00CF4E2F"/>
    <w:rsid w:val="00CF734F"/>
    <w:rsid w:val="00D0106E"/>
    <w:rsid w:val="00D01C09"/>
    <w:rsid w:val="00D03198"/>
    <w:rsid w:val="00D0368E"/>
    <w:rsid w:val="00D03E93"/>
    <w:rsid w:val="00D04D95"/>
    <w:rsid w:val="00D07A35"/>
    <w:rsid w:val="00D07B04"/>
    <w:rsid w:val="00D11DB2"/>
    <w:rsid w:val="00D12576"/>
    <w:rsid w:val="00D128AF"/>
    <w:rsid w:val="00D138DF"/>
    <w:rsid w:val="00D13E16"/>
    <w:rsid w:val="00D143DF"/>
    <w:rsid w:val="00D14CD4"/>
    <w:rsid w:val="00D15D42"/>
    <w:rsid w:val="00D16714"/>
    <w:rsid w:val="00D17E89"/>
    <w:rsid w:val="00D21A31"/>
    <w:rsid w:val="00D228A6"/>
    <w:rsid w:val="00D233B0"/>
    <w:rsid w:val="00D23594"/>
    <w:rsid w:val="00D26519"/>
    <w:rsid w:val="00D27711"/>
    <w:rsid w:val="00D3048C"/>
    <w:rsid w:val="00D30CEF"/>
    <w:rsid w:val="00D32DA1"/>
    <w:rsid w:val="00D32FC3"/>
    <w:rsid w:val="00D34190"/>
    <w:rsid w:val="00D3450E"/>
    <w:rsid w:val="00D35666"/>
    <w:rsid w:val="00D40A18"/>
    <w:rsid w:val="00D42346"/>
    <w:rsid w:val="00D44149"/>
    <w:rsid w:val="00D4612C"/>
    <w:rsid w:val="00D46F64"/>
    <w:rsid w:val="00D5145D"/>
    <w:rsid w:val="00D5340E"/>
    <w:rsid w:val="00D53614"/>
    <w:rsid w:val="00D53AB5"/>
    <w:rsid w:val="00D54BBF"/>
    <w:rsid w:val="00D600E8"/>
    <w:rsid w:val="00D6132E"/>
    <w:rsid w:val="00D62D48"/>
    <w:rsid w:val="00D646E4"/>
    <w:rsid w:val="00D64A4F"/>
    <w:rsid w:val="00D6605A"/>
    <w:rsid w:val="00D669D3"/>
    <w:rsid w:val="00D70DE7"/>
    <w:rsid w:val="00D73B26"/>
    <w:rsid w:val="00D74DC5"/>
    <w:rsid w:val="00D76A7B"/>
    <w:rsid w:val="00D77EB9"/>
    <w:rsid w:val="00D811AB"/>
    <w:rsid w:val="00D813E5"/>
    <w:rsid w:val="00D845C3"/>
    <w:rsid w:val="00D8473F"/>
    <w:rsid w:val="00D87475"/>
    <w:rsid w:val="00D90159"/>
    <w:rsid w:val="00D90889"/>
    <w:rsid w:val="00D913B9"/>
    <w:rsid w:val="00D91F8C"/>
    <w:rsid w:val="00D93383"/>
    <w:rsid w:val="00D93BAF"/>
    <w:rsid w:val="00D9524C"/>
    <w:rsid w:val="00D95648"/>
    <w:rsid w:val="00D9684C"/>
    <w:rsid w:val="00D97F2E"/>
    <w:rsid w:val="00DA1824"/>
    <w:rsid w:val="00DA4EA3"/>
    <w:rsid w:val="00DA5F6B"/>
    <w:rsid w:val="00DA6821"/>
    <w:rsid w:val="00DB050C"/>
    <w:rsid w:val="00DB083D"/>
    <w:rsid w:val="00DB17F2"/>
    <w:rsid w:val="00DB33FB"/>
    <w:rsid w:val="00DB77B9"/>
    <w:rsid w:val="00DC1CB5"/>
    <w:rsid w:val="00DC238A"/>
    <w:rsid w:val="00DC307B"/>
    <w:rsid w:val="00DC39F8"/>
    <w:rsid w:val="00DC53EB"/>
    <w:rsid w:val="00DC56ED"/>
    <w:rsid w:val="00DC588E"/>
    <w:rsid w:val="00DC6175"/>
    <w:rsid w:val="00DC7067"/>
    <w:rsid w:val="00DC7950"/>
    <w:rsid w:val="00DD0EBA"/>
    <w:rsid w:val="00DD27FE"/>
    <w:rsid w:val="00DD38B1"/>
    <w:rsid w:val="00DD60C4"/>
    <w:rsid w:val="00DD76E2"/>
    <w:rsid w:val="00DD7D3A"/>
    <w:rsid w:val="00DE0E94"/>
    <w:rsid w:val="00DE1CD3"/>
    <w:rsid w:val="00DE2FD3"/>
    <w:rsid w:val="00DE2FE1"/>
    <w:rsid w:val="00DE3659"/>
    <w:rsid w:val="00DE6B81"/>
    <w:rsid w:val="00DE773E"/>
    <w:rsid w:val="00DE7BA1"/>
    <w:rsid w:val="00DF0D22"/>
    <w:rsid w:val="00DF185F"/>
    <w:rsid w:val="00DF1CB1"/>
    <w:rsid w:val="00DF24CC"/>
    <w:rsid w:val="00DF2E3D"/>
    <w:rsid w:val="00DF4407"/>
    <w:rsid w:val="00DF50AC"/>
    <w:rsid w:val="00DF54C5"/>
    <w:rsid w:val="00DF6319"/>
    <w:rsid w:val="00DF787B"/>
    <w:rsid w:val="00DF78EE"/>
    <w:rsid w:val="00E00093"/>
    <w:rsid w:val="00E000B0"/>
    <w:rsid w:val="00E00E0A"/>
    <w:rsid w:val="00E0127F"/>
    <w:rsid w:val="00E012AA"/>
    <w:rsid w:val="00E01728"/>
    <w:rsid w:val="00E031CF"/>
    <w:rsid w:val="00E035C1"/>
    <w:rsid w:val="00E03649"/>
    <w:rsid w:val="00E03D48"/>
    <w:rsid w:val="00E044D4"/>
    <w:rsid w:val="00E06380"/>
    <w:rsid w:val="00E079AB"/>
    <w:rsid w:val="00E07F54"/>
    <w:rsid w:val="00E10D63"/>
    <w:rsid w:val="00E119B8"/>
    <w:rsid w:val="00E13C4A"/>
    <w:rsid w:val="00E13D51"/>
    <w:rsid w:val="00E13FE5"/>
    <w:rsid w:val="00E14B6D"/>
    <w:rsid w:val="00E14D8C"/>
    <w:rsid w:val="00E15369"/>
    <w:rsid w:val="00E1566C"/>
    <w:rsid w:val="00E15E81"/>
    <w:rsid w:val="00E15EC2"/>
    <w:rsid w:val="00E2092C"/>
    <w:rsid w:val="00E212CF"/>
    <w:rsid w:val="00E2206C"/>
    <w:rsid w:val="00E221D6"/>
    <w:rsid w:val="00E22993"/>
    <w:rsid w:val="00E22AF8"/>
    <w:rsid w:val="00E239DC"/>
    <w:rsid w:val="00E258C3"/>
    <w:rsid w:val="00E25B98"/>
    <w:rsid w:val="00E26E8C"/>
    <w:rsid w:val="00E30FB4"/>
    <w:rsid w:val="00E3123E"/>
    <w:rsid w:val="00E31A38"/>
    <w:rsid w:val="00E326C4"/>
    <w:rsid w:val="00E32CC9"/>
    <w:rsid w:val="00E32F57"/>
    <w:rsid w:val="00E342BE"/>
    <w:rsid w:val="00E34337"/>
    <w:rsid w:val="00E357FB"/>
    <w:rsid w:val="00E358D5"/>
    <w:rsid w:val="00E36424"/>
    <w:rsid w:val="00E37A84"/>
    <w:rsid w:val="00E4063E"/>
    <w:rsid w:val="00E4149A"/>
    <w:rsid w:val="00E42068"/>
    <w:rsid w:val="00E4216E"/>
    <w:rsid w:val="00E42C0C"/>
    <w:rsid w:val="00E448A2"/>
    <w:rsid w:val="00E47801"/>
    <w:rsid w:val="00E5040A"/>
    <w:rsid w:val="00E50E5B"/>
    <w:rsid w:val="00E51D02"/>
    <w:rsid w:val="00E55E14"/>
    <w:rsid w:val="00E57ED7"/>
    <w:rsid w:val="00E606DE"/>
    <w:rsid w:val="00E61652"/>
    <w:rsid w:val="00E6170C"/>
    <w:rsid w:val="00E62AF8"/>
    <w:rsid w:val="00E634F1"/>
    <w:rsid w:val="00E645D1"/>
    <w:rsid w:val="00E64A40"/>
    <w:rsid w:val="00E66B74"/>
    <w:rsid w:val="00E6715B"/>
    <w:rsid w:val="00E67272"/>
    <w:rsid w:val="00E67AC6"/>
    <w:rsid w:val="00E7014C"/>
    <w:rsid w:val="00E701FC"/>
    <w:rsid w:val="00E723B5"/>
    <w:rsid w:val="00E74494"/>
    <w:rsid w:val="00E74509"/>
    <w:rsid w:val="00E74929"/>
    <w:rsid w:val="00E751A6"/>
    <w:rsid w:val="00E77113"/>
    <w:rsid w:val="00E82F9F"/>
    <w:rsid w:val="00E85186"/>
    <w:rsid w:val="00E85D84"/>
    <w:rsid w:val="00E86489"/>
    <w:rsid w:val="00E868D2"/>
    <w:rsid w:val="00E900C9"/>
    <w:rsid w:val="00E92D3B"/>
    <w:rsid w:val="00E9348B"/>
    <w:rsid w:val="00E93623"/>
    <w:rsid w:val="00E93DEA"/>
    <w:rsid w:val="00E9484E"/>
    <w:rsid w:val="00E94FB1"/>
    <w:rsid w:val="00E959C4"/>
    <w:rsid w:val="00E962CB"/>
    <w:rsid w:val="00E96783"/>
    <w:rsid w:val="00EA02D8"/>
    <w:rsid w:val="00EA0768"/>
    <w:rsid w:val="00EA1B17"/>
    <w:rsid w:val="00EA1F84"/>
    <w:rsid w:val="00EA2DCC"/>
    <w:rsid w:val="00EA43D7"/>
    <w:rsid w:val="00EA4C9A"/>
    <w:rsid w:val="00EA51EB"/>
    <w:rsid w:val="00EA71C1"/>
    <w:rsid w:val="00EB0598"/>
    <w:rsid w:val="00EB2775"/>
    <w:rsid w:val="00EB70C9"/>
    <w:rsid w:val="00EB785A"/>
    <w:rsid w:val="00EB793E"/>
    <w:rsid w:val="00EC0823"/>
    <w:rsid w:val="00EC11F2"/>
    <w:rsid w:val="00EC1D48"/>
    <w:rsid w:val="00EC57A5"/>
    <w:rsid w:val="00EC5A88"/>
    <w:rsid w:val="00EC5FA8"/>
    <w:rsid w:val="00EC65AA"/>
    <w:rsid w:val="00EC69F5"/>
    <w:rsid w:val="00EC79B0"/>
    <w:rsid w:val="00EC7AC4"/>
    <w:rsid w:val="00ED0A53"/>
    <w:rsid w:val="00ED21D4"/>
    <w:rsid w:val="00ED455A"/>
    <w:rsid w:val="00ED4624"/>
    <w:rsid w:val="00ED4C67"/>
    <w:rsid w:val="00ED565B"/>
    <w:rsid w:val="00ED5E38"/>
    <w:rsid w:val="00ED7672"/>
    <w:rsid w:val="00EE4223"/>
    <w:rsid w:val="00EE424C"/>
    <w:rsid w:val="00EF0A1D"/>
    <w:rsid w:val="00EF1C05"/>
    <w:rsid w:val="00EF2F19"/>
    <w:rsid w:val="00EF5841"/>
    <w:rsid w:val="00EF5B3F"/>
    <w:rsid w:val="00EF6DA5"/>
    <w:rsid w:val="00F011A4"/>
    <w:rsid w:val="00F04638"/>
    <w:rsid w:val="00F04BEC"/>
    <w:rsid w:val="00F04D7C"/>
    <w:rsid w:val="00F05C29"/>
    <w:rsid w:val="00F074B3"/>
    <w:rsid w:val="00F07BC3"/>
    <w:rsid w:val="00F1035B"/>
    <w:rsid w:val="00F10481"/>
    <w:rsid w:val="00F10676"/>
    <w:rsid w:val="00F11214"/>
    <w:rsid w:val="00F117AD"/>
    <w:rsid w:val="00F129DD"/>
    <w:rsid w:val="00F13BBC"/>
    <w:rsid w:val="00F14C7A"/>
    <w:rsid w:val="00F15514"/>
    <w:rsid w:val="00F15863"/>
    <w:rsid w:val="00F162C9"/>
    <w:rsid w:val="00F17963"/>
    <w:rsid w:val="00F2299A"/>
    <w:rsid w:val="00F23C6C"/>
    <w:rsid w:val="00F25BC6"/>
    <w:rsid w:val="00F25C39"/>
    <w:rsid w:val="00F25FA7"/>
    <w:rsid w:val="00F26B44"/>
    <w:rsid w:val="00F26B83"/>
    <w:rsid w:val="00F328D3"/>
    <w:rsid w:val="00F336E1"/>
    <w:rsid w:val="00F3404C"/>
    <w:rsid w:val="00F35929"/>
    <w:rsid w:val="00F359E2"/>
    <w:rsid w:val="00F364F5"/>
    <w:rsid w:val="00F37DED"/>
    <w:rsid w:val="00F37E94"/>
    <w:rsid w:val="00F41951"/>
    <w:rsid w:val="00F42593"/>
    <w:rsid w:val="00F425F9"/>
    <w:rsid w:val="00F42F29"/>
    <w:rsid w:val="00F43A24"/>
    <w:rsid w:val="00F449DA"/>
    <w:rsid w:val="00F458E4"/>
    <w:rsid w:val="00F47653"/>
    <w:rsid w:val="00F519C5"/>
    <w:rsid w:val="00F51DFC"/>
    <w:rsid w:val="00F52029"/>
    <w:rsid w:val="00F5208A"/>
    <w:rsid w:val="00F520BC"/>
    <w:rsid w:val="00F520FF"/>
    <w:rsid w:val="00F52760"/>
    <w:rsid w:val="00F5350E"/>
    <w:rsid w:val="00F554BE"/>
    <w:rsid w:val="00F56828"/>
    <w:rsid w:val="00F628C3"/>
    <w:rsid w:val="00F630AA"/>
    <w:rsid w:val="00F634EC"/>
    <w:rsid w:val="00F63C7D"/>
    <w:rsid w:val="00F63F47"/>
    <w:rsid w:val="00F650FF"/>
    <w:rsid w:val="00F65892"/>
    <w:rsid w:val="00F66C58"/>
    <w:rsid w:val="00F6704D"/>
    <w:rsid w:val="00F7078D"/>
    <w:rsid w:val="00F70FE9"/>
    <w:rsid w:val="00F7158C"/>
    <w:rsid w:val="00F715AB"/>
    <w:rsid w:val="00F73EFC"/>
    <w:rsid w:val="00F7416C"/>
    <w:rsid w:val="00F75738"/>
    <w:rsid w:val="00F763DF"/>
    <w:rsid w:val="00F76616"/>
    <w:rsid w:val="00F80AD1"/>
    <w:rsid w:val="00F80DFD"/>
    <w:rsid w:val="00F81D9C"/>
    <w:rsid w:val="00F82E1B"/>
    <w:rsid w:val="00F8451A"/>
    <w:rsid w:val="00F85122"/>
    <w:rsid w:val="00F85475"/>
    <w:rsid w:val="00F85B0A"/>
    <w:rsid w:val="00F878F9"/>
    <w:rsid w:val="00F904F0"/>
    <w:rsid w:val="00F90D79"/>
    <w:rsid w:val="00F91A6B"/>
    <w:rsid w:val="00F92EBB"/>
    <w:rsid w:val="00F94A54"/>
    <w:rsid w:val="00F97818"/>
    <w:rsid w:val="00F9793E"/>
    <w:rsid w:val="00FA0768"/>
    <w:rsid w:val="00FA0901"/>
    <w:rsid w:val="00FA09B1"/>
    <w:rsid w:val="00FA11B3"/>
    <w:rsid w:val="00FA233C"/>
    <w:rsid w:val="00FA265F"/>
    <w:rsid w:val="00FA55B9"/>
    <w:rsid w:val="00FA5FD9"/>
    <w:rsid w:val="00FA79E1"/>
    <w:rsid w:val="00FB1499"/>
    <w:rsid w:val="00FB38FA"/>
    <w:rsid w:val="00FB4ECE"/>
    <w:rsid w:val="00FB5221"/>
    <w:rsid w:val="00FB58FC"/>
    <w:rsid w:val="00FB5D07"/>
    <w:rsid w:val="00FB61B6"/>
    <w:rsid w:val="00FB6312"/>
    <w:rsid w:val="00FC085D"/>
    <w:rsid w:val="00FC0F33"/>
    <w:rsid w:val="00FC2549"/>
    <w:rsid w:val="00FC290B"/>
    <w:rsid w:val="00FC2F09"/>
    <w:rsid w:val="00FC3DBB"/>
    <w:rsid w:val="00FC743D"/>
    <w:rsid w:val="00FC7843"/>
    <w:rsid w:val="00FC7EFE"/>
    <w:rsid w:val="00FD28F2"/>
    <w:rsid w:val="00FD417A"/>
    <w:rsid w:val="00FD44B5"/>
    <w:rsid w:val="00FD4C59"/>
    <w:rsid w:val="00FD7FBE"/>
    <w:rsid w:val="00FE0EDE"/>
    <w:rsid w:val="00FE1778"/>
    <w:rsid w:val="00FE25EE"/>
    <w:rsid w:val="00FE26B7"/>
    <w:rsid w:val="00FE2ED0"/>
    <w:rsid w:val="00FE4027"/>
    <w:rsid w:val="00FE481F"/>
    <w:rsid w:val="00FE5818"/>
    <w:rsid w:val="00FE5A80"/>
    <w:rsid w:val="00FE67C0"/>
    <w:rsid w:val="00FE7953"/>
    <w:rsid w:val="00FE7E49"/>
    <w:rsid w:val="00FF168B"/>
    <w:rsid w:val="00FF21CC"/>
    <w:rsid w:val="00FF2DFD"/>
    <w:rsid w:val="00FF3C80"/>
    <w:rsid w:val="00FF5403"/>
    <w:rsid w:val="00FF672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2278"/>
    <w:rPr>
      <w:rFonts w:ascii="Helvetica" w:hAnsi="Helvetica"/>
      <w:sz w:val="18"/>
      <w:lang w:val="en-GB" w:eastAsia="en-US"/>
    </w:rPr>
  </w:style>
  <w:style w:type="paragraph" w:styleId="Heading1">
    <w:name w:val="heading 1"/>
    <w:basedOn w:val="Normal"/>
    <w:next w:val="Normal"/>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uiPriority w:val="39"/>
    <w:pPr>
      <w:spacing w:before="120" w:after="120"/>
    </w:pPr>
    <w:rPr>
      <w:rFonts w:asciiTheme="minorHAnsi" w:hAnsiTheme="minorHAnsi" w:cstheme="minorHAnsi"/>
      <w:b/>
      <w:bCs/>
      <w:caps/>
      <w:sz w:val="20"/>
      <w:szCs w:val="20"/>
    </w:rPr>
  </w:style>
  <w:style w:type="paragraph" w:styleId="TOC2">
    <w:name w:val="toc 2"/>
    <w:basedOn w:val="Normal"/>
    <w:next w:val="Normal"/>
    <w:uiPriority w:val="39"/>
    <w:pPr>
      <w:ind w:left="180"/>
    </w:pPr>
    <w:rPr>
      <w:rFonts w:asciiTheme="minorHAnsi" w:hAnsiTheme="minorHAnsi" w:cstheme="minorHAnsi"/>
      <w:smallCaps/>
      <w:sz w:val="20"/>
      <w:szCs w:val="20"/>
    </w:rPr>
  </w:style>
  <w:style w:type="paragraph" w:styleId="TOC3">
    <w:name w:val="toc 3"/>
    <w:basedOn w:val="Normal"/>
    <w:next w:val="Normal"/>
    <w:semiHidden/>
    <w:pPr>
      <w:ind w:left="360"/>
    </w:pPr>
    <w:rPr>
      <w:rFonts w:asciiTheme="minorHAnsi" w:hAnsiTheme="minorHAnsi" w:cstheme="minorHAnsi"/>
      <w:i/>
      <w:iCs/>
      <w:sz w:val="20"/>
      <w:szCs w:val="20"/>
    </w:rPr>
  </w:style>
  <w:style w:type="paragraph" w:styleId="TOC4">
    <w:name w:val="toc 4"/>
    <w:basedOn w:val="Normal"/>
    <w:next w:val="Normal"/>
    <w:semiHidden/>
    <w:pPr>
      <w:ind w:left="540"/>
    </w:pPr>
    <w:rPr>
      <w:rFonts w:asciiTheme="minorHAnsi" w:hAnsiTheme="minorHAnsi" w:cstheme="minorHAnsi"/>
      <w:szCs w:val="18"/>
    </w:rPr>
  </w:style>
  <w:style w:type="paragraph" w:styleId="TOC5">
    <w:name w:val="toc 5"/>
    <w:basedOn w:val="Normal"/>
    <w:next w:val="Normal"/>
    <w:semiHidden/>
    <w:pPr>
      <w:ind w:left="720"/>
    </w:pPr>
    <w:rPr>
      <w:rFonts w:asciiTheme="minorHAnsi" w:hAnsiTheme="minorHAnsi" w:cstheme="minorHAnsi"/>
      <w:szCs w:val="18"/>
    </w:rPr>
  </w:style>
  <w:style w:type="paragraph" w:styleId="TOC6">
    <w:name w:val="toc 6"/>
    <w:basedOn w:val="Normal"/>
    <w:next w:val="Normal"/>
    <w:semiHidden/>
    <w:pPr>
      <w:ind w:left="900"/>
    </w:pPr>
    <w:rPr>
      <w:rFonts w:asciiTheme="minorHAnsi" w:hAnsiTheme="minorHAnsi" w:cstheme="minorHAnsi"/>
      <w:szCs w:val="18"/>
    </w:rPr>
  </w:style>
  <w:style w:type="paragraph" w:styleId="TOC7">
    <w:name w:val="toc 7"/>
    <w:basedOn w:val="Normal"/>
    <w:next w:val="Normal"/>
    <w:semiHidden/>
    <w:pPr>
      <w:ind w:left="1080"/>
    </w:pPr>
    <w:rPr>
      <w:rFonts w:asciiTheme="minorHAnsi" w:hAnsiTheme="minorHAnsi" w:cstheme="minorHAnsi"/>
      <w:szCs w:val="18"/>
    </w:rPr>
  </w:style>
  <w:style w:type="paragraph" w:styleId="TOC8">
    <w:name w:val="toc 8"/>
    <w:basedOn w:val="Normal"/>
    <w:next w:val="Normal"/>
    <w:semiHidden/>
    <w:pPr>
      <w:ind w:left="1260"/>
    </w:pPr>
    <w:rPr>
      <w:rFonts w:asciiTheme="minorHAnsi" w:hAnsiTheme="minorHAnsi" w:cstheme="minorHAnsi"/>
      <w:szCs w:val="18"/>
    </w:rPr>
  </w:style>
  <w:style w:type="paragraph" w:styleId="TOC9">
    <w:name w:val="toc 9"/>
    <w:basedOn w:val="Normal"/>
    <w:next w:val="Normal"/>
    <w:semiHidden/>
    <w:pPr>
      <w:ind w:left="1440"/>
    </w:pPr>
    <w:rPr>
      <w:rFonts w:asciiTheme="minorHAnsi" w:hAnsiTheme="minorHAnsi" w:cstheme="minorHAnsi"/>
      <w:szCs w:val="18"/>
    </w:r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uiPriority w:val="99"/>
    <w:rsid w:val="007226D8"/>
    <w:rPr>
      <w:rFonts w:ascii="Helvetica" w:hAnsi="Helvetica"/>
      <w:b/>
      <w:color w:val="FFFFFF" w:themeColor="background1"/>
      <w:sz w:val="22"/>
      <w:u w:val="none"/>
    </w:rPr>
  </w:style>
  <w:style w:type="character" w:styleId="FollowedHyperlink">
    <w:name w:val="FollowedHyperlink"/>
    <w:rsid w:val="007226D8"/>
    <w:rPr>
      <w:rFonts w:ascii="Helvetica" w:hAnsi="Helvetica"/>
      <w:b/>
      <w:color w:val="FFFFFF" w:themeColor="background1"/>
      <w:sz w:val="22"/>
      <w:u w:val="non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styleId="UnresolvedMention">
    <w:name w:val="Unresolved Mention"/>
    <w:basedOn w:val="DefaultParagraphFont"/>
    <w:uiPriority w:val="99"/>
    <w:semiHidden/>
    <w:unhideWhenUsed/>
    <w:rsid w:val="00A1626A"/>
    <w:rPr>
      <w:color w:val="808080"/>
      <w:shd w:val="clear" w:color="auto" w:fill="E6E6E6"/>
    </w:rPr>
  </w:style>
  <w:style w:type="paragraph" w:styleId="TOCHeading">
    <w:name w:val="TOC Heading"/>
    <w:basedOn w:val="Heading1"/>
    <w:next w:val="Normal"/>
    <w:uiPriority w:val="39"/>
    <w:unhideWhenUsed/>
    <w:qFormat/>
    <w:rsid w:val="00073057"/>
    <w:pPr>
      <w:keepNext/>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lang w:val="nb-NO" w:eastAsia="nb-NO"/>
    </w:rPr>
  </w:style>
  <w:style w:type="paragraph" w:styleId="NoSpacing">
    <w:name w:val="No Spacing"/>
    <w:uiPriority w:val="1"/>
    <w:qFormat/>
    <w:rsid w:val="0053769C"/>
    <w:rPr>
      <w:rFonts w:ascii="Helvetica" w:hAnsi="Helvetica"/>
      <w:sz w:val="18"/>
      <w:lang w:val="en-GB" w:eastAsia="en-US"/>
    </w:rPr>
  </w:style>
  <w:style w:type="character" w:customStyle="1" w:styleId="FooterChar">
    <w:name w:val="Footer Char"/>
    <w:basedOn w:val="DefaultParagraphFont"/>
    <w:link w:val="Footer"/>
    <w:uiPriority w:val="99"/>
    <w:rsid w:val="004A566E"/>
    <w:rPr>
      <w:rFonts w:ascii="Arial Narrow" w:hAnsi="Arial Narrow"/>
      <w:sz w:val="16"/>
      <w:lang w:val="en-GB" w:eastAsia="en-US"/>
    </w:rPr>
  </w:style>
  <w:style w:type="paragraph" w:styleId="Revision">
    <w:name w:val="Revision"/>
    <w:hidden/>
    <w:uiPriority w:val="99"/>
    <w:semiHidden/>
    <w:rsid w:val="007057D0"/>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88626">
      <w:bodyDiv w:val="1"/>
      <w:marLeft w:val="0"/>
      <w:marRight w:val="0"/>
      <w:marTop w:val="0"/>
      <w:marBottom w:val="0"/>
      <w:divBdr>
        <w:top w:val="none" w:sz="0" w:space="0" w:color="auto"/>
        <w:left w:val="none" w:sz="0" w:space="0" w:color="auto"/>
        <w:bottom w:val="none" w:sz="0" w:space="0" w:color="auto"/>
        <w:right w:val="none" w:sz="0" w:space="0" w:color="auto"/>
      </w:divBdr>
    </w:div>
    <w:div w:id="66346380">
      <w:bodyDiv w:val="1"/>
      <w:marLeft w:val="0"/>
      <w:marRight w:val="0"/>
      <w:marTop w:val="0"/>
      <w:marBottom w:val="0"/>
      <w:divBdr>
        <w:top w:val="none" w:sz="0" w:space="0" w:color="auto"/>
        <w:left w:val="none" w:sz="0" w:space="0" w:color="auto"/>
        <w:bottom w:val="none" w:sz="0" w:space="0" w:color="auto"/>
        <w:right w:val="none" w:sz="0" w:space="0" w:color="auto"/>
      </w:divBdr>
      <w:divsChild>
        <w:div w:id="522860945">
          <w:marLeft w:val="0"/>
          <w:marRight w:val="0"/>
          <w:marTop w:val="0"/>
          <w:marBottom w:val="0"/>
          <w:divBdr>
            <w:top w:val="none" w:sz="0" w:space="0" w:color="auto"/>
            <w:left w:val="none" w:sz="0" w:space="0" w:color="auto"/>
            <w:bottom w:val="none" w:sz="0" w:space="0" w:color="auto"/>
            <w:right w:val="none" w:sz="0" w:space="0" w:color="auto"/>
          </w:divBdr>
          <w:divsChild>
            <w:div w:id="14950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3679">
      <w:bodyDiv w:val="1"/>
      <w:marLeft w:val="0"/>
      <w:marRight w:val="0"/>
      <w:marTop w:val="0"/>
      <w:marBottom w:val="0"/>
      <w:divBdr>
        <w:top w:val="none" w:sz="0" w:space="0" w:color="auto"/>
        <w:left w:val="none" w:sz="0" w:space="0" w:color="auto"/>
        <w:bottom w:val="none" w:sz="0" w:space="0" w:color="auto"/>
        <w:right w:val="none" w:sz="0" w:space="0" w:color="auto"/>
      </w:divBdr>
      <w:divsChild>
        <w:div w:id="483468691">
          <w:marLeft w:val="0"/>
          <w:marRight w:val="0"/>
          <w:marTop w:val="0"/>
          <w:marBottom w:val="0"/>
          <w:divBdr>
            <w:top w:val="none" w:sz="0" w:space="0" w:color="auto"/>
            <w:left w:val="none" w:sz="0" w:space="0" w:color="auto"/>
            <w:bottom w:val="none" w:sz="0" w:space="0" w:color="auto"/>
            <w:right w:val="none" w:sz="0" w:space="0" w:color="auto"/>
          </w:divBdr>
          <w:divsChild>
            <w:div w:id="18795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28639">
      <w:bodyDiv w:val="1"/>
      <w:marLeft w:val="0"/>
      <w:marRight w:val="0"/>
      <w:marTop w:val="0"/>
      <w:marBottom w:val="0"/>
      <w:divBdr>
        <w:top w:val="none" w:sz="0" w:space="0" w:color="auto"/>
        <w:left w:val="none" w:sz="0" w:space="0" w:color="auto"/>
        <w:bottom w:val="none" w:sz="0" w:space="0" w:color="auto"/>
        <w:right w:val="none" w:sz="0" w:space="0" w:color="auto"/>
      </w:divBdr>
    </w:div>
    <w:div w:id="862016102">
      <w:bodyDiv w:val="1"/>
      <w:marLeft w:val="0"/>
      <w:marRight w:val="0"/>
      <w:marTop w:val="0"/>
      <w:marBottom w:val="0"/>
      <w:divBdr>
        <w:top w:val="none" w:sz="0" w:space="0" w:color="auto"/>
        <w:left w:val="none" w:sz="0" w:space="0" w:color="auto"/>
        <w:bottom w:val="none" w:sz="0" w:space="0" w:color="auto"/>
        <w:right w:val="none" w:sz="0" w:space="0" w:color="auto"/>
      </w:divBdr>
      <w:divsChild>
        <w:div w:id="1283465073">
          <w:marLeft w:val="0"/>
          <w:marRight w:val="0"/>
          <w:marTop w:val="0"/>
          <w:marBottom w:val="0"/>
          <w:divBdr>
            <w:top w:val="none" w:sz="0" w:space="0" w:color="auto"/>
            <w:left w:val="none" w:sz="0" w:space="0" w:color="auto"/>
            <w:bottom w:val="none" w:sz="0" w:space="0" w:color="auto"/>
            <w:right w:val="none" w:sz="0" w:space="0" w:color="auto"/>
          </w:divBdr>
          <w:divsChild>
            <w:div w:id="433288250">
              <w:marLeft w:val="0"/>
              <w:marRight w:val="0"/>
              <w:marTop w:val="0"/>
              <w:marBottom w:val="0"/>
              <w:divBdr>
                <w:top w:val="none" w:sz="0" w:space="0" w:color="auto"/>
                <w:left w:val="none" w:sz="0" w:space="0" w:color="auto"/>
                <w:bottom w:val="none" w:sz="0" w:space="0" w:color="auto"/>
                <w:right w:val="none" w:sz="0" w:space="0" w:color="auto"/>
              </w:divBdr>
            </w:div>
            <w:div w:id="2106613558">
              <w:marLeft w:val="0"/>
              <w:marRight w:val="0"/>
              <w:marTop w:val="0"/>
              <w:marBottom w:val="0"/>
              <w:divBdr>
                <w:top w:val="none" w:sz="0" w:space="0" w:color="auto"/>
                <w:left w:val="none" w:sz="0" w:space="0" w:color="auto"/>
                <w:bottom w:val="none" w:sz="0" w:space="0" w:color="auto"/>
                <w:right w:val="none" w:sz="0" w:space="0" w:color="auto"/>
              </w:divBdr>
            </w:div>
            <w:div w:id="1318925821">
              <w:marLeft w:val="0"/>
              <w:marRight w:val="0"/>
              <w:marTop w:val="0"/>
              <w:marBottom w:val="0"/>
              <w:divBdr>
                <w:top w:val="none" w:sz="0" w:space="0" w:color="auto"/>
                <w:left w:val="none" w:sz="0" w:space="0" w:color="auto"/>
                <w:bottom w:val="none" w:sz="0" w:space="0" w:color="auto"/>
                <w:right w:val="none" w:sz="0" w:space="0" w:color="auto"/>
              </w:divBdr>
            </w:div>
            <w:div w:id="930314709">
              <w:marLeft w:val="0"/>
              <w:marRight w:val="0"/>
              <w:marTop w:val="0"/>
              <w:marBottom w:val="0"/>
              <w:divBdr>
                <w:top w:val="none" w:sz="0" w:space="0" w:color="auto"/>
                <w:left w:val="none" w:sz="0" w:space="0" w:color="auto"/>
                <w:bottom w:val="none" w:sz="0" w:space="0" w:color="auto"/>
                <w:right w:val="none" w:sz="0" w:space="0" w:color="auto"/>
              </w:divBdr>
            </w:div>
            <w:div w:id="332344467">
              <w:marLeft w:val="0"/>
              <w:marRight w:val="0"/>
              <w:marTop w:val="0"/>
              <w:marBottom w:val="0"/>
              <w:divBdr>
                <w:top w:val="none" w:sz="0" w:space="0" w:color="auto"/>
                <w:left w:val="none" w:sz="0" w:space="0" w:color="auto"/>
                <w:bottom w:val="none" w:sz="0" w:space="0" w:color="auto"/>
                <w:right w:val="none" w:sz="0" w:space="0" w:color="auto"/>
              </w:divBdr>
            </w:div>
            <w:div w:id="187333670">
              <w:marLeft w:val="0"/>
              <w:marRight w:val="0"/>
              <w:marTop w:val="0"/>
              <w:marBottom w:val="0"/>
              <w:divBdr>
                <w:top w:val="none" w:sz="0" w:space="0" w:color="auto"/>
                <w:left w:val="none" w:sz="0" w:space="0" w:color="auto"/>
                <w:bottom w:val="none" w:sz="0" w:space="0" w:color="auto"/>
                <w:right w:val="none" w:sz="0" w:space="0" w:color="auto"/>
              </w:divBdr>
            </w:div>
            <w:div w:id="1603414994">
              <w:marLeft w:val="0"/>
              <w:marRight w:val="0"/>
              <w:marTop w:val="0"/>
              <w:marBottom w:val="0"/>
              <w:divBdr>
                <w:top w:val="none" w:sz="0" w:space="0" w:color="auto"/>
                <w:left w:val="none" w:sz="0" w:space="0" w:color="auto"/>
                <w:bottom w:val="none" w:sz="0" w:space="0" w:color="auto"/>
                <w:right w:val="none" w:sz="0" w:space="0" w:color="auto"/>
              </w:divBdr>
            </w:div>
            <w:div w:id="837768699">
              <w:marLeft w:val="0"/>
              <w:marRight w:val="0"/>
              <w:marTop w:val="0"/>
              <w:marBottom w:val="0"/>
              <w:divBdr>
                <w:top w:val="none" w:sz="0" w:space="0" w:color="auto"/>
                <w:left w:val="none" w:sz="0" w:space="0" w:color="auto"/>
                <w:bottom w:val="none" w:sz="0" w:space="0" w:color="auto"/>
                <w:right w:val="none" w:sz="0" w:space="0" w:color="auto"/>
              </w:divBdr>
            </w:div>
            <w:div w:id="379519852">
              <w:marLeft w:val="0"/>
              <w:marRight w:val="0"/>
              <w:marTop w:val="0"/>
              <w:marBottom w:val="0"/>
              <w:divBdr>
                <w:top w:val="none" w:sz="0" w:space="0" w:color="auto"/>
                <w:left w:val="none" w:sz="0" w:space="0" w:color="auto"/>
                <w:bottom w:val="none" w:sz="0" w:space="0" w:color="auto"/>
                <w:right w:val="none" w:sz="0" w:space="0" w:color="auto"/>
              </w:divBdr>
            </w:div>
            <w:div w:id="1092551587">
              <w:marLeft w:val="0"/>
              <w:marRight w:val="0"/>
              <w:marTop w:val="0"/>
              <w:marBottom w:val="0"/>
              <w:divBdr>
                <w:top w:val="none" w:sz="0" w:space="0" w:color="auto"/>
                <w:left w:val="none" w:sz="0" w:space="0" w:color="auto"/>
                <w:bottom w:val="none" w:sz="0" w:space="0" w:color="auto"/>
                <w:right w:val="none" w:sz="0" w:space="0" w:color="auto"/>
              </w:divBdr>
            </w:div>
            <w:div w:id="112097337">
              <w:marLeft w:val="0"/>
              <w:marRight w:val="0"/>
              <w:marTop w:val="0"/>
              <w:marBottom w:val="0"/>
              <w:divBdr>
                <w:top w:val="none" w:sz="0" w:space="0" w:color="auto"/>
                <w:left w:val="none" w:sz="0" w:space="0" w:color="auto"/>
                <w:bottom w:val="none" w:sz="0" w:space="0" w:color="auto"/>
                <w:right w:val="none" w:sz="0" w:space="0" w:color="auto"/>
              </w:divBdr>
            </w:div>
            <w:div w:id="1129012459">
              <w:marLeft w:val="0"/>
              <w:marRight w:val="0"/>
              <w:marTop w:val="0"/>
              <w:marBottom w:val="0"/>
              <w:divBdr>
                <w:top w:val="none" w:sz="0" w:space="0" w:color="auto"/>
                <w:left w:val="none" w:sz="0" w:space="0" w:color="auto"/>
                <w:bottom w:val="none" w:sz="0" w:space="0" w:color="auto"/>
                <w:right w:val="none" w:sz="0" w:space="0" w:color="auto"/>
              </w:divBdr>
            </w:div>
            <w:div w:id="1015421537">
              <w:marLeft w:val="0"/>
              <w:marRight w:val="0"/>
              <w:marTop w:val="0"/>
              <w:marBottom w:val="0"/>
              <w:divBdr>
                <w:top w:val="none" w:sz="0" w:space="0" w:color="auto"/>
                <w:left w:val="none" w:sz="0" w:space="0" w:color="auto"/>
                <w:bottom w:val="none" w:sz="0" w:space="0" w:color="auto"/>
                <w:right w:val="none" w:sz="0" w:space="0" w:color="auto"/>
              </w:divBdr>
            </w:div>
            <w:div w:id="176162741">
              <w:marLeft w:val="0"/>
              <w:marRight w:val="0"/>
              <w:marTop w:val="0"/>
              <w:marBottom w:val="0"/>
              <w:divBdr>
                <w:top w:val="none" w:sz="0" w:space="0" w:color="auto"/>
                <w:left w:val="none" w:sz="0" w:space="0" w:color="auto"/>
                <w:bottom w:val="none" w:sz="0" w:space="0" w:color="auto"/>
                <w:right w:val="none" w:sz="0" w:space="0" w:color="auto"/>
              </w:divBdr>
            </w:div>
            <w:div w:id="1026322496">
              <w:marLeft w:val="0"/>
              <w:marRight w:val="0"/>
              <w:marTop w:val="0"/>
              <w:marBottom w:val="0"/>
              <w:divBdr>
                <w:top w:val="none" w:sz="0" w:space="0" w:color="auto"/>
                <w:left w:val="none" w:sz="0" w:space="0" w:color="auto"/>
                <w:bottom w:val="none" w:sz="0" w:space="0" w:color="auto"/>
                <w:right w:val="none" w:sz="0" w:space="0" w:color="auto"/>
              </w:divBdr>
            </w:div>
            <w:div w:id="1828087933">
              <w:marLeft w:val="0"/>
              <w:marRight w:val="0"/>
              <w:marTop w:val="0"/>
              <w:marBottom w:val="0"/>
              <w:divBdr>
                <w:top w:val="none" w:sz="0" w:space="0" w:color="auto"/>
                <w:left w:val="none" w:sz="0" w:space="0" w:color="auto"/>
                <w:bottom w:val="none" w:sz="0" w:space="0" w:color="auto"/>
                <w:right w:val="none" w:sz="0" w:space="0" w:color="auto"/>
              </w:divBdr>
            </w:div>
            <w:div w:id="449276254">
              <w:marLeft w:val="0"/>
              <w:marRight w:val="0"/>
              <w:marTop w:val="0"/>
              <w:marBottom w:val="0"/>
              <w:divBdr>
                <w:top w:val="none" w:sz="0" w:space="0" w:color="auto"/>
                <w:left w:val="none" w:sz="0" w:space="0" w:color="auto"/>
                <w:bottom w:val="none" w:sz="0" w:space="0" w:color="auto"/>
                <w:right w:val="none" w:sz="0" w:space="0" w:color="auto"/>
              </w:divBdr>
            </w:div>
            <w:div w:id="1623418881">
              <w:marLeft w:val="0"/>
              <w:marRight w:val="0"/>
              <w:marTop w:val="0"/>
              <w:marBottom w:val="0"/>
              <w:divBdr>
                <w:top w:val="none" w:sz="0" w:space="0" w:color="auto"/>
                <w:left w:val="none" w:sz="0" w:space="0" w:color="auto"/>
                <w:bottom w:val="none" w:sz="0" w:space="0" w:color="auto"/>
                <w:right w:val="none" w:sz="0" w:space="0" w:color="auto"/>
              </w:divBdr>
            </w:div>
            <w:div w:id="432701166">
              <w:marLeft w:val="0"/>
              <w:marRight w:val="0"/>
              <w:marTop w:val="0"/>
              <w:marBottom w:val="0"/>
              <w:divBdr>
                <w:top w:val="none" w:sz="0" w:space="0" w:color="auto"/>
                <w:left w:val="none" w:sz="0" w:space="0" w:color="auto"/>
                <w:bottom w:val="none" w:sz="0" w:space="0" w:color="auto"/>
                <w:right w:val="none" w:sz="0" w:space="0" w:color="auto"/>
              </w:divBdr>
            </w:div>
            <w:div w:id="716470910">
              <w:marLeft w:val="0"/>
              <w:marRight w:val="0"/>
              <w:marTop w:val="0"/>
              <w:marBottom w:val="0"/>
              <w:divBdr>
                <w:top w:val="none" w:sz="0" w:space="0" w:color="auto"/>
                <w:left w:val="none" w:sz="0" w:space="0" w:color="auto"/>
                <w:bottom w:val="none" w:sz="0" w:space="0" w:color="auto"/>
                <w:right w:val="none" w:sz="0" w:space="0" w:color="auto"/>
              </w:divBdr>
            </w:div>
            <w:div w:id="17526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17156">
      <w:bodyDiv w:val="1"/>
      <w:marLeft w:val="0"/>
      <w:marRight w:val="0"/>
      <w:marTop w:val="0"/>
      <w:marBottom w:val="0"/>
      <w:divBdr>
        <w:top w:val="none" w:sz="0" w:space="0" w:color="auto"/>
        <w:left w:val="none" w:sz="0" w:space="0" w:color="auto"/>
        <w:bottom w:val="none" w:sz="0" w:space="0" w:color="auto"/>
        <w:right w:val="none" w:sz="0" w:space="0" w:color="auto"/>
      </w:divBdr>
    </w:div>
    <w:div w:id="1021662722">
      <w:bodyDiv w:val="1"/>
      <w:marLeft w:val="0"/>
      <w:marRight w:val="0"/>
      <w:marTop w:val="0"/>
      <w:marBottom w:val="0"/>
      <w:divBdr>
        <w:top w:val="none" w:sz="0" w:space="0" w:color="auto"/>
        <w:left w:val="none" w:sz="0" w:space="0" w:color="auto"/>
        <w:bottom w:val="none" w:sz="0" w:space="0" w:color="auto"/>
        <w:right w:val="none" w:sz="0" w:space="0" w:color="auto"/>
      </w:divBdr>
      <w:divsChild>
        <w:div w:id="1455828907">
          <w:marLeft w:val="0"/>
          <w:marRight w:val="0"/>
          <w:marTop w:val="0"/>
          <w:marBottom w:val="0"/>
          <w:divBdr>
            <w:top w:val="none" w:sz="0" w:space="0" w:color="auto"/>
            <w:left w:val="none" w:sz="0" w:space="0" w:color="auto"/>
            <w:bottom w:val="none" w:sz="0" w:space="0" w:color="auto"/>
            <w:right w:val="none" w:sz="0" w:space="0" w:color="auto"/>
          </w:divBdr>
          <w:divsChild>
            <w:div w:id="2020965804">
              <w:marLeft w:val="0"/>
              <w:marRight w:val="0"/>
              <w:marTop w:val="0"/>
              <w:marBottom w:val="0"/>
              <w:divBdr>
                <w:top w:val="none" w:sz="0" w:space="0" w:color="auto"/>
                <w:left w:val="none" w:sz="0" w:space="0" w:color="auto"/>
                <w:bottom w:val="none" w:sz="0" w:space="0" w:color="auto"/>
                <w:right w:val="none" w:sz="0" w:space="0" w:color="auto"/>
              </w:divBdr>
            </w:div>
            <w:div w:id="1363288153">
              <w:marLeft w:val="0"/>
              <w:marRight w:val="0"/>
              <w:marTop w:val="0"/>
              <w:marBottom w:val="0"/>
              <w:divBdr>
                <w:top w:val="none" w:sz="0" w:space="0" w:color="auto"/>
                <w:left w:val="none" w:sz="0" w:space="0" w:color="auto"/>
                <w:bottom w:val="none" w:sz="0" w:space="0" w:color="auto"/>
                <w:right w:val="none" w:sz="0" w:space="0" w:color="auto"/>
              </w:divBdr>
            </w:div>
            <w:div w:id="1573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99123">
      <w:bodyDiv w:val="1"/>
      <w:marLeft w:val="0"/>
      <w:marRight w:val="0"/>
      <w:marTop w:val="0"/>
      <w:marBottom w:val="0"/>
      <w:divBdr>
        <w:top w:val="none" w:sz="0" w:space="0" w:color="auto"/>
        <w:left w:val="none" w:sz="0" w:space="0" w:color="auto"/>
        <w:bottom w:val="none" w:sz="0" w:space="0" w:color="auto"/>
        <w:right w:val="none" w:sz="0" w:space="0" w:color="auto"/>
      </w:divBdr>
      <w:divsChild>
        <w:div w:id="1372878040">
          <w:marLeft w:val="0"/>
          <w:marRight w:val="0"/>
          <w:marTop w:val="0"/>
          <w:marBottom w:val="0"/>
          <w:divBdr>
            <w:top w:val="none" w:sz="0" w:space="0" w:color="auto"/>
            <w:left w:val="none" w:sz="0" w:space="0" w:color="auto"/>
            <w:bottom w:val="none" w:sz="0" w:space="0" w:color="auto"/>
            <w:right w:val="none" w:sz="0" w:space="0" w:color="auto"/>
          </w:divBdr>
          <w:divsChild>
            <w:div w:id="108175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709">
      <w:bodyDiv w:val="1"/>
      <w:marLeft w:val="0"/>
      <w:marRight w:val="0"/>
      <w:marTop w:val="0"/>
      <w:marBottom w:val="0"/>
      <w:divBdr>
        <w:top w:val="none" w:sz="0" w:space="0" w:color="auto"/>
        <w:left w:val="none" w:sz="0" w:space="0" w:color="auto"/>
        <w:bottom w:val="none" w:sz="0" w:space="0" w:color="auto"/>
        <w:right w:val="none" w:sz="0" w:space="0" w:color="auto"/>
      </w:divBdr>
    </w:div>
    <w:div w:id="1930653969">
      <w:bodyDiv w:val="1"/>
      <w:marLeft w:val="0"/>
      <w:marRight w:val="0"/>
      <w:marTop w:val="0"/>
      <w:marBottom w:val="0"/>
      <w:divBdr>
        <w:top w:val="none" w:sz="0" w:space="0" w:color="auto"/>
        <w:left w:val="none" w:sz="0" w:space="0" w:color="auto"/>
        <w:bottom w:val="none" w:sz="0" w:space="0" w:color="auto"/>
        <w:right w:val="none" w:sz="0" w:space="0" w:color="auto"/>
      </w:divBdr>
    </w:div>
    <w:div w:id="2074620077">
      <w:bodyDiv w:val="1"/>
      <w:marLeft w:val="0"/>
      <w:marRight w:val="0"/>
      <w:marTop w:val="0"/>
      <w:marBottom w:val="0"/>
      <w:divBdr>
        <w:top w:val="none" w:sz="0" w:space="0" w:color="auto"/>
        <w:left w:val="none" w:sz="0" w:space="0" w:color="auto"/>
        <w:bottom w:val="none" w:sz="0" w:space="0" w:color="auto"/>
        <w:right w:val="none" w:sz="0" w:space="0" w:color="auto"/>
      </w:divBdr>
      <w:divsChild>
        <w:div w:id="1430928071">
          <w:marLeft w:val="0"/>
          <w:marRight w:val="0"/>
          <w:marTop w:val="0"/>
          <w:marBottom w:val="0"/>
          <w:divBdr>
            <w:top w:val="none" w:sz="0" w:space="0" w:color="auto"/>
            <w:left w:val="none" w:sz="0" w:space="0" w:color="auto"/>
            <w:bottom w:val="none" w:sz="0" w:space="0" w:color="auto"/>
            <w:right w:val="none" w:sz="0" w:space="0" w:color="auto"/>
          </w:divBdr>
          <w:divsChild>
            <w:div w:id="65622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224D0-041C-4872-98C1-A28B23E91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7047</Words>
  <Characters>37355</Characters>
  <Application>Microsoft Office Word</Application>
  <DocSecurity>0</DocSecurity>
  <Lines>311</Lines>
  <Paragraphs>88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44314</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2020-01-24T06:26:00Z</dcterms:created>
  <dcterms:modified xsi:type="dcterms:W3CDTF">2020-02-10T13:56:00Z</dcterms:modified>
</cp:coreProperties>
</file>